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F05970" w:rsidP="00B165B9" w:rsidRDefault="00F05970" w14:paraId="6B355E11" w14:textId="77777777">
      <w:pPr>
        <w:pStyle w:val="12"/>
      </w:pPr>
      <w:bookmarkStart w:name="_Ref165879024" w:id="0"/>
    </w:p>
    <w:p w:rsidR="00F05970" w:rsidP="00B165B9" w:rsidRDefault="00F05970" w14:paraId="7966AAE2" w14:textId="77777777">
      <w:pPr>
        <w:pStyle w:val="12"/>
      </w:pPr>
    </w:p>
    <w:p w:rsidR="00F05970" w:rsidP="00B165B9" w:rsidRDefault="00F05970" w14:paraId="72B691EA" w14:textId="77777777">
      <w:pPr>
        <w:pStyle w:val="12"/>
      </w:pPr>
    </w:p>
    <w:p w:rsidR="00F05970" w:rsidP="00B165B9" w:rsidRDefault="00F05970" w14:paraId="6108BAE9" w14:textId="77777777">
      <w:pPr>
        <w:pStyle w:val="12"/>
      </w:pPr>
    </w:p>
    <w:p w:rsidRPr="00397439" w:rsidR="00F05970" w:rsidP="000006AB" w:rsidRDefault="00F05970" w14:paraId="26F7750E" w14:textId="3A86C082">
      <w:pPr>
        <w:jc w:val="center"/>
        <w:rPr>
          <w:rFonts w:ascii="BIZ UDゴシック" w:hAnsi="BIZ UDゴシック"/>
          <w:sz w:val="36"/>
          <w:szCs w:val="36"/>
        </w:rPr>
      </w:pPr>
      <w:r w:rsidRPr="00397439">
        <w:rPr>
          <w:rFonts w:hint="eastAsia" w:ascii="BIZ UDゴシック" w:hAnsi="BIZ UDゴシック"/>
          <w:sz w:val="36"/>
          <w:szCs w:val="36"/>
        </w:rPr>
        <w:t>RDクラウドFS　運用設計書</w:t>
      </w:r>
    </w:p>
    <w:p w:rsidRPr="001C646B" w:rsidR="00F05970" w:rsidP="007D0542" w:rsidRDefault="00F05970" w14:paraId="7E526FF3" w14:textId="77777777">
      <w:pPr>
        <w:spacing w:line="160" w:lineRule="atLeast"/>
        <w:jc w:val="center"/>
        <w:rPr>
          <w:rFonts w:ascii="BIZ UDゴシック" w:hAnsi="BIZ UDゴシック"/>
          <w:iCs/>
          <w:sz w:val="18"/>
          <w:szCs w:val="18"/>
        </w:rPr>
      </w:pPr>
    </w:p>
    <w:p w:rsidRPr="001C646B" w:rsidR="00F05970" w:rsidP="007D0542" w:rsidRDefault="00F05970" w14:paraId="3B9DC3A0" w14:textId="77777777">
      <w:pPr>
        <w:spacing w:line="160" w:lineRule="atLeast"/>
        <w:jc w:val="center"/>
        <w:rPr>
          <w:rFonts w:ascii="BIZ UDゴシック" w:hAnsi="BIZ UDゴシック"/>
          <w:iCs/>
          <w:sz w:val="18"/>
          <w:szCs w:val="18"/>
        </w:rPr>
      </w:pPr>
    </w:p>
    <w:p w:rsidRPr="001C646B" w:rsidR="00F05970" w:rsidP="007D0542" w:rsidRDefault="00F05970" w14:paraId="2E669ED4" w14:textId="77777777">
      <w:pPr>
        <w:spacing w:line="160" w:lineRule="atLeast"/>
        <w:jc w:val="center"/>
        <w:rPr>
          <w:rFonts w:ascii="BIZ UDゴシック" w:hAnsi="BIZ UDゴシック"/>
          <w:iCs/>
          <w:sz w:val="18"/>
          <w:szCs w:val="18"/>
        </w:rPr>
      </w:pPr>
    </w:p>
    <w:p w:rsidRPr="008858A4" w:rsidR="00F05970" w:rsidP="000006AB" w:rsidRDefault="00F05970" w14:paraId="31E7EC5B" w14:textId="77777777">
      <w:pPr>
        <w:pStyle w:val="30"/>
      </w:pPr>
    </w:p>
    <w:p w:rsidRPr="001C646B" w:rsidR="00F05970" w:rsidP="007D0542" w:rsidRDefault="00F05970" w14:paraId="29632186" w14:textId="77777777">
      <w:pPr>
        <w:spacing w:line="160" w:lineRule="atLeast"/>
        <w:jc w:val="center"/>
        <w:rPr>
          <w:rFonts w:ascii="BIZ UDゴシック" w:hAnsi="BIZ UDゴシック"/>
          <w:sz w:val="18"/>
          <w:szCs w:val="18"/>
        </w:rPr>
      </w:pPr>
    </w:p>
    <w:p w:rsidRPr="001C646B" w:rsidR="00F05970" w:rsidP="00562E98" w:rsidRDefault="00F05970" w14:paraId="5B09C993" w14:textId="3940223E">
      <w:pPr>
        <w:spacing w:line="160" w:lineRule="atLeast"/>
        <w:jc w:val="center"/>
        <w:rPr>
          <w:rFonts w:ascii="BIZ UDゴシック" w:hAnsi="BIZ UDゴシック"/>
          <w:sz w:val="18"/>
          <w:szCs w:val="18"/>
        </w:rPr>
      </w:pPr>
      <w:r w:rsidRPr="001C646B">
        <w:rPr>
          <w:rFonts w:hint="eastAsia" w:ascii="BIZ UDゴシック" w:hAnsi="BIZ UDゴシック"/>
          <w:sz w:val="18"/>
          <w:szCs w:val="18"/>
        </w:rPr>
        <w:t>第1.</w:t>
      </w:r>
      <w:r w:rsidR="00271BF6">
        <w:rPr>
          <w:rFonts w:hint="eastAsia" w:ascii="BIZ UDゴシック" w:hAnsi="BIZ UDゴシック"/>
          <w:sz w:val="18"/>
          <w:szCs w:val="18"/>
        </w:rPr>
        <w:t>1</w:t>
      </w:r>
      <w:r w:rsidRPr="001C646B">
        <w:rPr>
          <w:rFonts w:hint="eastAsia" w:ascii="BIZ UDゴシック" w:hAnsi="BIZ UDゴシック"/>
          <w:sz w:val="18"/>
          <w:szCs w:val="18"/>
        </w:rPr>
        <w:t>版  202</w:t>
      </w:r>
      <w:r w:rsidRPr="001C646B" w:rsidR="00AE4825">
        <w:rPr>
          <w:rFonts w:hint="eastAsia" w:ascii="BIZ UDゴシック" w:hAnsi="BIZ UDゴシック"/>
          <w:sz w:val="18"/>
          <w:szCs w:val="18"/>
        </w:rPr>
        <w:t>5</w:t>
      </w:r>
      <w:r w:rsidRPr="001C646B">
        <w:rPr>
          <w:rFonts w:hint="eastAsia" w:ascii="BIZ UDゴシック" w:hAnsi="BIZ UDゴシック"/>
          <w:sz w:val="18"/>
          <w:szCs w:val="18"/>
        </w:rPr>
        <w:t>年</w:t>
      </w:r>
      <w:r w:rsidR="00271BF6">
        <w:rPr>
          <w:rFonts w:hint="eastAsia" w:ascii="BIZ UDゴシック" w:hAnsi="BIZ UDゴシック"/>
          <w:sz w:val="18"/>
          <w:szCs w:val="18"/>
        </w:rPr>
        <w:t>●●</w:t>
      </w:r>
      <w:r w:rsidRPr="001C646B">
        <w:rPr>
          <w:rFonts w:hint="eastAsia" w:ascii="BIZ UDゴシック" w:hAnsi="BIZ UDゴシック"/>
          <w:sz w:val="18"/>
          <w:szCs w:val="18"/>
        </w:rPr>
        <w:t>月</w:t>
      </w:r>
      <w:r w:rsidR="00271BF6">
        <w:rPr>
          <w:rFonts w:hint="eastAsia" w:ascii="BIZ UDゴシック" w:hAnsi="BIZ UDゴシック"/>
          <w:sz w:val="18"/>
          <w:szCs w:val="18"/>
        </w:rPr>
        <w:t>●●</w:t>
      </w:r>
      <w:r w:rsidRPr="001C646B">
        <w:rPr>
          <w:rFonts w:hint="eastAsia" w:ascii="BIZ UDゴシック" w:hAnsi="BIZ UDゴシック"/>
          <w:sz w:val="18"/>
          <w:szCs w:val="18"/>
        </w:rPr>
        <w:t>日</w:t>
      </w:r>
    </w:p>
    <w:p w:rsidRPr="001C646B" w:rsidR="00F05970" w:rsidP="007D0542" w:rsidRDefault="00F05970" w14:paraId="2186F993" w14:textId="77777777">
      <w:pPr>
        <w:spacing w:line="160" w:lineRule="atLeast"/>
        <w:jc w:val="center"/>
        <w:rPr>
          <w:rFonts w:ascii="BIZ UDゴシック" w:hAnsi="BIZ UDゴシック"/>
          <w:sz w:val="18"/>
          <w:szCs w:val="18"/>
        </w:rPr>
      </w:pPr>
      <w:r w:rsidRPr="001C646B">
        <w:rPr>
          <w:rFonts w:hint="eastAsia" w:ascii="BIZ UDゴシック" w:hAnsi="BIZ UDゴシック"/>
          <w:sz w:val="18"/>
          <w:szCs w:val="18"/>
        </w:rPr>
        <w:t>富士フイルムソフトウエア株式会社</w:t>
      </w:r>
    </w:p>
    <w:p w:rsidR="00F05970" w:rsidP="007D0542" w:rsidRDefault="00F05970" w14:paraId="522148D4" w14:textId="77777777">
      <w:pPr>
        <w:spacing w:line="160" w:lineRule="atLeast"/>
        <w:jc w:val="center"/>
        <w:rPr>
          <w:rFonts w:ascii="BIZ UDゴシック" w:hAnsi="BIZ UDゴシック"/>
          <w:sz w:val="18"/>
          <w:szCs w:val="18"/>
        </w:rPr>
      </w:pPr>
      <w:r w:rsidRPr="001C646B">
        <w:rPr>
          <w:rFonts w:hint="eastAsia" w:ascii="BIZ UDゴシック" w:hAnsi="BIZ UDゴシック"/>
          <w:sz w:val="18"/>
          <w:szCs w:val="18"/>
        </w:rPr>
        <w:t>ネットワークソリューショングループ</w:t>
      </w:r>
    </w:p>
    <w:p w:rsidR="00582205" w:rsidP="007D0542" w:rsidRDefault="00582205" w14:paraId="396A40F7" w14:textId="77777777">
      <w:pPr>
        <w:spacing w:line="160" w:lineRule="atLeast"/>
        <w:jc w:val="center"/>
        <w:rPr>
          <w:rFonts w:ascii="BIZ UDゴシック" w:hAnsi="BIZ UDゴシック"/>
          <w:sz w:val="18"/>
          <w:szCs w:val="18"/>
        </w:rPr>
      </w:pPr>
    </w:p>
    <w:p w:rsidR="00582205" w:rsidP="007D0542" w:rsidRDefault="00582205" w14:paraId="2869BF55" w14:textId="77777777">
      <w:pPr>
        <w:spacing w:line="160" w:lineRule="atLeast"/>
        <w:jc w:val="center"/>
        <w:rPr>
          <w:rFonts w:ascii="BIZ UDゴシック" w:hAnsi="BIZ UDゴシック"/>
          <w:sz w:val="18"/>
          <w:szCs w:val="18"/>
        </w:rPr>
      </w:pPr>
    </w:p>
    <w:p w:rsidR="00582205" w:rsidP="007D0542" w:rsidRDefault="00582205" w14:paraId="0DBC19C7" w14:textId="77777777">
      <w:pPr>
        <w:spacing w:line="160" w:lineRule="atLeast"/>
        <w:jc w:val="center"/>
        <w:rPr>
          <w:rFonts w:ascii="BIZ UDゴシック" w:hAnsi="BIZ UDゴシック"/>
          <w:sz w:val="18"/>
          <w:szCs w:val="18"/>
        </w:rPr>
      </w:pPr>
    </w:p>
    <w:p w:rsidR="00582205" w:rsidP="007D0542" w:rsidRDefault="00582205" w14:paraId="18AA3BCB" w14:textId="77777777">
      <w:pPr>
        <w:spacing w:line="160" w:lineRule="atLeast"/>
        <w:jc w:val="center"/>
        <w:rPr>
          <w:rFonts w:ascii="BIZ UDゴシック" w:hAnsi="BIZ UDゴシック"/>
          <w:sz w:val="18"/>
          <w:szCs w:val="18"/>
        </w:rPr>
      </w:pPr>
    </w:p>
    <w:p w:rsidR="00582205" w:rsidP="00582205" w:rsidRDefault="00582205" w14:paraId="411617BB" w14:textId="2E5F2D9A">
      <w:pPr>
        <w:wordWrap w:val="0"/>
        <w:spacing w:line="160" w:lineRule="atLeast"/>
        <w:jc w:val="right"/>
        <w:rPr>
          <w:rFonts w:ascii="BIZ UDゴシック" w:hAnsi="BIZ UDゴシック"/>
          <w:sz w:val="18"/>
          <w:szCs w:val="18"/>
        </w:rPr>
      </w:pPr>
      <w:r>
        <w:rPr>
          <w:rFonts w:hint="eastAsia" w:ascii="BIZ UDゴシック" w:hAnsi="BIZ UDゴシック"/>
          <w:sz w:val="18"/>
          <w:szCs w:val="18"/>
        </w:rPr>
        <w:t xml:space="preserve">貴社発注番号：　</w:t>
      </w:r>
      <w:r w:rsidRPr="00582205">
        <w:rPr>
          <w:rFonts w:ascii="BIZ UDゴシック" w:hAnsi="BIZ UDゴシック"/>
          <w:sz w:val="18"/>
          <w:szCs w:val="18"/>
        </w:rPr>
        <w:t>PO1207837</w:t>
      </w:r>
    </w:p>
    <w:p w:rsidRPr="001C646B" w:rsidR="00582205" w:rsidP="00582205" w:rsidRDefault="00582205" w14:paraId="5D0A1028" w14:textId="65634DEF">
      <w:pPr>
        <w:wordWrap w:val="0"/>
        <w:spacing w:line="160" w:lineRule="atLeast"/>
        <w:jc w:val="right"/>
        <w:rPr>
          <w:rFonts w:ascii="BIZ UDゴシック" w:hAnsi="BIZ UDゴシック"/>
          <w:sz w:val="18"/>
          <w:szCs w:val="18"/>
        </w:rPr>
      </w:pPr>
      <w:r>
        <w:rPr>
          <w:rFonts w:hint="eastAsia" w:ascii="BIZ UDゴシック" w:hAnsi="BIZ UDゴシック"/>
          <w:sz w:val="18"/>
          <w:szCs w:val="18"/>
        </w:rPr>
        <w:t xml:space="preserve">当社見積番号：　</w:t>
      </w:r>
      <w:r w:rsidRPr="00582205">
        <w:rPr>
          <w:rFonts w:ascii="BIZ UDゴシック" w:hAnsi="BIZ UDゴシック"/>
          <w:sz w:val="18"/>
          <w:szCs w:val="18"/>
        </w:rPr>
        <w:t>EA24030664</w:t>
      </w:r>
    </w:p>
    <w:p w:rsidRPr="001C646B" w:rsidR="00F05970" w:rsidRDefault="00F05970" w14:paraId="61F3D158" w14:textId="77777777">
      <w:pPr>
        <w:widowControl/>
        <w:snapToGrid/>
        <w:spacing w:line="240" w:lineRule="auto"/>
        <w:jc w:val="left"/>
        <w:rPr>
          <w:rFonts w:ascii="BIZ UDゴシック" w:hAnsi="BIZ UDゴシック"/>
          <w:sz w:val="18"/>
          <w:szCs w:val="18"/>
        </w:rPr>
      </w:pPr>
      <w:r w:rsidRPr="001C646B">
        <w:rPr>
          <w:rFonts w:ascii="BIZ UDゴシック" w:hAnsi="BIZ UDゴシック"/>
          <w:sz w:val="18"/>
          <w:szCs w:val="18"/>
        </w:rPr>
        <w:br w:type="page"/>
      </w:r>
    </w:p>
    <w:p w:rsidRPr="008858A4" w:rsidR="00F05970" w:rsidP="00B165B9" w:rsidRDefault="00F05970" w14:paraId="61B2FF20" w14:textId="77777777">
      <w:pPr>
        <w:pStyle w:val="12"/>
      </w:pPr>
      <w:r w:rsidRPr="008858A4">
        <w:rPr>
          <w:rFonts w:hint="eastAsia"/>
        </w:rPr>
        <w:t>改版履歴</w:t>
      </w:r>
    </w:p>
    <w:tbl>
      <w:tblPr>
        <w:tblpPr w:leftFromText="142" w:rightFromText="142" w:vertAnchor="text" w:horzAnchor="page" w:tblpX="1222" w:tblpY="128"/>
        <w:tblW w:w="1484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99" w:type="dxa"/>
          <w:right w:w="99" w:type="dxa"/>
        </w:tblCellMar>
        <w:tblLook w:val="0000" w:firstRow="0" w:lastRow="0" w:firstColumn="0" w:lastColumn="0" w:noHBand="0" w:noVBand="0"/>
      </w:tblPr>
      <w:tblGrid>
        <w:gridCol w:w="914"/>
        <w:gridCol w:w="1737"/>
        <w:gridCol w:w="2586"/>
        <w:gridCol w:w="8187"/>
        <w:gridCol w:w="1417"/>
      </w:tblGrid>
      <w:tr w:rsidRPr="00271BF6" w:rsidR="00F05970" w:rsidTr="00004666" w14:paraId="2A5FA3AF" w14:textId="77777777">
        <w:tc>
          <w:tcPr>
            <w:tcW w:w="914" w:type="dxa"/>
            <w:tcBorders>
              <w:bottom w:val="double" w:color="auto" w:sz="4" w:space="0"/>
            </w:tcBorders>
          </w:tcPr>
          <w:p w:rsidRPr="00271BF6" w:rsidR="00F05970" w:rsidP="00333CCD" w:rsidRDefault="00F05970" w14:paraId="2AF24684" w14:textId="77777777">
            <w:pPr>
              <w:spacing w:line="160" w:lineRule="atLeast"/>
              <w:ind w:left="-142"/>
              <w:jc w:val="center"/>
              <w:rPr>
                <w:rFonts w:ascii="BIZ UDゴシック" w:hAnsi="BIZ UDゴシック"/>
                <w:sz w:val="18"/>
                <w:szCs w:val="18"/>
              </w:rPr>
            </w:pPr>
            <w:r w:rsidRPr="00271BF6">
              <w:rPr>
                <w:rFonts w:hint="eastAsia" w:ascii="BIZ UDゴシック" w:hAnsi="BIZ UDゴシック"/>
                <w:sz w:val="18"/>
                <w:szCs w:val="18"/>
              </w:rPr>
              <w:t>版</w:t>
            </w:r>
          </w:p>
        </w:tc>
        <w:tc>
          <w:tcPr>
            <w:tcW w:w="1737" w:type="dxa"/>
            <w:tcBorders>
              <w:bottom w:val="double" w:color="auto" w:sz="4" w:space="0"/>
            </w:tcBorders>
          </w:tcPr>
          <w:p w:rsidRPr="00271BF6" w:rsidR="00F05970" w:rsidP="00333CCD" w:rsidRDefault="00F05970" w14:paraId="2B881244" w14:textId="77777777">
            <w:pPr>
              <w:spacing w:line="160" w:lineRule="atLeast"/>
              <w:jc w:val="center"/>
              <w:rPr>
                <w:rFonts w:ascii="BIZ UDゴシック" w:hAnsi="BIZ UDゴシック"/>
                <w:sz w:val="18"/>
                <w:szCs w:val="18"/>
              </w:rPr>
            </w:pPr>
            <w:r w:rsidRPr="00271BF6">
              <w:rPr>
                <w:rFonts w:hint="eastAsia" w:ascii="BIZ UDゴシック" w:hAnsi="BIZ UDゴシック"/>
                <w:sz w:val="18"/>
                <w:szCs w:val="18"/>
              </w:rPr>
              <w:t>日付</w:t>
            </w:r>
          </w:p>
        </w:tc>
        <w:tc>
          <w:tcPr>
            <w:tcW w:w="2586" w:type="dxa"/>
            <w:tcBorders>
              <w:bottom w:val="double" w:color="auto" w:sz="4" w:space="0"/>
            </w:tcBorders>
          </w:tcPr>
          <w:p w:rsidRPr="00271BF6" w:rsidR="00F05970" w:rsidP="00333CCD" w:rsidRDefault="00F05970" w14:paraId="1E318C27" w14:textId="77777777">
            <w:pPr>
              <w:spacing w:line="160" w:lineRule="atLeast"/>
              <w:jc w:val="center"/>
              <w:rPr>
                <w:rFonts w:ascii="BIZ UDゴシック" w:hAnsi="BIZ UDゴシック"/>
                <w:sz w:val="18"/>
                <w:szCs w:val="18"/>
              </w:rPr>
            </w:pPr>
            <w:r w:rsidRPr="00271BF6">
              <w:rPr>
                <w:rFonts w:hint="eastAsia" w:ascii="BIZ UDゴシック" w:hAnsi="BIZ UDゴシック"/>
                <w:sz w:val="18"/>
                <w:szCs w:val="18"/>
              </w:rPr>
              <w:t>箇所</w:t>
            </w:r>
          </w:p>
        </w:tc>
        <w:tc>
          <w:tcPr>
            <w:tcW w:w="8187" w:type="dxa"/>
            <w:tcBorders>
              <w:bottom w:val="double" w:color="auto" w:sz="4" w:space="0"/>
            </w:tcBorders>
          </w:tcPr>
          <w:p w:rsidRPr="00271BF6" w:rsidR="00F05970" w:rsidP="00333CCD" w:rsidRDefault="00F05970" w14:paraId="6DDA78A6" w14:textId="77777777">
            <w:pPr>
              <w:spacing w:line="160" w:lineRule="atLeast"/>
              <w:jc w:val="center"/>
              <w:rPr>
                <w:rFonts w:ascii="BIZ UDゴシック" w:hAnsi="BIZ UDゴシック"/>
                <w:sz w:val="18"/>
                <w:szCs w:val="18"/>
              </w:rPr>
            </w:pPr>
            <w:r w:rsidRPr="00271BF6">
              <w:rPr>
                <w:rFonts w:hint="eastAsia" w:ascii="BIZ UDゴシック" w:hAnsi="BIZ UDゴシック"/>
                <w:sz w:val="18"/>
                <w:szCs w:val="18"/>
              </w:rPr>
              <w:t>改訂内容</w:t>
            </w:r>
          </w:p>
        </w:tc>
        <w:tc>
          <w:tcPr>
            <w:tcW w:w="1417" w:type="dxa"/>
            <w:tcBorders>
              <w:bottom w:val="double" w:color="auto" w:sz="4" w:space="0"/>
            </w:tcBorders>
          </w:tcPr>
          <w:p w:rsidRPr="00271BF6" w:rsidR="00F05970" w:rsidP="00333CCD" w:rsidRDefault="00F05970" w14:paraId="71537941" w14:textId="77777777">
            <w:pPr>
              <w:spacing w:line="160" w:lineRule="atLeast"/>
              <w:jc w:val="center"/>
              <w:rPr>
                <w:rFonts w:ascii="BIZ UDゴシック" w:hAnsi="BIZ UDゴシック"/>
                <w:sz w:val="18"/>
                <w:szCs w:val="18"/>
              </w:rPr>
            </w:pPr>
            <w:r w:rsidRPr="00271BF6">
              <w:rPr>
                <w:rFonts w:hint="eastAsia" w:ascii="BIZ UDゴシック" w:hAnsi="BIZ UDゴシック"/>
                <w:sz w:val="18"/>
                <w:szCs w:val="18"/>
              </w:rPr>
              <w:t>担当者</w:t>
            </w:r>
          </w:p>
        </w:tc>
      </w:tr>
      <w:tr w:rsidRPr="00271BF6" w:rsidR="00F05970" w:rsidTr="00004666" w14:paraId="2D16B21B" w14:textId="77777777">
        <w:trPr>
          <w:trHeight w:val="317"/>
        </w:trPr>
        <w:tc>
          <w:tcPr>
            <w:tcW w:w="914" w:type="dxa"/>
            <w:tcBorders>
              <w:top w:val="double" w:color="auto" w:sz="4" w:space="0"/>
              <w:bottom w:val="dotted" w:color="auto" w:sz="4" w:space="0"/>
            </w:tcBorders>
          </w:tcPr>
          <w:p w:rsidRPr="00271BF6" w:rsidR="00F05970" w:rsidP="00333CCD" w:rsidRDefault="00981B06" w14:paraId="321727CC" w14:textId="0CAE064F">
            <w:pPr>
              <w:spacing w:line="160" w:lineRule="atLeast"/>
              <w:jc w:val="center"/>
              <w:rPr>
                <w:rFonts w:ascii="BIZ UDゴシック" w:hAnsi="BIZ UDゴシック"/>
                <w:sz w:val="18"/>
                <w:szCs w:val="18"/>
              </w:rPr>
            </w:pPr>
            <w:r w:rsidRPr="00271BF6">
              <w:rPr>
                <w:rFonts w:hint="eastAsia" w:ascii="BIZ UDゴシック" w:hAnsi="BIZ UDゴシック"/>
                <w:sz w:val="18"/>
                <w:szCs w:val="18"/>
              </w:rPr>
              <w:t>1.0</w:t>
            </w:r>
          </w:p>
        </w:tc>
        <w:tc>
          <w:tcPr>
            <w:tcW w:w="1737" w:type="dxa"/>
            <w:tcBorders>
              <w:top w:val="double" w:color="auto" w:sz="4" w:space="0"/>
              <w:bottom w:val="dotted" w:color="auto" w:sz="4" w:space="0"/>
            </w:tcBorders>
          </w:tcPr>
          <w:p w:rsidRPr="00271BF6" w:rsidR="00F05970" w:rsidP="00333CCD" w:rsidRDefault="00981B06" w14:paraId="3D5E91EE" w14:textId="25F692FF">
            <w:pPr>
              <w:spacing w:line="160" w:lineRule="atLeast"/>
              <w:jc w:val="center"/>
              <w:rPr>
                <w:rFonts w:ascii="BIZ UDゴシック" w:hAnsi="BIZ UDゴシック"/>
                <w:sz w:val="18"/>
                <w:szCs w:val="18"/>
              </w:rPr>
            </w:pPr>
            <w:r w:rsidRPr="00271BF6">
              <w:rPr>
                <w:rFonts w:hint="eastAsia" w:ascii="BIZ UDゴシック" w:hAnsi="BIZ UDゴシック"/>
                <w:sz w:val="18"/>
                <w:szCs w:val="18"/>
              </w:rPr>
              <w:t>2025/0</w:t>
            </w:r>
            <w:r w:rsidRPr="00271BF6" w:rsidR="00280993">
              <w:rPr>
                <w:rFonts w:hint="eastAsia" w:ascii="BIZ UDゴシック" w:hAnsi="BIZ UDゴシック"/>
                <w:sz w:val="18"/>
                <w:szCs w:val="18"/>
              </w:rPr>
              <w:t>3</w:t>
            </w:r>
            <w:r w:rsidRPr="00271BF6">
              <w:rPr>
                <w:rFonts w:hint="eastAsia" w:ascii="BIZ UDゴシック" w:hAnsi="BIZ UDゴシック"/>
                <w:sz w:val="18"/>
                <w:szCs w:val="18"/>
              </w:rPr>
              <w:t>/</w:t>
            </w:r>
            <w:r w:rsidRPr="00271BF6" w:rsidR="00280993">
              <w:rPr>
                <w:rFonts w:hint="eastAsia" w:ascii="BIZ UDゴシック" w:hAnsi="BIZ UDゴシック"/>
                <w:sz w:val="18"/>
                <w:szCs w:val="18"/>
              </w:rPr>
              <w:t>18</w:t>
            </w:r>
          </w:p>
        </w:tc>
        <w:tc>
          <w:tcPr>
            <w:tcW w:w="2586" w:type="dxa"/>
            <w:tcBorders>
              <w:top w:val="double" w:color="auto" w:sz="4" w:space="0"/>
              <w:bottom w:val="dotted" w:color="auto" w:sz="4" w:space="0"/>
            </w:tcBorders>
          </w:tcPr>
          <w:p w:rsidRPr="00271BF6" w:rsidR="00F05970" w:rsidP="00333CCD" w:rsidRDefault="00F05970" w14:paraId="7011229D" w14:textId="49FA8213">
            <w:pPr>
              <w:spacing w:line="160" w:lineRule="atLeast"/>
              <w:jc w:val="center"/>
              <w:rPr>
                <w:rFonts w:ascii="BIZ UDゴシック" w:hAnsi="BIZ UDゴシック"/>
                <w:sz w:val="18"/>
                <w:szCs w:val="18"/>
              </w:rPr>
            </w:pPr>
          </w:p>
        </w:tc>
        <w:tc>
          <w:tcPr>
            <w:tcW w:w="8187" w:type="dxa"/>
            <w:tcBorders>
              <w:top w:val="double" w:color="auto" w:sz="4" w:space="0"/>
              <w:bottom w:val="dotted" w:color="auto" w:sz="4" w:space="0"/>
            </w:tcBorders>
          </w:tcPr>
          <w:p w:rsidRPr="00271BF6" w:rsidR="00F05970" w:rsidP="00333CCD" w:rsidRDefault="003F6F6D" w14:paraId="5C69C1FE" w14:textId="2A2A712A">
            <w:pPr>
              <w:spacing w:line="160" w:lineRule="atLeast"/>
              <w:rPr>
                <w:rFonts w:ascii="BIZ UDゴシック" w:hAnsi="BIZ UDゴシック"/>
                <w:sz w:val="18"/>
                <w:szCs w:val="18"/>
              </w:rPr>
            </w:pPr>
            <w:r w:rsidRPr="00271BF6">
              <w:rPr>
                <w:rFonts w:hint="eastAsia" w:ascii="BIZ UDゴシック" w:hAnsi="BIZ UDゴシック"/>
                <w:sz w:val="18"/>
                <w:szCs w:val="18"/>
              </w:rPr>
              <w:t>初版</w:t>
            </w:r>
          </w:p>
        </w:tc>
        <w:tc>
          <w:tcPr>
            <w:tcW w:w="1417" w:type="dxa"/>
            <w:tcBorders>
              <w:top w:val="double" w:color="auto" w:sz="4" w:space="0"/>
              <w:bottom w:val="dotted" w:color="auto" w:sz="4" w:space="0"/>
            </w:tcBorders>
          </w:tcPr>
          <w:p w:rsidRPr="00271BF6" w:rsidR="00F05970" w:rsidP="00333CCD" w:rsidRDefault="00981B06" w14:paraId="604408E9" w14:textId="63A5EA81">
            <w:pPr>
              <w:spacing w:line="160" w:lineRule="atLeast"/>
              <w:jc w:val="center"/>
              <w:rPr>
                <w:rFonts w:ascii="BIZ UDゴシック" w:hAnsi="BIZ UDゴシック"/>
                <w:sz w:val="18"/>
                <w:szCs w:val="18"/>
              </w:rPr>
            </w:pPr>
            <w:r w:rsidRPr="00271BF6">
              <w:rPr>
                <w:rFonts w:hint="eastAsia" w:ascii="BIZ UDゴシック" w:hAnsi="BIZ UDゴシック"/>
                <w:sz w:val="18"/>
                <w:szCs w:val="18"/>
              </w:rPr>
              <w:t>加藤</w:t>
            </w:r>
          </w:p>
        </w:tc>
      </w:tr>
      <w:tr w:rsidRPr="00271BF6" w:rsidR="00F05970" w:rsidTr="00004666" w14:paraId="7AAEEC03" w14:textId="77777777">
        <w:trPr>
          <w:trHeight w:val="299"/>
        </w:trPr>
        <w:tc>
          <w:tcPr>
            <w:tcW w:w="914" w:type="dxa"/>
            <w:tcBorders>
              <w:top w:val="dotted" w:color="auto" w:sz="4" w:space="0"/>
              <w:bottom w:val="dotted" w:color="auto" w:sz="4" w:space="0"/>
            </w:tcBorders>
          </w:tcPr>
          <w:p w:rsidRPr="00271BF6" w:rsidR="00F05970" w:rsidP="00333CCD" w:rsidRDefault="00271BF6" w14:paraId="5ABB7905" w14:textId="7F8618C4">
            <w:pPr>
              <w:spacing w:line="160" w:lineRule="atLeast"/>
              <w:jc w:val="center"/>
              <w:rPr>
                <w:rFonts w:ascii="BIZ UDゴシック" w:hAnsi="BIZ UDゴシック"/>
                <w:sz w:val="18"/>
                <w:szCs w:val="18"/>
              </w:rPr>
            </w:pPr>
            <w:r w:rsidRPr="00271BF6">
              <w:rPr>
                <w:rFonts w:hint="eastAsia" w:ascii="BIZ UDゴシック" w:hAnsi="BIZ UDゴシック"/>
                <w:sz w:val="18"/>
                <w:szCs w:val="18"/>
              </w:rPr>
              <w:t>1.1</w:t>
            </w:r>
          </w:p>
        </w:tc>
        <w:tc>
          <w:tcPr>
            <w:tcW w:w="1737" w:type="dxa"/>
            <w:tcBorders>
              <w:top w:val="dotted" w:color="auto" w:sz="4" w:space="0"/>
              <w:bottom w:val="dotted" w:color="auto" w:sz="4" w:space="0"/>
            </w:tcBorders>
          </w:tcPr>
          <w:p w:rsidRPr="00271BF6" w:rsidR="00F05970" w:rsidP="00333CCD" w:rsidRDefault="00271BF6" w14:paraId="651E8C08" w14:textId="33787472">
            <w:pPr>
              <w:spacing w:line="160" w:lineRule="atLeast"/>
              <w:jc w:val="center"/>
              <w:rPr>
                <w:rFonts w:ascii="BIZ UDゴシック" w:hAnsi="BIZ UDゴシック"/>
                <w:sz w:val="18"/>
                <w:szCs w:val="18"/>
              </w:rPr>
            </w:pPr>
            <w:r w:rsidRPr="00271BF6">
              <w:rPr>
                <w:rFonts w:hint="eastAsia" w:ascii="BIZ UDゴシック" w:hAnsi="BIZ UDゴシック"/>
                <w:sz w:val="18"/>
                <w:szCs w:val="18"/>
              </w:rPr>
              <w:t>2025/●●/●●</w:t>
            </w:r>
          </w:p>
        </w:tc>
        <w:tc>
          <w:tcPr>
            <w:tcW w:w="2586" w:type="dxa"/>
            <w:tcBorders>
              <w:top w:val="dotted" w:color="auto" w:sz="4" w:space="0"/>
              <w:bottom w:val="dotted" w:color="auto" w:sz="4" w:space="0"/>
            </w:tcBorders>
          </w:tcPr>
          <w:p w:rsidRPr="00271BF6" w:rsidR="00F05970" w:rsidP="00591600" w:rsidRDefault="00F05970" w14:paraId="5FEEF93A" w14:textId="613A75F2">
            <w:pPr>
              <w:spacing w:line="160" w:lineRule="atLeast"/>
              <w:jc w:val="center"/>
              <w:rPr>
                <w:rFonts w:ascii="BIZ UDゴシック" w:hAnsi="BIZ UDゴシック"/>
                <w:sz w:val="18"/>
                <w:szCs w:val="18"/>
              </w:rPr>
            </w:pPr>
          </w:p>
        </w:tc>
        <w:tc>
          <w:tcPr>
            <w:tcW w:w="8187" w:type="dxa"/>
            <w:tcBorders>
              <w:top w:val="dotted" w:color="auto" w:sz="4" w:space="0"/>
              <w:bottom w:val="dotted" w:color="auto" w:sz="4" w:space="0"/>
            </w:tcBorders>
          </w:tcPr>
          <w:p w:rsidRPr="00271BF6" w:rsidR="00F05970" w:rsidP="006B2A1F" w:rsidRDefault="00F34A42" w14:paraId="6DDC1C9B" w14:textId="2FDB4128">
            <w:pPr>
              <w:spacing w:line="160" w:lineRule="atLeast"/>
              <w:rPr>
                <w:rFonts w:ascii="BIZ UDゴシック" w:hAnsi="BIZ UDゴシック"/>
                <w:sz w:val="18"/>
                <w:szCs w:val="18"/>
              </w:rPr>
            </w:pPr>
            <w:r>
              <w:rPr>
                <w:rFonts w:hint="eastAsia" w:ascii="BIZ UDゴシック" w:hAnsi="BIZ UDゴシック"/>
                <w:sz w:val="18"/>
                <w:szCs w:val="18"/>
              </w:rPr>
              <w:t>用語定義</w:t>
            </w:r>
            <w:r w:rsidR="008A0BFE">
              <w:rPr>
                <w:rFonts w:hint="eastAsia" w:ascii="BIZ UDゴシック" w:hAnsi="BIZ UDゴシック"/>
                <w:sz w:val="18"/>
                <w:szCs w:val="18"/>
              </w:rPr>
              <w:t>等</w:t>
            </w:r>
            <w:r>
              <w:rPr>
                <w:rFonts w:hint="eastAsia" w:ascii="BIZ UDゴシック" w:hAnsi="BIZ UDゴシック"/>
                <w:sz w:val="18"/>
                <w:szCs w:val="18"/>
              </w:rPr>
              <w:t>を修正</w:t>
            </w:r>
          </w:p>
        </w:tc>
        <w:tc>
          <w:tcPr>
            <w:tcW w:w="1417" w:type="dxa"/>
            <w:tcBorders>
              <w:top w:val="dotted" w:color="auto" w:sz="4" w:space="0"/>
              <w:bottom w:val="dotted" w:color="auto" w:sz="4" w:space="0"/>
            </w:tcBorders>
          </w:tcPr>
          <w:p w:rsidRPr="00271BF6" w:rsidR="00F05970" w:rsidP="00333CCD" w:rsidRDefault="00F05970" w14:paraId="30424DC9" w14:textId="29612808">
            <w:pPr>
              <w:spacing w:line="160" w:lineRule="atLeast"/>
              <w:jc w:val="center"/>
              <w:rPr>
                <w:rFonts w:ascii="BIZ UDゴシック" w:hAnsi="BIZ UDゴシック"/>
                <w:sz w:val="18"/>
                <w:szCs w:val="18"/>
              </w:rPr>
            </w:pPr>
          </w:p>
        </w:tc>
      </w:tr>
      <w:tr w:rsidRPr="00271BF6" w:rsidR="00F05970" w:rsidTr="00004666" w14:paraId="1EF1AE9E" w14:textId="77777777">
        <w:trPr>
          <w:trHeight w:val="299"/>
        </w:trPr>
        <w:tc>
          <w:tcPr>
            <w:tcW w:w="914" w:type="dxa"/>
            <w:tcBorders>
              <w:top w:val="dotted" w:color="auto" w:sz="4" w:space="0"/>
              <w:bottom w:val="dotted" w:color="auto" w:sz="4" w:space="0"/>
            </w:tcBorders>
          </w:tcPr>
          <w:p w:rsidRPr="00271BF6" w:rsidR="00F05970" w:rsidP="00333CCD" w:rsidRDefault="00F05970" w14:paraId="23A120AF" w14:textId="77777777">
            <w:pPr>
              <w:spacing w:line="160" w:lineRule="atLeast"/>
              <w:jc w:val="center"/>
              <w:rPr>
                <w:rFonts w:ascii="BIZ UDゴシック" w:hAnsi="BIZ UDゴシック"/>
                <w:sz w:val="18"/>
                <w:szCs w:val="18"/>
              </w:rPr>
            </w:pPr>
          </w:p>
        </w:tc>
        <w:tc>
          <w:tcPr>
            <w:tcW w:w="1737" w:type="dxa"/>
            <w:tcBorders>
              <w:top w:val="dotted" w:color="auto" w:sz="4" w:space="0"/>
              <w:bottom w:val="dotted" w:color="auto" w:sz="4" w:space="0"/>
            </w:tcBorders>
          </w:tcPr>
          <w:p w:rsidRPr="00271BF6" w:rsidR="00F05970" w:rsidP="00333CCD" w:rsidRDefault="00F05970" w14:paraId="776F9B22" w14:textId="77777777">
            <w:pPr>
              <w:spacing w:line="160" w:lineRule="atLeast"/>
              <w:jc w:val="center"/>
              <w:rPr>
                <w:rFonts w:ascii="BIZ UDゴシック" w:hAnsi="BIZ UDゴシック"/>
                <w:sz w:val="18"/>
                <w:szCs w:val="18"/>
              </w:rPr>
            </w:pPr>
          </w:p>
        </w:tc>
        <w:tc>
          <w:tcPr>
            <w:tcW w:w="2586" w:type="dxa"/>
            <w:tcBorders>
              <w:top w:val="dotted" w:color="auto" w:sz="4" w:space="0"/>
              <w:bottom w:val="dotted" w:color="auto" w:sz="4" w:space="0"/>
            </w:tcBorders>
          </w:tcPr>
          <w:p w:rsidRPr="00271BF6" w:rsidR="00F05970" w:rsidP="00333CCD" w:rsidRDefault="00F05970" w14:paraId="0F9F6516" w14:textId="77777777">
            <w:pPr>
              <w:spacing w:line="160" w:lineRule="atLeast"/>
              <w:jc w:val="center"/>
              <w:rPr>
                <w:rFonts w:ascii="BIZ UDゴシック" w:hAnsi="BIZ UDゴシック"/>
                <w:sz w:val="18"/>
                <w:szCs w:val="18"/>
              </w:rPr>
            </w:pPr>
          </w:p>
        </w:tc>
        <w:tc>
          <w:tcPr>
            <w:tcW w:w="8187" w:type="dxa"/>
            <w:tcBorders>
              <w:top w:val="dotted" w:color="auto" w:sz="4" w:space="0"/>
              <w:bottom w:val="dotted" w:color="auto" w:sz="4" w:space="0"/>
            </w:tcBorders>
          </w:tcPr>
          <w:p w:rsidRPr="00271BF6" w:rsidR="00F05970" w:rsidP="00333CCD" w:rsidRDefault="00F05970" w14:paraId="70F5A8AC" w14:textId="77777777">
            <w:pPr>
              <w:spacing w:line="160" w:lineRule="atLeast"/>
              <w:rPr>
                <w:rFonts w:ascii="BIZ UDゴシック" w:hAnsi="BIZ UDゴシック"/>
                <w:sz w:val="18"/>
                <w:szCs w:val="18"/>
              </w:rPr>
            </w:pPr>
          </w:p>
        </w:tc>
        <w:tc>
          <w:tcPr>
            <w:tcW w:w="1417" w:type="dxa"/>
            <w:tcBorders>
              <w:top w:val="dotted" w:color="auto" w:sz="4" w:space="0"/>
              <w:bottom w:val="dotted" w:color="auto" w:sz="4" w:space="0"/>
            </w:tcBorders>
          </w:tcPr>
          <w:p w:rsidRPr="00271BF6" w:rsidR="00F05970" w:rsidP="00333CCD" w:rsidRDefault="00F05970" w14:paraId="1B54CAB8" w14:textId="77777777">
            <w:pPr>
              <w:spacing w:line="160" w:lineRule="atLeast"/>
              <w:jc w:val="center"/>
              <w:rPr>
                <w:rFonts w:ascii="BIZ UDゴシック" w:hAnsi="BIZ UDゴシック"/>
                <w:sz w:val="18"/>
                <w:szCs w:val="18"/>
              </w:rPr>
            </w:pPr>
          </w:p>
        </w:tc>
      </w:tr>
      <w:tr w:rsidRPr="00271BF6" w:rsidR="00F05970" w:rsidTr="00004666" w14:paraId="3798253B" w14:textId="77777777">
        <w:trPr>
          <w:trHeight w:val="299"/>
        </w:trPr>
        <w:tc>
          <w:tcPr>
            <w:tcW w:w="914" w:type="dxa"/>
            <w:tcBorders>
              <w:top w:val="dotted" w:color="auto" w:sz="4" w:space="0"/>
              <w:bottom w:val="dotted" w:color="auto" w:sz="4" w:space="0"/>
            </w:tcBorders>
          </w:tcPr>
          <w:p w:rsidRPr="00271BF6" w:rsidR="00F05970" w:rsidP="00333CCD" w:rsidRDefault="00F05970" w14:paraId="38C49899" w14:textId="77777777">
            <w:pPr>
              <w:spacing w:line="160" w:lineRule="atLeast"/>
              <w:jc w:val="center"/>
              <w:rPr>
                <w:rFonts w:ascii="BIZ UDゴシック" w:hAnsi="BIZ UDゴシック"/>
                <w:sz w:val="18"/>
                <w:szCs w:val="18"/>
              </w:rPr>
            </w:pPr>
          </w:p>
        </w:tc>
        <w:tc>
          <w:tcPr>
            <w:tcW w:w="1737" w:type="dxa"/>
            <w:tcBorders>
              <w:top w:val="dotted" w:color="auto" w:sz="4" w:space="0"/>
              <w:bottom w:val="dotted" w:color="auto" w:sz="4" w:space="0"/>
            </w:tcBorders>
          </w:tcPr>
          <w:p w:rsidRPr="00271BF6" w:rsidR="00F05970" w:rsidP="00333CCD" w:rsidRDefault="00F05970" w14:paraId="691EFE12" w14:textId="77777777">
            <w:pPr>
              <w:spacing w:line="160" w:lineRule="atLeast"/>
              <w:jc w:val="center"/>
              <w:rPr>
                <w:rFonts w:ascii="BIZ UDゴシック" w:hAnsi="BIZ UDゴシック"/>
                <w:sz w:val="18"/>
                <w:szCs w:val="18"/>
              </w:rPr>
            </w:pPr>
          </w:p>
        </w:tc>
        <w:tc>
          <w:tcPr>
            <w:tcW w:w="2586" w:type="dxa"/>
            <w:tcBorders>
              <w:top w:val="dotted" w:color="auto" w:sz="4" w:space="0"/>
              <w:bottom w:val="dotted" w:color="auto" w:sz="4" w:space="0"/>
            </w:tcBorders>
          </w:tcPr>
          <w:p w:rsidRPr="00271BF6" w:rsidR="00F05970" w:rsidP="00333CCD" w:rsidRDefault="00F05970" w14:paraId="6505E63B" w14:textId="77777777">
            <w:pPr>
              <w:spacing w:line="160" w:lineRule="atLeast"/>
              <w:jc w:val="center"/>
              <w:rPr>
                <w:rFonts w:ascii="BIZ UDゴシック" w:hAnsi="BIZ UDゴシック"/>
                <w:sz w:val="18"/>
                <w:szCs w:val="18"/>
              </w:rPr>
            </w:pPr>
          </w:p>
        </w:tc>
        <w:tc>
          <w:tcPr>
            <w:tcW w:w="8187" w:type="dxa"/>
            <w:tcBorders>
              <w:top w:val="dotted" w:color="auto" w:sz="4" w:space="0"/>
              <w:bottom w:val="dotted" w:color="auto" w:sz="4" w:space="0"/>
            </w:tcBorders>
          </w:tcPr>
          <w:p w:rsidRPr="00271BF6" w:rsidR="00F05970" w:rsidP="00333CCD" w:rsidRDefault="00F05970" w14:paraId="2E5E62A4" w14:textId="77777777">
            <w:pPr>
              <w:spacing w:line="160" w:lineRule="atLeast"/>
              <w:rPr>
                <w:rFonts w:ascii="BIZ UDゴシック" w:hAnsi="BIZ UDゴシック"/>
                <w:sz w:val="18"/>
                <w:szCs w:val="18"/>
              </w:rPr>
            </w:pPr>
          </w:p>
        </w:tc>
        <w:tc>
          <w:tcPr>
            <w:tcW w:w="1417" w:type="dxa"/>
            <w:tcBorders>
              <w:top w:val="dotted" w:color="auto" w:sz="4" w:space="0"/>
              <w:bottom w:val="dotted" w:color="auto" w:sz="4" w:space="0"/>
            </w:tcBorders>
          </w:tcPr>
          <w:p w:rsidRPr="00271BF6" w:rsidR="00F05970" w:rsidP="00333CCD" w:rsidRDefault="00F05970" w14:paraId="75FAF50F" w14:textId="77777777">
            <w:pPr>
              <w:spacing w:line="160" w:lineRule="atLeast"/>
              <w:jc w:val="center"/>
              <w:rPr>
                <w:rFonts w:ascii="BIZ UDゴシック" w:hAnsi="BIZ UDゴシック"/>
                <w:sz w:val="18"/>
                <w:szCs w:val="18"/>
              </w:rPr>
            </w:pPr>
          </w:p>
        </w:tc>
      </w:tr>
      <w:tr w:rsidRPr="00271BF6" w:rsidR="00F05970" w:rsidTr="00004666" w14:paraId="49B792EE" w14:textId="77777777">
        <w:trPr>
          <w:trHeight w:val="299"/>
        </w:trPr>
        <w:tc>
          <w:tcPr>
            <w:tcW w:w="914" w:type="dxa"/>
            <w:tcBorders>
              <w:top w:val="dotted" w:color="auto" w:sz="4" w:space="0"/>
              <w:bottom w:val="dotted" w:color="auto" w:sz="4" w:space="0"/>
            </w:tcBorders>
          </w:tcPr>
          <w:p w:rsidRPr="00271BF6" w:rsidR="00F05970" w:rsidP="00333CCD" w:rsidRDefault="00F05970" w14:paraId="62D907BF" w14:textId="77777777">
            <w:pPr>
              <w:spacing w:line="160" w:lineRule="atLeast"/>
              <w:jc w:val="center"/>
              <w:rPr>
                <w:rFonts w:ascii="BIZ UDゴシック" w:hAnsi="BIZ UDゴシック"/>
                <w:sz w:val="18"/>
                <w:szCs w:val="18"/>
              </w:rPr>
            </w:pPr>
          </w:p>
        </w:tc>
        <w:tc>
          <w:tcPr>
            <w:tcW w:w="1737" w:type="dxa"/>
            <w:tcBorders>
              <w:top w:val="dotted" w:color="auto" w:sz="4" w:space="0"/>
              <w:bottom w:val="dotted" w:color="auto" w:sz="4" w:space="0"/>
            </w:tcBorders>
          </w:tcPr>
          <w:p w:rsidRPr="00271BF6" w:rsidR="00F05970" w:rsidP="00333CCD" w:rsidRDefault="00F05970" w14:paraId="3B0B16E2" w14:textId="77777777">
            <w:pPr>
              <w:spacing w:line="160" w:lineRule="atLeast"/>
              <w:jc w:val="center"/>
              <w:rPr>
                <w:rFonts w:ascii="BIZ UDゴシック" w:hAnsi="BIZ UDゴシック"/>
                <w:sz w:val="18"/>
                <w:szCs w:val="18"/>
              </w:rPr>
            </w:pPr>
          </w:p>
        </w:tc>
        <w:tc>
          <w:tcPr>
            <w:tcW w:w="2586" w:type="dxa"/>
            <w:tcBorders>
              <w:top w:val="dotted" w:color="auto" w:sz="4" w:space="0"/>
              <w:bottom w:val="dotted" w:color="auto" w:sz="4" w:space="0"/>
            </w:tcBorders>
          </w:tcPr>
          <w:p w:rsidRPr="00271BF6" w:rsidR="00F05970" w:rsidP="00333CCD" w:rsidRDefault="00F05970" w14:paraId="3379B68B" w14:textId="77777777">
            <w:pPr>
              <w:spacing w:line="160" w:lineRule="atLeast"/>
              <w:jc w:val="center"/>
              <w:rPr>
                <w:rFonts w:ascii="BIZ UDゴシック" w:hAnsi="BIZ UDゴシック"/>
                <w:sz w:val="18"/>
                <w:szCs w:val="18"/>
              </w:rPr>
            </w:pPr>
          </w:p>
        </w:tc>
        <w:tc>
          <w:tcPr>
            <w:tcW w:w="8187" w:type="dxa"/>
            <w:tcBorders>
              <w:top w:val="dotted" w:color="auto" w:sz="4" w:space="0"/>
              <w:bottom w:val="dotted" w:color="auto" w:sz="4" w:space="0"/>
            </w:tcBorders>
          </w:tcPr>
          <w:p w:rsidRPr="00271BF6" w:rsidR="00F05970" w:rsidP="00333CCD" w:rsidRDefault="00F05970" w14:paraId="5F5CAF30" w14:textId="77777777">
            <w:pPr>
              <w:spacing w:line="160" w:lineRule="atLeast"/>
              <w:rPr>
                <w:rFonts w:ascii="BIZ UDゴシック" w:hAnsi="BIZ UDゴシック"/>
                <w:sz w:val="18"/>
                <w:szCs w:val="18"/>
              </w:rPr>
            </w:pPr>
          </w:p>
        </w:tc>
        <w:tc>
          <w:tcPr>
            <w:tcW w:w="1417" w:type="dxa"/>
            <w:tcBorders>
              <w:top w:val="dotted" w:color="auto" w:sz="4" w:space="0"/>
              <w:bottom w:val="dotted" w:color="auto" w:sz="4" w:space="0"/>
            </w:tcBorders>
          </w:tcPr>
          <w:p w:rsidRPr="00271BF6" w:rsidR="00F05970" w:rsidP="00333CCD" w:rsidRDefault="00F05970" w14:paraId="01B9A33A" w14:textId="77777777">
            <w:pPr>
              <w:spacing w:line="160" w:lineRule="atLeast"/>
              <w:jc w:val="center"/>
              <w:rPr>
                <w:rFonts w:ascii="BIZ UDゴシック" w:hAnsi="BIZ UDゴシック"/>
                <w:sz w:val="18"/>
                <w:szCs w:val="18"/>
              </w:rPr>
            </w:pPr>
          </w:p>
        </w:tc>
      </w:tr>
      <w:tr w:rsidRPr="00271BF6" w:rsidR="00F05970" w:rsidTr="00004666" w14:paraId="156EED71" w14:textId="77777777">
        <w:trPr>
          <w:trHeight w:val="299"/>
        </w:trPr>
        <w:tc>
          <w:tcPr>
            <w:tcW w:w="914" w:type="dxa"/>
            <w:tcBorders>
              <w:top w:val="dotted" w:color="auto" w:sz="4" w:space="0"/>
              <w:bottom w:val="dotted" w:color="auto" w:sz="4" w:space="0"/>
            </w:tcBorders>
          </w:tcPr>
          <w:p w:rsidRPr="00271BF6" w:rsidR="00F05970" w:rsidP="00333CCD" w:rsidRDefault="00F05970" w14:paraId="228C8A68" w14:textId="77777777">
            <w:pPr>
              <w:spacing w:line="160" w:lineRule="atLeast"/>
              <w:jc w:val="center"/>
              <w:rPr>
                <w:rFonts w:ascii="BIZ UDゴシック" w:hAnsi="BIZ UDゴシック"/>
                <w:sz w:val="18"/>
                <w:szCs w:val="18"/>
              </w:rPr>
            </w:pPr>
          </w:p>
        </w:tc>
        <w:tc>
          <w:tcPr>
            <w:tcW w:w="1737" w:type="dxa"/>
            <w:tcBorders>
              <w:top w:val="dotted" w:color="auto" w:sz="4" w:space="0"/>
              <w:bottom w:val="dotted" w:color="auto" w:sz="4" w:space="0"/>
            </w:tcBorders>
          </w:tcPr>
          <w:p w:rsidRPr="00271BF6" w:rsidR="00F05970" w:rsidP="00333CCD" w:rsidRDefault="00F05970" w14:paraId="04A68F60" w14:textId="77777777">
            <w:pPr>
              <w:spacing w:line="160" w:lineRule="atLeast"/>
              <w:jc w:val="center"/>
              <w:rPr>
                <w:rFonts w:ascii="BIZ UDゴシック" w:hAnsi="BIZ UDゴシック"/>
                <w:sz w:val="18"/>
                <w:szCs w:val="18"/>
              </w:rPr>
            </w:pPr>
          </w:p>
        </w:tc>
        <w:tc>
          <w:tcPr>
            <w:tcW w:w="2586" w:type="dxa"/>
            <w:tcBorders>
              <w:top w:val="dotted" w:color="auto" w:sz="4" w:space="0"/>
              <w:bottom w:val="dotted" w:color="auto" w:sz="4" w:space="0"/>
            </w:tcBorders>
          </w:tcPr>
          <w:p w:rsidRPr="00271BF6" w:rsidR="00F05970" w:rsidP="00333CCD" w:rsidRDefault="00F05970" w14:paraId="04D71651" w14:textId="77777777">
            <w:pPr>
              <w:spacing w:line="160" w:lineRule="atLeast"/>
              <w:jc w:val="center"/>
              <w:rPr>
                <w:rFonts w:ascii="BIZ UDゴシック" w:hAnsi="BIZ UDゴシック"/>
                <w:sz w:val="18"/>
                <w:szCs w:val="18"/>
              </w:rPr>
            </w:pPr>
          </w:p>
        </w:tc>
        <w:tc>
          <w:tcPr>
            <w:tcW w:w="8187" w:type="dxa"/>
            <w:tcBorders>
              <w:top w:val="dotted" w:color="auto" w:sz="4" w:space="0"/>
              <w:bottom w:val="dotted" w:color="auto" w:sz="4" w:space="0"/>
            </w:tcBorders>
          </w:tcPr>
          <w:p w:rsidRPr="00271BF6" w:rsidR="00F05970" w:rsidP="00333CCD" w:rsidRDefault="00F05970" w14:paraId="4A7FDCFE" w14:textId="77777777">
            <w:pPr>
              <w:spacing w:line="160" w:lineRule="atLeast"/>
              <w:rPr>
                <w:rFonts w:ascii="BIZ UDゴシック" w:hAnsi="BIZ UDゴシック"/>
                <w:sz w:val="18"/>
                <w:szCs w:val="18"/>
              </w:rPr>
            </w:pPr>
          </w:p>
        </w:tc>
        <w:tc>
          <w:tcPr>
            <w:tcW w:w="1417" w:type="dxa"/>
            <w:tcBorders>
              <w:top w:val="dotted" w:color="auto" w:sz="4" w:space="0"/>
              <w:bottom w:val="dotted" w:color="auto" w:sz="4" w:space="0"/>
            </w:tcBorders>
          </w:tcPr>
          <w:p w:rsidRPr="00271BF6" w:rsidR="00F05970" w:rsidP="00333CCD" w:rsidRDefault="00F05970" w14:paraId="264DE5A0" w14:textId="77777777">
            <w:pPr>
              <w:spacing w:line="160" w:lineRule="atLeast"/>
              <w:jc w:val="center"/>
              <w:rPr>
                <w:rFonts w:ascii="BIZ UDゴシック" w:hAnsi="BIZ UDゴシック"/>
                <w:sz w:val="18"/>
                <w:szCs w:val="18"/>
              </w:rPr>
            </w:pPr>
          </w:p>
        </w:tc>
      </w:tr>
      <w:tr w:rsidRPr="00271BF6" w:rsidR="00F05970" w:rsidTr="00004666" w14:paraId="689283DD" w14:textId="77777777">
        <w:trPr>
          <w:trHeight w:val="299"/>
        </w:trPr>
        <w:tc>
          <w:tcPr>
            <w:tcW w:w="914" w:type="dxa"/>
            <w:tcBorders>
              <w:top w:val="dotted" w:color="auto" w:sz="4" w:space="0"/>
              <w:bottom w:val="dotted" w:color="auto" w:sz="4" w:space="0"/>
            </w:tcBorders>
          </w:tcPr>
          <w:p w:rsidRPr="00271BF6" w:rsidR="00F05970" w:rsidP="00333CCD" w:rsidRDefault="00F05970" w14:paraId="5B97B202" w14:textId="77777777">
            <w:pPr>
              <w:spacing w:line="160" w:lineRule="atLeast"/>
              <w:jc w:val="center"/>
              <w:rPr>
                <w:rFonts w:ascii="BIZ UDゴシック" w:hAnsi="BIZ UDゴシック"/>
                <w:sz w:val="18"/>
                <w:szCs w:val="18"/>
              </w:rPr>
            </w:pPr>
          </w:p>
        </w:tc>
        <w:tc>
          <w:tcPr>
            <w:tcW w:w="1737" w:type="dxa"/>
            <w:tcBorders>
              <w:top w:val="dotted" w:color="auto" w:sz="4" w:space="0"/>
              <w:bottom w:val="dotted" w:color="auto" w:sz="4" w:space="0"/>
            </w:tcBorders>
          </w:tcPr>
          <w:p w:rsidRPr="00271BF6" w:rsidR="00F05970" w:rsidP="00333CCD" w:rsidRDefault="00F05970" w14:paraId="6594EC23" w14:textId="77777777">
            <w:pPr>
              <w:spacing w:line="160" w:lineRule="atLeast"/>
              <w:jc w:val="center"/>
              <w:rPr>
                <w:rFonts w:ascii="BIZ UDゴシック" w:hAnsi="BIZ UDゴシック"/>
                <w:sz w:val="18"/>
                <w:szCs w:val="18"/>
              </w:rPr>
            </w:pPr>
          </w:p>
        </w:tc>
        <w:tc>
          <w:tcPr>
            <w:tcW w:w="2586" w:type="dxa"/>
            <w:tcBorders>
              <w:top w:val="dotted" w:color="auto" w:sz="4" w:space="0"/>
              <w:bottom w:val="dotted" w:color="auto" w:sz="4" w:space="0"/>
            </w:tcBorders>
          </w:tcPr>
          <w:p w:rsidRPr="00271BF6" w:rsidR="00F05970" w:rsidP="00333CCD" w:rsidRDefault="00F05970" w14:paraId="1D33ECC2" w14:textId="77777777">
            <w:pPr>
              <w:spacing w:line="160" w:lineRule="atLeast"/>
              <w:jc w:val="center"/>
              <w:rPr>
                <w:rFonts w:ascii="BIZ UDゴシック" w:hAnsi="BIZ UDゴシック"/>
                <w:sz w:val="18"/>
                <w:szCs w:val="18"/>
              </w:rPr>
            </w:pPr>
          </w:p>
        </w:tc>
        <w:tc>
          <w:tcPr>
            <w:tcW w:w="8187" w:type="dxa"/>
            <w:tcBorders>
              <w:top w:val="dotted" w:color="auto" w:sz="4" w:space="0"/>
              <w:bottom w:val="dotted" w:color="auto" w:sz="4" w:space="0"/>
            </w:tcBorders>
          </w:tcPr>
          <w:p w:rsidRPr="00271BF6" w:rsidR="00F05970" w:rsidP="00333CCD" w:rsidRDefault="00F05970" w14:paraId="6C0E937C" w14:textId="77777777">
            <w:pPr>
              <w:spacing w:line="160" w:lineRule="atLeast"/>
              <w:rPr>
                <w:rFonts w:ascii="BIZ UDゴシック" w:hAnsi="BIZ UDゴシック"/>
                <w:sz w:val="18"/>
                <w:szCs w:val="18"/>
              </w:rPr>
            </w:pPr>
          </w:p>
        </w:tc>
        <w:tc>
          <w:tcPr>
            <w:tcW w:w="1417" w:type="dxa"/>
            <w:tcBorders>
              <w:top w:val="dotted" w:color="auto" w:sz="4" w:space="0"/>
              <w:bottom w:val="dotted" w:color="auto" w:sz="4" w:space="0"/>
            </w:tcBorders>
          </w:tcPr>
          <w:p w:rsidRPr="00271BF6" w:rsidR="00F05970" w:rsidP="00333CCD" w:rsidRDefault="00F05970" w14:paraId="063CE10E" w14:textId="77777777">
            <w:pPr>
              <w:spacing w:line="160" w:lineRule="atLeast"/>
              <w:jc w:val="center"/>
              <w:rPr>
                <w:rFonts w:ascii="BIZ UDゴシック" w:hAnsi="BIZ UDゴシック"/>
                <w:sz w:val="18"/>
                <w:szCs w:val="18"/>
              </w:rPr>
            </w:pPr>
          </w:p>
        </w:tc>
      </w:tr>
      <w:tr w:rsidRPr="00271BF6" w:rsidR="00F05970" w:rsidTr="00004666" w14:paraId="1F8E6BB9" w14:textId="77777777">
        <w:trPr>
          <w:trHeight w:val="299"/>
        </w:trPr>
        <w:tc>
          <w:tcPr>
            <w:tcW w:w="914" w:type="dxa"/>
            <w:tcBorders>
              <w:top w:val="dotted" w:color="auto" w:sz="4" w:space="0"/>
              <w:bottom w:val="dotted" w:color="auto" w:sz="4" w:space="0"/>
            </w:tcBorders>
          </w:tcPr>
          <w:p w:rsidRPr="00271BF6" w:rsidR="00F05970" w:rsidP="00333CCD" w:rsidRDefault="00F05970" w14:paraId="57D9B4D0" w14:textId="77777777">
            <w:pPr>
              <w:spacing w:line="160" w:lineRule="atLeast"/>
              <w:jc w:val="center"/>
              <w:rPr>
                <w:rFonts w:ascii="BIZ UDゴシック" w:hAnsi="BIZ UDゴシック"/>
                <w:sz w:val="18"/>
                <w:szCs w:val="18"/>
              </w:rPr>
            </w:pPr>
          </w:p>
        </w:tc>
        <w:tc>
          <w:tcPr>
            <w:tcW w:w="1737" w:type="dxa"/>
            <w:tcBorders>
              <w:top w:val="dotted" w:color="auto" w:sz="4" w:space="0"/>
              <w:bottom w:val="dotted" w:color="auto" w:sz="4" w:space="0"/>
            </w:tcBorders>
          </w:tcPr>
          <w:p w:rsidRPr="00271BF6" w:rsidR="00F05970" w:rsidP="00333CCD" w:rsidRDefault="00F05970" w14:paraId="55FA6F3F" w14:textId="77777777">
            <w:pPr>
              <w:spacing w:line="160" w:lineRule="atLeast"/>
              <w:jc w:val="center"/>
              <w:rPr>
                <w:rFonts w:ascii="BIZ UDゴシック" w:hAnsi="BIZ UDゴシック"/>
                <w:sz w:val="18"/>
                <w:szCs w:val="18"/>
              </w:rPr>
            </w:pPr>
          </w:p>
        </w:tc>
        <w:tc>
          <w:tcPr>
            <w:tcW w:w="2586" w:type="dxa"/>
            <w:tcBorders>
              <w:top w:val="dotted" w:color="auto" w:sz="4" w:space="0"/>
              <w:bottom w:val="dotted" w:color="auto" w:sz="4" w:space="0"/>
            </w:tcBorders>
          </w:tcPr>
          <w:p w:rsidRPr="00271BF6" w:rsidR="00F05970" w:rsidP="00333CCD" w:rsidRDefault="00F05970" w14:paraId="038A9C02" w14:textId="77777777">
            <w:pPr>
              <w:spacing w:line="160" w:lineRule="atLeast"/>
              <w:jc w:val="center"/>
              <w:rPr>
                <w:rFonts w:ascii="BIZ UDゴシック" w:hAnsi="BIZ UDゴシック"/>
                <w:sz w:val="18"/>
                <w:szCs w:val="18"/>
              </w:rPr>
            </w:pPr>
          </w:p>
        </w:tc>
        <w:tc>
          <w:tcPr>
            <w:tcW w:w="8187" w:type="dxa"/>
            <w:tcBorders>
              <w:top w:val="dotted" w:color="auto" w:sz="4" w:space="0"/>
              <w:bottom w:val="dotted" w:color="auto" w:sz="4" w:space="0"/>
            </w:tcBorders>
          </w:tcPr>
          <w:p w:rsidRPr="00271BF6" w:rsidR="00F05970" w:rsidP="00333CCD" w:rsidRDefault="00F05970" w14:paraId="778F9D37" w14:textId="77777777">
            <w:pPr>
              <w:spacing w:line="160" w:lineRule="atLeast"/>
              <w:rPr>
                <w:rFonts w:ascii="BIZ UDゴシック" w:hAnsi="BIZ UDゴシック"/>
                <w:sz w:val="18"/>
                <w:szCs w:val="18"/>
              </w:rPr>
            </w:pPr>
          </w:p>
        </w:tc>
        <w:tc>
          <w:tcPr>
            <w:tcW w:w="1417" w:type="dxa"/>
            <w:tcBorders>
              <w:top w:val="dotted" w:color="auto" w:sz="4" w:space="0"/>
              <w:bottom w:val="dotted" w:color="auto" w:sz="4" w:space="0"/>
            </w:tcBorders>
          </w:tcPr>
          <w:p w:rsidRPr="00271BF6" w:rsidR="00F05970" w:rsidP="00333CCD" w:rsidRDefault="00F05970" w14:paraId="5B8F326D" w14:textId="77777777">
            <w:pPr>
              <w:spacing w:line="160" w:lineRule="atLeast"/>
              <w:jc w:val="center"/>
              <w:rPr>
                <w:rFonts w:ascii="BIZ UDゴシック" w:hAnsi="BIZ UDゴシック"/>
                <w:sz w:val="18"/>
                <w:szCs w:val="18"/>
              </w:rPr>
            </w:pPr>
          </w:p>
        </w:tc>
      </w:tr>
      <w:tr w:rsidRPr="00271BF6" w:rsidR="00F05970" w:rsidTr="00004666" w14:paraId="705BE9DE" w14:textId="77777777">
        <w:trPr>
          <w:trHeight w:val="299"/>
        </w:trPr>
        <w:tc>
          <w:tcPr>
            <w:tcW w:w="914" w:type="dxa"/>
            <w:tcBorders>
              <w:top w:val="dotted" w:color="auto" w:sz="4" w:space="0"/>
              <w:bottom w:val="dotted" w:color="auto" w:sz="4" w:space="0"/>
            </w:tcBorders>
          </w:tcPr>
          <w:p w:rsidRPr="00271BF6" w:rsidR="00F05970" w:rsidP="00333CCD" w:rsidRDefault="00F05970" w14:paraId="35C74FCE" w14:textId="77777777">
            <w:pPr>
              <w:spacing w:line="160" w:lineRule="atLeast"/>
              <w:jc w:val="center"/>
              <w:rPr>
                <w:rFonts w:ascii="BIZ UDゴシック" w:hAnsi="BIZ UDゴシック"/>
                <w:sz w:val="18"/>
                <w:szCs w:val="18"/>
              </w:rPr>
            </w:pPr>
          </w:p>
        </w:tc>
        <w:tc>
          <w:tcPr>
            <w:tcW w:w="1737" w:type="dxa"/>
            <w:tcBorders>
              <w:top w:val="dotted" w:color="auto" w:sz="4" w:space="0"/>
              <w:bottom w:val="dotted" w:color="auto" w:sz="4" w:space="0"/>
            </w:tcBorders>
          </w:tcPr>
          <w:p w:rsidRPr="00271BF6" w:rsidR="00F05970" w:rsidP="00333CCD" w:rsidRDefault="00F05970" w14:paraId="3A4D6322" w14:textId="77777777">
            <w:pPr>
              <w:spacing w:line="160" w:lineRule="atLeast"/>
              <w:jc w:val="center"/>
              <w:rPr>
                <w:rFonts w:ascii="BIZ UDゴシック" w:hAnsi="BIZ UDゴシック"/>
                <w:sz w:val="18"/>
                <w:szCs w:val="18"/>
              </w:rPr>
            </w:pPr>
          </w:p>
        </w:tc>
        <w:tc>
          <w:tcPr>
            <w:tcW w:w="2586" w:type="dxa"/>
            <w:tcBorders>
              <w:top w:val="dotted" w:color="auto" w:sz="4" w:space="0"/>
              <w:bottom w:val="dotted" w:color="auto" w:sz="4" w:space="0"/>
            </w:tcBorders>
          </w:tcPr>
          <w:p w:rsidRPr="00271BF6" w:rsidR="00F05970" w:rsidP="00333CCD" w:rsidRDefault="00F05970" w14:paraId="45E0EC43" w14:textId="77777777">
            <w:pPr>
              <w:spacing w:line="160" w:lineRule="atLeast"/>
              <w:jc w:val="center"/>
              <w:rPr>
                <w:rFonts w:ascii="BIZ UDゴシック" w:hAnsi="BIZ UDゴシック"/>
                <w:sz w:val="18"/>
                <w:szCs w:val="18"/>
              </w:rPr>
            </w:pPr>
          </w:p>
        </w:tc>
        <w:tc>
          <w:tcPr>
            <w:tcW w:w="8187" w:type="dxa"/>
            <w:tcBorders>
              <w:top w:val="dotted" w:color="auto" w:sz="4" w:space="0"/>
              <w:bottom w:val="dotted" w:color="auto" w:sz="4" w:space="0"/>
            </w:tcBorders>
          </w:tcPr>
          <w:p w:rsidRPr="00271BF6" w:rsidR="00F05970" w:rsidP="00333CCD" w:rsidRDefault="00F05970" w14:paraId="60D4A92B" w14:textId="77777777">
            <w:pPr>
              <w:spacing w:line="160" w:lineRule="atLeast"/>
              <w:rPr>
                <w:rFonts w:ascii="BIZ UDゴシック" w:hAnsi="BIZ UDゴシック"/>
                <w:sz w:val="18"/>
                <w:szCs w:val="18"/>
              </w:rPr>
            </w:pPr>
          </w:p>
        </w:tc>
        <w:tc>
          <w:tcPr>
            <w:tcW w:w="1417" w:type="dxa"/>
            <w:tcBorders>
              <w:top w:val="dotted" w:color="auto" w:sz="4" w:space="0"/>
              <w:bottom w:val="dotted" w:color="auto" w:sz="4" w:space="0"/>
            </w:tcBorders>
          </w:tcPr>
          <w:p w:rsidRPr="00271BF6" w:rsidR="00F05970" w:rsidP="00333CCD" w:rsidRDefault="00F05970" w14:paraId="596AC6DD" w14:textId="77777777">
            <w:pPr>
              <w:spacing w:line="160" w:lineRule="atLeast"/>
              <w:jc w:val="center"/>
              <w:rPr>
                <w:rFonts w:ascii="BIZ UDゴシック" w:hAnsi="BIZ UDゴシック"/>
                <w:sz w:val="18"/>
                <w:szCs w:val="18"/>
              </w:rPr>
            </w:pPr>
          </w:p>
        </w:tc>
      </w:tr>
      <w:tr w:rsidRPr="00271BF6" w:rsidR="00F05970" w:rsidTr="00004666" w14:paraId="68740917" w14:textId="77777777">
        <w:trPr>
          <w:trHeight w:val="299"/>
        </w:trPr>
        <w:tc>
          <w:tcPr>
            <w:tcW w:w="914" w:type="dxa"/>
            <w:tcBorders>
              <w:top w:val="dotted" w:color="auto" w:sz="4" w:space="0"/>
              <w:bottom w:val="dotted" w:color="auto" w:sz="4" w:space="0"/>
            </w:tcBorders>
          </w:tcPr>
          <w:p w:rsidRPr="00271BF6" w:rsidR="00F05970" w:rsidP="00333CCD" w:rsidRDefault="00F05970" w14:paraId="1127E4D5" w14:textId="77777777">
            <w:pPr>
              <w:spacing w:line="160" w:lineRule="atLeast"/>
              <w:jc w:val="center"/>
              <w:rPr>
                <w:rFonts w:ascii="BIZ UDゴシック" w:hAnsi="BIZ UDゴシック"/>
                <w:sz w:val="18"/>
                <w:szCs w:val="18"/>
              </w:rPr>
            </w:pPr>
          </w:p>
        </w:tc>
        <w:tc>
          <w:tcPr>
            <w:tcW w:w="1737" w:type="dxa"/>
            <w:tcBorders>
              <w:top w:val="dotted" w:color="auto" w:sz="4" w:space="0"/>
              <w:bottom w:val="dotted" w:color="auto" w:sz="4" w:space="0"/>
            </w:tcBorders>
          </w:tcPr>
          <w:p w:rsidRPr="00271BF6" w:rsidR="00F05970" w:rsidP="00333CCD" w:rsidRDefault="00F05970" w14:paraId="42828A88" w14:textId="77777777">
            <w:pPr>
              <w:spacing w:line="160" w:lineRule="atLeast"/>
              <w:jc w:val="center"/>
              <w:rPr>
                <w:rFonts w:ascii="BIZ UDゴシック" w:hAnsi="BIZ UDゴシック"/>
                <w:sz w:val="18"/>
                <w:szCs w:val="18"/>
              </w:rPr>
            </w:pPr>
          </w:p>
        </w:tc>
        <w:tc>
          <w:tcPr>
            <w:tcW w:w="2586" w:type="dxa"/>
            <w:tcBorders>
              <w:top w:val="dotted" w:color="auto" w:sz="4" w:space="0"/>
              <w:bottom w:val="dotted" w:color="auto" w:sz="4" w:space="0"/>
            </w:tcBorders>
          </w:tcPr>
          <w:p w:rsidRPr="00271BF6" w:rsidR="00F05970" w:rsidP="00333CCD" w:rsidRDefault="00F05970" w14:paraId="2509645E" w14:textId="77777777">
            <w:pPr>
              <w:spacing w:line="160" w:lineRule="atLeast"/>
              <w:jc w:val="center"/>
              <w:rPr>
                <w:rFonts w:ascii="BIZ UDゴシック" w:hAnsi="BIZ UDゴシック"/>
                <w:sz w:val="18"/>
                <w:szCs w:val="18"/>
              </w:rPr>
            </w:pPr>
          </w:p>
        </w:tc>
        <w:tc>
          <w:tcPr>
            <w:tcW w:w="8187" w:type="dxa"/>
            <w:tcBorders>
              <w:top w:val="dotted" w:color="auto" w:sz="4" w:space="0"/>
              <w:bottom w:val="dotted" w:color="auto" w:sz="4" w:space="0"/>
            </w:tcBorders>
          </w:tcPr>
          <w:p w:rsidRPr="00271BF6" w:rsidR="00F05970" w:rsidP="00333CCD" w:rsidRDefault="00F05970" w14:paraId="745C1F45" w14:textId="77777777">
            <w:pPr>
              <w:spacing w:line="160" w:lineRule="atLeast"/>
              <w:rPr>
                <w:rFonts w:ascii="BIZ UDゴシック" w:hAnsi="BIZ UDゴシック"/>
                <w:sz w:val="18"/>
                <w:szCs w:val="18"/>
              </w:rPr>
            </w:pPr>
          </w:p>
        </w:tc>
        <w:tc>
          <w:tcPr>
            <w:tcW w:w="1417" w:type="dxa"/>
            <w:tcBorders>
              <w:top w:val="dotted" w:color="auto" w:sz="4" w:space="0"/>
              <w:bottom w:val="dotted" w:color="auto" w:sz="4" w:space="0"/>
            </w:tcBorders>
          </w:tcPr>
          <w:p w:rsidRPr="00271BF6" w:rsidR="00F05970" w:rsidP="00333CCD" w:rsidRDefault="00F05970" w14:paraId="0D2891F5" w14:textId="77777777">
            <w:pPr>
              <w:spacing w:line="160" w:lineRule="atLeast"/>
              <w:jc w:val="center"/>
              <w:rPr>
                <w:rFonts w:ascii="BIZ UDゴシック" w:hAnsi="BIZ UDゴシック"/>
                <w:sz w:val="18"/>
                <w:szCs w:val="18"/>
              </w:rPr>
            </w:pPr>
          </w:p>
        </w:tc>
      </w:tr>
      <w:tr w:rsidRPr="00271BF6" w:rsidR="00F05970" w:rsidTr="00004666" w14:paraId="1994259B" w14:textId="77777777">
        <w:trPr>
          <w:trHeight w:val="299"/>
        </w:trPr>
        <w:tc>
          <w:tcPr>
            <w:tcW w:w="914" w:type="dxa"/>
            <w:tcBorders>
              <w:top w:val="dotted" w:color="auto" w:sz="4" w:space="0"/>
              <w:bottom w:val="dotted" w:color="auto" w:sz="4" w:space="0"/>
            </w:tcBorders>
          </w:tcPr>
          <w:p w:rsidRPr="00271BF6" w:rsidR="00F05970" w:rsidP="00333CCD" w:rsidRDefault="00F05970" w14:paraId="468DB430" w14:textId="77777777">
            <w:pPr>
              <w:spacing w:line="160" w:lineRule="atLeast"/>
              <w:jc w:val="center"/>
              <w:rPr>
                <w:rFonts w:ascii="BIZ UDゴシック" w:hAnsi="BIZ UDゴシック"/>
                <w:sz w:val="18"/>
                <w:szCs w:val="18"/>
              </w:rPr>
            </w:pPr>
          </w:p>
        </w:tc>
        <w:tc>
          <w:tcPr>
            <w:tcW w:w="1737" w:type="dxa"/>
            <w:tcBorders>
              <w:top w:val="dotted" w:color="auto" w:sz="4" w:space="0"/>
              <w:bottom w:val="dotted" w:color="auto" w:sz="4" w:space="0"/>
            </w:tcBorders>
          </w:tcPr>
          <w:p w:rsidRPr="00271BF6" w:rsidR="00F05970" w:rsidP="00333CCD" w:rsidRDefault="00F05970" w14:paraId="45466071" w14:textId="77777777">
            <w:pPr>
              <w:spacing w:line="160" w:lineRule="atLeast"/>
              <w:jc w:val="center"/>
              <w:rPr>
                <w:rFonts w:ascii="BIZ UDゴシック" w:hAnsi="BIZ UDゴシック"/>
                <w:sz w:val="18"/>
                <w:szCs w:val="18"/>
              </w:rPr>
            </w:pPr>
          </w:p>
        </w:tc>
        <w:tc>
          <w:tcPr>
            <w:tcW w:w="2586" w:type="dxa"/>
            <w:tcBorders>
              <w:top w:val="dotted" w:color="auto" w:sz="4" w:space="0"/>
              <w:bottom w:val="dotted" w:color="auto" w:sz="4" w:space="0"/>
            </w:tcBorders>
          </w:tcPr>
          <w:p w:rsidRPr="00271BF6" w:rsidR="00F05970" w:rsidP="00333CCD" w:rsidRDefault="00F05970" w14:paraId="37EEA212" w14:textId="77777777">
            <w:pPr>
              <w:spacing w:line="160" w:lineRule="atLeast"/>
              <w:jc w:val="center"/>
              <w:rPr>
                <w:rFonts w:ascii="BIZ UDゴシック" w:hAnsi="BIZ UDゴシック"/>
                <w:sz w:val="18"/>
                <w:szCs w:val="18"/>
              </w:rPr>
            </w:pPr>
          </w:p>
        </w:tc>
        <w:tc>
          <w:tcPr>
            <w:tcW w:w="8187" w:type="dxa"/>
            <w:tcBorders>
              <w:top w:val="dotted" w:color="auto" w:sz="4" w:space="0"/>
              <w:bottom w:val="dotted" w:color="auto" w:sz="4" w:space="0"/>
            </w:tcBorders>
          </w:tcPr>
          <w:p w:rsidRPr="00271BF6" w:rsidR="00F05970" w:rsidP="00333CCD" w:rsidRDefault="00F05970" w14:paraId="58CC7044" w14:textId="77777777">
            <w:pPr>
              <w:spacing w:line="160" w:lineRule="atLeast"/>
              <w:rPr>
                <w:rFonts w:ascii="BIZ UDゴシック" w:hAnsi="BIZ UDゴシック"/>
                <w:sz w:val="18"/>
                <w:szCs w:val="18"/>
              </w:rPr>
            </w:pPr>
          </w:p>
        </w:tc>
        <w:tc>
          <w:tcPr>
            <w:tcW w:w="1417" w:type="dxa"/>
            <w:tcBorders>
              <w:top w:val="dotted" w:color="auto" w:sz="4" w:space="0"/>
              <w:bottom w:val="dotted" w:color="auto" w:sz="4" w:space="0"/>
            </w:tcBorders>
          </w:tcPr>
          <w:p w:rsidRPr="00271BF6" w:rsidR="00F05970" w:rsidP="00333CCD" w:rsidRDefault="00F05970" w14:paraId="35FBD7D7" w14:textId="77777777">
            <w:pPr>
              <w:spacing w:line="160" w:lineRule="atLeast"/>
              <w:jc w:val="center"/>
              <w:rPr>
                <w:rFonts w:ascii="BIZ UDゴシック" w:hAnsi="BIZ UDゴシック"/>
                <w:sz w:val="18"/>
                <w:szCs w:val="18"/>
              </w:rPr>
            </w:pPr>
          </w:p>
        </w:tc>
      </w:tr>
      <w:tr w:rsidRPr="00271BF6" w:rsidR="00F05970" w:rsidTr="00004666" w14:paraId="23987CBE" w14:textId="77777777">
        <w:trPr>
          <w:trHeight w:val="299"/>
        </w:trPr>
        <w:tc>
          <w:tcPr>
            <w:tcW w:w="914" w:type="dxa"/>
            <w:tcBorders>
              <w:top w:val="dotted" w:color="auto" w:sz="4" w:space="0"/>
              <w:bottom w:val="dotted" w:color="auto" w:sz="4" w:space="0"/>
            </w:tcBorders>
          </w:tcPr>
          <w:p w:rsidRPr="00271BF6" w:rsidR="00F05970" w:rsidP="00333CCD" w:rsidRDefault="00F05970" w14:paraId="63735E42" w14:textId="77777777">
            <w:pPr>
              <w:spacing w:line="160" w:lineRule="atLeast"/>
              <w:jc w:val="center"/>
              <w:rPr>
                <w:rFonts w:ascii="BIZ UDゴシック" w:hAnsi="BIZ UDゴシック"/>
                <w:sz w:val="18"/>
                <w:szCs w:val="18"/>
              </w:rPr>
            </w:pPr>
          </w:p>
        </w:tc>
        <w:tc>
          <w:tcPr>
            <w:tcW w:w="1737" w:type="dxa"/>
            <w:tcBorders>
              <w:top w:val="dotted" w:color="auto" w:sz="4" w:space="0"/>
              <w:bottom w:val="dotted" w:color="auto" w:sz="4" w:space="0"/>
            </w:tcBorders>
          </w:tcPr>
          <w:p w:rsidRPr="00271BF6" w:rsidR="00F05970" w:rsidP="00333CCD" w:rsidRDefault="00F05970" w14:paraId="5BF3F798" w14:textId="77777777">
            <w:pPr>
              <w:spacing w:line="160" w:lineRule="atLeast"/>
              <w:jc w:val="center"/>
              <w:rPr>
                <w:rFonts w:ascii="BIZ UDゴシック" w:hAnsi="BIZ UDゴシック"/>
                <w:sz w:val="18"/>
                <w:szCs w:val="18"/>
              </w:rPr>
            </w:pPr>
          </w:p>
        </w:tc>
        <w:tc>
          <w:tcPr>
            <w:tcW w:w="2586" w:type="dxa"/>
            <w:tcBorders>
              <w:top w:val="dotted" w:color="auto" w:sz="4" w:space="0"/>
              <w:bottom w:val="dotted" w:color="auto" w:sz="4" w:space="0"/>
            </w:tcBorders>
          </w:tcPr>
          <w:p w:rsidRPr="00271BF6" w:rsidR="00F05970" w:rsidP="00333CCD" w:rsidRDefault="00F05970" w14:paraId="396E7875" w14:textId="77777777">
            <w:pPr>
              <w:spacing w:line="160" w:lineRule="atLeast"/>
              <w:jc w:val="center"/>
              <w:rPr>
                <w:rFonts w:ascii="BIZ UDゴシック" w:hAnsi="BIZ UDゴシック"/>
                <w:sz w:val="18"/>
                <w:szCs w:val="18"/>
              </w:rPr>
            </w:pPr>
          </w:p>
        </w:tc>
        <w:tc>
          <w:tcPr>
            <w:tcW w:w="8187" w:type="dxa"/>
            <w:tcBorders>
              <w:top w:val="dotted" w:color="auto" w:sz="4" w:space="0"/>
              <w:bottom w:val="dotted" w:color="auto" w:sz="4" w:space="0"/>
            </w:tcBorders>
          </w:tcPr>
          <w:p w:rsidRPr="00271BF6" w:rsidR="00F05970" w:rsidP="00333CCD" w:rsidRDefault="00F05970" w14:paraId="5E0FEC1B" w14:textId="77777777">
            <w:pPr>
              <w:spacing w:line="160" w:lineRule="atLeast"/>
              <w:rPr>
                <w:rFonts w:ascii="BIZ UDゴシック" w:hAnsi="BIZ UDゴシック"/>
                <w:sz w:val="18"/>
                <w:szCs w:val="18"/>
              </w:rPr>
            </w:pPr>
          </w:p>
        </w:tc>
        <w:tc>
          <w:tcPr>
            <w:tcW w:w="1417" w:type="dxa"/>
            <w:tcBorders>
              <w:top w:val="dotted" w:color="auto" w:sz="4" w:space="0"/>
              <w:bottom w:val="dotted" w:color="auto" w:sz="4" w:space="0"/>
            </w:tcBorders>
          </w:tcPr>
          <w:p w:rsidRPr="00271BF6" w:rsidR="00F05970" w:rsidP="00333CCD" w:rsidRDefault="00F05970" w14:paraId="23E1AC37" w14:textId="77777777">
            <w:pPr>
              <w:spacing w:line="160" w:lineRule="atLeast"/>
              <w:jc w:val="center"/>
              <w:rPr>
                <w:rFonts w:ascii="BIZ UDゴシック" w:hAnsi="BIZ UDゴシック"/>
                <w:sz w:val="18"/>
                <w:szCs w:val="18"/>
              </w:rPr>
            </w:pPr>
          </w:p>
        </w:tc>
      </w:tr>
      <w:tr w:rsidRPr="00271BF6" w:rsidR="00F05970" w:rsidTr="00004666" w14:paraId="2CF9C80E" w14:textId="77777777">
        <w:trPr>
          <w:trHeight w:val="299"/>
        </w:trPr>
        <w:tc>
          <w:tcPr>
            <w:tcW w:w="914" w:type="dxa"/>
            <w:tcBorders>
              <w:top w:val="dotted" w:color="auto" w:sz="4" w:space="0"/>
              <w:bottom w:val="dotted" w:color="auto" w:sz="4" w:space="0"/>
            </w:tcBorders>
          </w:tcPr>
          <w:p w:rsidRPr="00271BF6" w:rsidR="00F05970" w:rsidP="00333CCD" w:rsidRDefault="00F05970" w14:paraId="2BF658CB" w14:textId="77777777">
            <w:pPr>
              <w:spacing w:line="160" w:lineRule="atLeast"/>
              <w:jc w:val="center"/>
              <w:rPr>
                <w:rFonts w:ascii="BIZ UDゴシック" w:hAnsi="BIZ UDゴシック"/>
                <w:sz w:val="18"/>
                <w:szCs w:val="18"/>
              </w:rPr>
            </w:pPr>
          </w:p>
        </w:tc>
        <w:tc>
          <w:tcPr>
            <w:tcW w:w="1737" w:type="dxa"/>
            <w:tcBorders>
              <w:top w:val="dotted" w:color="auto" w:sz="4" w:space="0"/>
              <w:bottom w:val="dotted" w:color="auto" w:sz="4" w:space="0"/>
            </w:tcBorders>
          </w:tcPr>
          <w:p w:rsidRPr="00271BF6" w:rsidR="00F05970" w:rsidP="00333CCD" w:rsidRDefault="00F05970" w14:paraId="24B9406F" w14:textId="77777777">
            <w:pPr>
              <w:spacing w:line="160" w:lineRule="atLeast"/>
              <w:jc w:val="center"/>
              <w:rPr>
                <w:rFonts w:ascii="BIZ UDゴシック" w:hAnsi="BIZ UDゴシック"/>
                <w:sz w:val="18"/>
                <w:szCs w:val="18"/>
              </w:rPr>
            </w:pPr>
          </w:p>
        </w:tc>
        <w:tc>
          <w:tcPr>
            <w:tcW w:w="2586" w:type="dxa"/>
            <w:tcBorders>
              <w:top w:val="dotted" w:color="auto" w:sz="4" w:space="0"/>
              <w:bottom w:val="dotted" w:color="auto" w:sz="4" w:space="0"/>
            </w:tcBorders>
          </w:tcPr>
          <w:p w:rsidRPr="00271BF6" w:rsidR="00F05970" w:rsidP="00333CCD" w:rsidRDefault="00F05970" w14:paraId="71E9B03F" w14:textId="77777777">
            <w:pPr>
              <w:spacing w:line="160" w:lineRule="atLeast"/>
              <w:jc w:val="center"/>
              <w:rPr>
                <w:rFonts w:ascii="BIZ UDゴシック" w:hAnsi="BIZ UDゴシック"/>
                <w:sz w:val="18"/>
                <w:szCs w:val="18"/>
              </w:rPr>
            </w:pPr>
          </w:p>
        </w:tc>
        <w:tc>
          <w:tcPr>
            <w:tcW w:w="8187" w:type="dxa"/>
            <w:tcBorders>
              <w:top w:val="dotted" w:color="auto" w:sz="4" w:space="0"/>
              <w:bottom w:val="dotted" w:color="auto" w:sz="4" w:space="0"/>
            </w:tcBorders>
          </w:tcPr>
          <w:p w:rsidRPr="00271BF6" w:rsidR="00F05970" w:rsidP="00333CCD" w:rsidRDefault="00F05970" w14:paraId="2D1B5D7E" w14:textId="77777777">
            <w:pPr>
              <w:spacing w:line="160" w:lineRule="atLeast"/>
              <w:rPr>
                <w:rFonts w:ascii="BIZ UDゴシック" w:hAnsi="BIZ UDゴシック"/>
                <w:sz w:val="18"/>
                <w:szCs w:val="18"/>
              </w:rPr>
            </w:pPr>
          </w:p>
        </w:tc>
        <w:tc>
          <w:tcPr>
            <w:tcW w:w="1417" w:type="dxa"/>
            <w:tcBorders>
              <w:top w:val="dotted" w:color="auto" w:sz="4" w:space="0"/>
              <w:bottom w:val="dotted" w:color="auto" w:sz="4" w:space="0"/>
            </w:tcBorders>
          </w:tcPr>
          <w:p w:rsidRPr="00271BF6" w:rsidR="00F05970" w:rsidP="00333CCD" w:rsidRDefault="00F05970" w14:paraId="0DDE8750" w14:textId="77777777">
            <w:pPr>
              <w:spacing w:line="160" w:lineRule="atLeast"/>
              <w:jc w:val="center"/>
              <w:rPr>
                <w:rFonts w:ascii="BIZ UDゴシック" w:hAnsi="BIZ UDゴシック"/>
                <w:sz w:val="18"/>
                <w:szCs w:val="18"/>
              </w:rPr>
            </w:pPr>
          </w:p>
        </w:tc>
      </w:tr>
      <w:tr w:rsidRPr="00271BF6" w:rsidR="00F05970" w:rsidTr="00004666" w14:paraId="29D1E985" w14:textId="77777777">
        <w:trPr>
          <w:trHeight w:val="299"/>
        </w:trPr>
        <w:tc>
          <w:tcPr>
            <w:tcW w:w="914" w:type="dxa"/>
            <w:tcBorders>
              <w:top w:val="dotted" w:color="auto" w:sz="4" w:space="0"/>
              <w:bottom w:val="dotted" w:color="auto" w:sz="4" w:space="0"/>
            </w:tcBorders>
          </w:tcPr>
          <w:p w:rsidRPr="00271BF6" w:rsidR="00F05970" w:rsidP="00333CCD" w:rsidRDefault="00F05970" w14:paraId="057C7936" w14:textId="77777777">
            <w:pPr>
              <w:spacing w:line="160" w:lineRule="atLeast"/>
              <w:jc w:val="center"/>
              <w:rPr>
                <w:rFonts w:ascii="BIZ UDゴシック" w:hAnsi="BIZ UDゴシック"/>
                <w:sz w:val="18"/>
                <w:szCs w:val="18"/>
              </w:rPr>
            </w:pPr>
          </w:p>
        </w:tc>
        <w:tc>
          <w:tcPr>
            <w:tcW w:w="1737" w:type="dxa"/>
            <w:tcBorders>
              <w:top w:val="dotted" w:color="auto" w:sz="4" w:space="0"/>
              <w:bottom w:val="dotted" w:color="auto" w:sz="4" w:space="0"/>
            </w:tcBorders>
          </w:tcPr>
          <w:p w:rsidRPr="00271BF6" w:rsidR="00F05970" w:rsidP="00333CCD" w:rsidRDefault="00F05970" w14:paraId="1342C1F8" w14:textId="77777777">
            <w:pPr>
              <w:spacing w:line="160" w:lineRule="atLeast"/>
              <w:jc w:val="center"/>
              <w:rPr>
                <w:rFonts w:ascii="BIZ UDゴシック" w:hAnsi="BIZ UDゴシック"/>
                <w:sz w:val="18"/>
                <w:szCs w:val="18"/>
              </w:rPr>
            </w:pPr>
          </w:p>
        </w:tc>
        <w:tc>
          <w:tcPr>
            <w:tcW w:w="2586" w:type="dxa"/>
            <w:tcBorders>
              <w:top w:val="dotted" w:color="auto" w:sz="4" w:space="0"/>
              <w:bottom w:val="dotted" w:color="auto" w:sz="4" w:space="0"/>
            </w:tcBorders>
          </w:tcPr>
          <w:p w:rsidRPr="00271BF6" w:rsidR="00F05970" w:rsidP="00333CCD" w:rsidRDefault="00F05970" w14:paraId="03180729" w14:textId="77777777">
            <w:pPr>
              <w:spacing w:line="160" w:lineRule="atLeast"/>
              <w:jc w:val="center"/>
              <w:rPr>
                <w:rFonts w:ascii="BIZ UDゴシック" w:hAnsi="BIZ UDゴシック"/>
                <w:sz w:val="18"/>
                <w:szCs w:val="18"/>
              </w:rPr>
            </w:pPr>
          </w:p>
        </w:tc>
        <w:tc>
          <w:tcPr>
            <w:tcW w:w="8187" w:type="dxa"/>
            <w:tcBorders>
              <w:top w:val="dotted" w:color="auto" w:sz="4" w:space="0"/>
              <w:bottom w:val="dotted" w:color="auto" w:sz="4" w:space="0"/>
            </w:tcBorders>
          </w:tcPr>
          <w:p w:rsidRPr="00271BF6" w:rsidR="00F05970" w:rsidP="00333CCD" w:rsidRDefault="00F05970" w14:paraId="4BD76EFC" w14:textId="77777777">
            <w:pPr>
              <w:spacing w:line="160" w:lineRule="atLeast"/>
              <w:rPr>
                <w:rFonts w:ascii="BIZ UDゴシック" w:hAnsi="BIZ UDゴシック"/>
                <w:sz w:val="18"/>
                <w:szCs w:val="18"/>
              </w:rPr>
            </w:pPr>
          </w:p>
        </w:tc>
        <w:tc>
          <w:tcPr>
            <w:tcW w:w="1417" w:type="dxa"/>
            <w:tcBorders>
              <w:top w:val="dotted" w:color="auto" w:sz="4" w:space="0"/>
              <w:bottom w:val="dotted" w:color="auto" w:sz="4" w:space="0"/>
            </w:tcBorders>
          </w:tcPr>
          <w:p w:rsidRPr="00271BF6" w:rsidR="00F05970" w:rsidP="00333CCD" w:rsidRDefault="00F05970" w14:paraId="22C99124" w14:textId="77777777">
            <w:pPr>
              <w:spacing w:line="160" w:lineRule="atLeast"/>
              <w:jc w:val="center"/>
              <w:rPr>
                <w:rFonts w:ascii="BIZ UDゴシック" w:hAnsi="BIZ UDゴシック"/>
                <w:sz w:val="18"/>
                <w:szCs w:val="18"/>
              </w:rPr>
            </w:pPr>
          </w:p>
        </w:tc>
      </w:tr>
      <w:tr w:rsidRPr="00271BF6" w:rsidR="00F05970" w:rsidTr="00004666" w14:paraId="3513B759" w14:textId="77777777">
        <w:trPr>
          <w:trHeight w:val="299"/>
        </w:trPr>
        <w:tc>
          <w:tcPr>
            <w:tcW w:w="914" w:type="dxa"/>
            <w:tcBorders>
              <w:top w:val="dotted" w:color="auto" w:sz="4" w:space="0"/>
              <w:bottom w:val="dotted" w:color="auto" w:sz="4" w:space="0"/>
            </w:tcBorders>
          </w:tcPr>
          <w:p w:rsidRPr="00271BF6" w:rsidR="00F05970" w:rsidP="00333CCD" w:rsidRDefault="00F05970" w14:paraId="74F86C2E" w14:textId="77777777">
            <w:pPr>
              <w:spacing w:line="160" w:lineRule="atLeast"/>
              <w:jc w:val="center"/>
              <w:rPr>
                <w:rFonts w:ascii="BIZ UDゴシック" w:hAnsi="BIZ UDゴシック"/>
                <w:sz w:val="18"/>
                <w:szCs w:val="18"/>
              </w:rPr>
            </w:pPr>
          </w:p>
        </w:tc>
        <w:tc>
          <w:tcPr>
            <w:tcW w:w="1737" w:type="dxa"/>
            <w:tcBorders>
              <w:top w:val="dotted" w:color="auto" w:sz="4" w:space="0"/>
              <w:bottom w:val="dotted" w:color="auto" w:sz="4" w:space="0"/>
            </w:tcBorders>
          </w:tcPr>
          <w:p w:rsidRPr="00271BF6" w:rsidR="00F05970" w:rsidP="00333CCD" w:rsidRDefault="00F05970" w14:paraId="795B0AE2" w14:textId="77777777">
            <w:pPr>
              <w:spacing w:line="160" w:lineRule="atLeast"/>
              <w:jc w:val="center"/>
              <w:rPr>
                <w:rFonts w:ascii="BIZ UDゴシック" w:hAnsi="BIZ UDゴシック"/>
                <w:sz w:val="18"/>
                <w:szCs w:val="18"/>
              </w:rPr>
            </w:pPr>
          </w:p>
        </w:tc>
        <w:tc>
          <w:tcPr>
            <w:tcW w:w="2586" w:type="dxa"/>
            <w:tcBorders>
              <w:top w:val="dotted" w:color="auto" w:sz="4" w:space="0"/>
              <w:bottom w:val="dotted" w:color="auto" w:sz="4" w:space="0"/>
            </w:tcBorders>
          </w:tcPr>
          <w:p w:rsidRPr="00271BF6" w:rsidR="00F05970" w:rsidP="00333CCD" w:rsidRDefault="00F05970" w14:paraId="34BD68C7" w14:textId="77777777">
            <w:pPr>
              <w:spacing w:line="160" w:lineRule="atLeast"/>
              <w:jc w:val="center"/>
              <w:rPr>
                <w:rFonts w:ascii="BIZ UDゴシック" w:hAnsi="BIZ UDゴシック"/>
                <w:sz w:val="18"/>
                <w:szCs w:val="18"/>
              </w:rPr>
            </w:pPr>
          </w:p>
        </w:tc>
        <w:tc>
          <w:tcPr>
            <w:tcW w:w="8187" w:type="dxa"/>
            <w:tcBorders>
              <w:top w:val="dotted" w:color="auto" w:sz="4" w:space="0"/>
              <w:bottom w:val="dotted" w:color="auto" w:sz="4" w:space="0"/>
            </w:tcBorders>
          </w:tcPr>
          <w:p w:rsidRPr="00271BF6" w:rsidR="00F05970" w:rsidP="00333CCD" w:rsidRDefault="00F05970" w14:paraId="61696AB0" w14:textId="77777777">
            <w:pPr>
              <w:spacing w:line="160" w:lineRule="atLeast"/>
              <w:rPr>
                <w:rFonts w:ascii="BIZ UDゴシック" w:hAnsi="BIZ UDゴシック"/>
                <w:sz w:val="18"/>
                <w:szCs w:val="18"/>
              </w:rPr>
            </w:pPr>
          </w:p>
        </w:tc>
        <w:tc>
          <w:tcPr>
            <w:tcW w:w="1417" w:type="dxa"/>
            <w:tcBorders>
              <w:top w:val="dotted" w:color="auto" w:sz="4" w:space="0"/>
              <w:bottom w:val="dotted" w:color="auto" w:sz="4" w:space="0"/>
            </w:tcBorders>
          </w:tcPr>
          <w:p w:rsidRPr="00271BF6" w:rsidR="00F05970" w:rsidP="00333CCD" w:rsidRDefault="00F05970" w14:paraId="242EDE52" w14:textId="77777777">
            <w:pPr>
              <w:spacing w:line="160" w:lineRule="atLeast"/>
              <w:jc w:val="center"/>
              <w:rPr>
                <w:rFonts w:ascii="BIZ UDゴシック" w:hAnsi="BIZ UDゴシック"/>
                <w:sz w:val="18"/>
                <w:szCs w:val="18"/>
              </w:rPr>
            </w:pPr>
          </w:p>
        </w:tc>
      </w:tr>
    </w:tbl>
    <w:p w:rsidRPr="001C646B" w:rsidR="00F05970" w:rsidP="00571B92" w:rsidRDefault="00F05970" w14:paraId="506D96B7" w14:textId="77777777">
      <w:pPr>
        <w:spacing w:line="160" w:lineRule="atLeast"/>
        <w:rPr>
          <w:rFonts w:ascii="BIZ UDゴシック" w:hAnsi="BIZ UDゴシック"/>
          <w:sz w:val="18"/>
          <w:szCs w:val="18"/>
        </w:rPr>
      </w:pPr>
    </w:p>
    <w:p w:rsidRPr="001C646B" w:rsidR="00F05970" w:rsidP="00571B92" w:rsidRDefault="00F05970" w14:paraId="173BCBF7" w14:textId="77777777">
      <w:pPr>
        <w:spacing w:line="160" w:lineRule="atLeast"/>
        <w:jc w:val="center"/>
        <w:rPr>
          <w:rFonts w:ascii="BIZ UDゴシック" w:hAnsi="BIZ UDゴシック"/>
          <w:sz w:val="18"/>
          <w:szCs w:val="18"/>
        </w:rPr>
      </w:pPr>
      <w:r w:rsidRPr="001C646B">
        <w:rPr>
          <w:rFonts w:ascii="BIZ UDゴシック" w:hAnsi="BIZ UDゴシック"/>
          <w:sz w:val="18"/>
          <w:szCs w:val="18"/>
        </w:rPr>
        <w:br w:type="page"/>
      </w:r>
    </w:p>
    <w:p w:rsidR="00CC0517" w:rsidP="009820E7" w:rsidRDefault="00CC0517" w14:paraId="371E87DD" w14:textId="77777777">
      <w:pPr>
        <w:pStyle w:val="af8"/>
        <w:sectPr w:rsidR="00CC0517" w:rsidSect="000006AB">
          <w:headerReference w:type="default" r:id="rId12"/>
          <w:footerReference w:type="default" r:id="rId13"/>
          <w:type w:val="continuous"/>
          <w:pgSz w:w="16838" w:h="11906" w:orient="landscape" w:code="9"/>
          <w:pgMar w:top="1418" w:right="1418" w:bottom="1418" w:left="1418" w:header="794" w:footer="510" w:gutter="0"/>
          <w:cols w:space="425"/>
          <w:docGrid w:type="lines" w:linePitch="220"/>
        </w:sectPr>
      </w:pPr>
    </w:p>
    <w:sdt>
      <w:sdtPr>
        <w:rPr>
          <w:rFonts w:ascii="UDEV Gothic 35JPDOC" w:hAnsi="UDEV Gothic 35JPDOC" w:eastAsia="BIZ UDゴシック" w:cs="UDEV Gothic 35JPDOC"/>
          <w:color w:val="auto"/>
          <w:kern w:val="2"/>
          <w:sz w:val="16"/>
          <w:szCs w:val="22"/>
          <w:lang w:val="ja-JP"/>
        </w:rPr>
        <w:id w:val="1545790872"/>
        <w:docPartObj>
          <w:docPartGallery w:val="Table of Contents"/>
          <w:docPartUnique/>
        </w:docPartObj>
      </w:sdtPr>
      <w:sdtEndPr>
        <w:rPr>
          <w:rFonts w:ascii="BIZ UDゴシック" w:hAnsi="BIZ UDゴシック" w:eastAsia="BIZ UDゴシック" w:cs="UDEV Gothic 35JPDOC"/>
          <w:b w:val="1"/>
          <w:bCs w:val="1"/>
          <w:color w:val="auto"/>
          <w:sz w:val="18"/>
          <w:szCs w:val="18"/>
          <w:lang w:val="ja-JP"/>
        </w:rPr>
      </w:sdtEndPr>
      <w:sdtContent>
        <w:p w:rsidR="00266EE9" w:rsidRDefault="00334BEB" w14:paraId="643DD06C" w14:textId="321971E4">
          <w:pPr>
            <w:pStyle w:val="af8"/>
          </w:pPr>
          <w:r>
            <w:rPr>
              <w:rFonts w:hint="eastAsia"/>
              <w:lang w:val="ja-JP"/>
            </w:rPr>
            <w:t>目次</w:t>
          </w:r>
        </w:p>
        <w:p w:rsidR="00261C7D" w:rsidRDefault="00266EE9" w14:paraId="457729A6" w14:textId="623BB6D6">
          <w:pPr>
            <w:pStyle w:val="12"/>
            <w:rPr>
              <w:ins w:author="Kazuya Kato" w:date="2025-07-01T14:59:00Z" w:id="1"/>
              <w:rFonts w:asciiTheme="minorHAnsi" w:hAnsiTheme="minorHAnsi" w:eastAsiaTheme="minorEastAsia" w:cstheme="minorBidi"/>
              <w:b w:val="0"/>
              <w:bCs w:val="0"/>
              <w:caps w:val="0"/>
              <w:noProof/>
              <w:sz w:val="22"/>
              <w:szCs w:val="24"/>
              <w14:ligatures w14:val="standardContextual"/>
            </w:rPr>
          </w:pPr>
          <w:r w:rsidRPr="001C646B">
            <w:rPr>
              <w:rFonts w:ascii="BIZ UDゴシック" w:hAnsi="BIZ UDゴシック" w:eastAsia="BIZ UDゴシック"/>
              <w:sz w:val="18"/>
              <w:szCs w:val="18"/>
            </w:rPr>
            <w:fldChar w:fldCharType="begin"/>
          </w:r>
          <w:r w:rsidRPr="001C646B">
            <w:rPr>
              <w:rFonts w:ascii="BIZ UDゴシック" w:hAnsi="BIZ UDゴシック" w:eastAsia="BIZ UDゴシック"/>
              <w:sz w:val="18"/>
              <w:szCs w:val="18"/>
            </w:rPr>
            <w:instrText xml:space="preserve"> TOC \o "1-3" \f \h \z \t "スタイル1,1,スタイル2,2,スタイル3,3,スタイル4,4,スタイル5,5" </w:instrText>
          </w:r>
          <w:r w:rsidRPr="001C646B">
            <w:rPr>
              <w:rFonts w:ascii="BIZ UDゴシック" w:hAnsi="BIZ UDゴシック" w:eastAsia="BIZ UDゴシック"/>
              <w:sz w:val="18"/>
              <w:szCs w:val="18"/>
            </w:rPr>
            <w:fldChar w:fldCharType="separate"/>
          </w:r>
          <w:ins w:author="Kazuya Kato" w:date="2025-07-01T14:59:00Z" w:id="2">
            <w:r w:rsidRPr="00783B52" w:rsidR="00261C7D">
              <w:rPr>
                <w:rStyle w:val="af0"/>
                <w:noProof/>
              </w:rPr>
              <w:fldChar w:fldCharType="begin"/>
            </w:r>
            <w:r w:rsidRPr="00783B52" w:rsidR="00261C7D">
              <w:rPr>
                <w:rStyle w:val="af0"/>
                <w:noProof/>
              </w:rPr>
              <w:instrText xml:space="preserve"> </w:instrText>
            </w:r>
            <w:r w:rsidR="00261C7D">
              <w:rPr>
                <w:noProof/>
              </w:rPr>
              <w:instrText>HYPERLINK \l "_Toc202274381"</w:instrText>
            </w:r>
            <w:r w:rsidRPr="00783B52" w:rsidR="00261C7D">
              <w:rPr>
                <w:rStyle w:val="af0"/>
                <w:noProof/>
              </w:rPr>
              <w:instrText xml:space="preserve"> </w:instrText>
            </w:r>
            <w:r w:rsidRPr="00783B52" w:rsidR="00261C7D">
              <w:rPr>
                <w:rStyle w:val="af0"/>
                <w:noProof/>
              </w:rPr>
            </w:r>
            <w:r w:rsidRPr="00783B52" w:rsidR="00261C7D">
              <w:rPr>
                <w:rStyle w:val="af0"/>
                <w:noProof/>
              </w:rPr>
              <w:fldChar w:fldCharType="separate"/>
            </w:r>
            <w:r w:rsidRPr="00783B52" w:rsidR="00261C7D">
              <w:rPr>
                <w:rStyle w:val="af0"/>
                <w:noProof/>
              </w:rPr>
              <w:t>1. はじめに</w:t>
            </w:r>
            <w:r w:rsidR="00261C7D">
              <w:rPr>
                <w:noProof/>
                <w:webHidden/>
              </w:rPr>
              <w:tab/>
            </w:r>
            <w:r w:rsidR="00261C7D">
              <w:rPr>
                <w:noProof/>
                <w:webHidden/>
              </w:rPr>
              <w:fldChar w:fldCharType="begin"/>
            </w:r>
            <w:r w:rsidR="00261C7D">
              <w:rPr>
                <w:noProof/>
                <w:webHidden/>
              </w:rPr>
              <w:instrText xml:space="preserve"> PAGEREF _Toc202274381 \h </w:instrText>
            </w:r>
          </w:ins>
          <w:r w:rsidR="00261C7D">
            <w:rPr>
              <w:noProof/>
              <w:webHidden/>
            </w:rPr>
          </w:r>
          <w:r w:rsidR="00261C7D">
            <w:rPr>
              <w:noProof/>
              <w:webHidden/>
            </w:rPr>
            <w:fldChar w:fldCharType="separate"/>
          </w:r>
          <w:ins w:author="Kazuya Kato" w:date="2025-07-01T14:59:00Z" w:id="3">
            <w:r w:rsidR="00261C7D">
              <w:rPr>
                <w:noProof/>
                <w:webHidden/>
              </w:rPr>
              <w:t>5</w:t>
            </w:r>
            <w:r w:rsidR="00261C7D">
              <w:rPr>
                <w:noProof/>
                <w:webHidden/>
              </w:rPr>
              <w:fldChar w:fldCharType="end"/>
            </w:r>
            <w:r w:rsidRPr="00783B52" w:rsidR="00261C7D">
              <w:rPr>
                <w:rStyle w:val="af0"/>
                <w:noProof/>
              </w:rPr>
              <w:fldChar w:fldCharType="end"/>
            </w:r>
          </w:ins>
        </w:p>
        <w:p w:rsidR="00261C7D" w:rsidRDefault="00261C7D" w14:paraId="07859748" w14:textId="7CBA7911">
          <w:pPr>
            <w:pStyle w:val="12"/>
            <w:rPr>
              <w:ins w:author="Kazuya Kato" w:date="2025-07-01T14:59:00Z" w:id="4"/>
              <w:rFonts w:asciiTheme="minorHAnsi" w:hAnsiTheme="minorHAnsi" w:eastAsiaTheme="minorEastAsia" w:cstheme="minorBidi"/>
              <w:b w:val="0"/>
              <w:bCs w:val="0"/>
              <w:caps w:val="0"/>
              <w:noProof/>
              <w:sz w:val="22"/>
              <w:szCs w:val="24"/>
              <w14:ligatures w14:val="standardContextual"/>
            </w:rPr>
          </w:pPr>
          <w:ins w:author="Kazuya Kato" w:date="2025-07-01T14:59:00Z" w:id="5">
            <w:r w:rsidRPr="00783B52">
              <w:rPr>
                <w:rStyle w:val="af0"/>
                <w:noProof/>
              </w:rPr>
              <w:fldChar w:fldCharType="begin"/>
            </w:r>
            <w:r w:rsidRPr="00783B52">
              <w:rPr>
                <w:rStyle w:val="af0"/>
                <w:noProof/>
              </w:rPr>
              <w:instrText xml:space="preserve"> </w:instrText>
            </w:r>
            <w:r>
              <w:rPr>
                <w:noProof/>
              </w:rPr>
              <w:instrText>HYPERLINK \l "_Toc202274382"</w:instrText>
            </w:r>
            <w:r w:rsidRPr="00783B52">
              <w:rPr>
                <w:rStyle w:val="af0"/>
                <w:noProof/>
              </w:rPr>
              <w:instrText xml:space="preserve"> </w:instrText>
            </w:r>
            <w:r w:rsidRPr="00783B52">
              <w:rPr>
                <w:rStyle w:val="af0"/>
                <w:noProof/>
              </w:rPr>
            </w:r>
            <w:r w:rsidRPr="00783B52">
              <w:rPr>
                <w:rStyle w:val="af0"/>
                <w:noProof/>
              </w:rPr>
              <w:fldChar w:fldCharType="separate"/>
            </w:r>
            <w:r w:rsidRPr="00783B52">
              <w:rPr>
                <w:rStyle w:val="af0"/>
                <w:noProof/>
              </w:rPr>
              <w:t>2. 用語定義</w:t>
            </w:r>
            <w:r>
              <w:rPr>
                <w:noProof/>
                <w:webHidden/>
              </w:rPr>
              <w:tab/>
            </w:r>
            <w:r>
              <w:rPr>
                <w:noProof/>
                <w:webHidden/>
              </w:rPr>
              <w:fldChar w:fldCharType="begin"/>
            </w:r>
            <w:r>
              <w:rPr>
                <w:noProof/>
                <w:webHidden/>
              </w:rPr>
              <w:instrText xml:space="preserve"> PAGEREF _Toc202274382 \h </w:instrText>
            </w:r>
          </w:ins>
          <w:r>
            <w:rPr>
              <w:noProof/>
              <w:webHidden/>
            </w:rPr>
          </w:r>
          <w:r>
            <w:rPr>
              <w:noProof/>
              <w:webHidden/>
            </w:rPr>
            <w:fldChar w:fldCharType="separate"/>
          </w:r>
          <w:ins w:author="Kazuya Kato" w:date="2025-07-01T14:59:00Z" w:id="6">
            <w:r>
              <w:rPr>
                <w:noProof/>
                <w:webHidden/>
              </w:rPr>
              <w:t>5</w:t>
            </w:r>
            <w:r>
              <w:rPr>
                <w:noProof/>
                <w:webHidden/>
              </w:rPr>
              <w:fldChar w:fldCharType="end"/>
            </w:r>
            <w:r w:rsidRPr="00783B52">
              <w:rPr>
                <w:rStyle w:val="af0"/>
                <w:noProof/>
              </w:rPr>
              <w:fldChar w:fldCharType="end"/>
            </w:r>
          </w:ins>
        </w:p>
        <w:p w:rsidR="00261C7D" w:rsidRDefault="00261C7D" w14:paraId="2B094DB2" w14:textId="37ADB3DF">
          <w:pPr>
            <w:pStyle w:val="12"/>
            <w:rPr>
              <w:ins w:author="Kazuya Kato" w:date="2025-07-01T14:59:00Z" w:id="7"/>
              <w:rFonts w:asciiTheme="minorHAnsi" w:hAnsiTheme="minorHAnsi" w:eastAsiaTheme="minorEastAsia" w:cstheme="minorBidi"/>
              <w:b w:val="0"/>
              <w:bCs w:val="0"/>
              <w:caps w:val="0"/>
              <w:noProof/>
              <w:sz w:val="22"/>
              <w:szCs w:val="24"/>
              <w14:ligatures w14:val="standardContextual"/>
            </w:rPr>
          </w:pPr>
          <w:ins w:author="Kazuya Kato" w:date="2025-07-01T14:59:00Z" w:id="8">
            <w:r w:rsidRPr="00783B52">
              <w:rPr>
                <w:rStyle w:val="af0"/>
                <w:noProof/>
              </w:rPr>
              <w:fldChar w:fldCharType="begin"/>
            </w:r>
            <w:r w:rsidRPr="00783B52">
              <w:rPr>
                <w:rStyle w:val="af0"/>
                <w:noProof/>
              </w:rPr>
              <w:instrText xml:space="preserve"> </w:instrText>
            </w:r>
            <w:r>
              <w:rPr>
                <w:noProof/>
              </w:rPr>
              <w:instrText>HYPERLINK \l "_Toc202274383"</w:instrText>
            </w:r>
            <w:r w:rsidRPr="00783B52">
              <w:rPr>
                <w:rStyle w:val="af0"/>
                <w:noProof/>
              </w:rPr>
              <w:instrText xml:space="preserve"> </w:instrText>
            </w:r>
            <w:r w:rsidRPr="00783B52">
              <w:rPr>
                <w:rStyle w:val="af0"/>
                <w:noProof/>
              </w:rPr>
            </w:r>
            <w:r w:rsidRPr="00783B52">
              <w:rPr>
                <w:rStyle w:val="af0"/>
                <w:noProof/>
              </w:rPr>
              <w:fldChar w:fldCharType="separate"/>
            </w:r>
            <w:r w:rsidRPr="00783B52">
              <w:rPr>
                <w:rStyle w:val="af0"/>
                <w:noProof/>
              </w:rPr>
              <w:t>3. 運用体制</w:t>
            </w:r>
            <w:r>
              <w:rPr>
                <w:noProof/>
                <w:webHidden/>
              </w:rPr>
              <w:tab/>
            </w:r>
            <w:r>
              <w:rPr>
                <w:noProof/>
                <w:webHidden/>
              </w:rPr>
              <w:fldChar w:fldCharType="begin"/>
            </w:r>
            <w:r>
              <w:rPr>
                <w:noProof/>
                <w:webHidden/>
              </w:rPr>
              <w:instrText xml:space="preserve"> PAGEREF _Toc202274383 \h </w:instrText>
            </w:r>
          </w:ins>
          <w:r>
            <w:rPr>
              <w:noProof/>
              <w:webHidden/>
            </w:rPr>
          </w:r>
          <w:r>
            <w:rPr>
              <w:noProof/>
              <w:webHidden/>
            </w:rPr>
            <w:fldChar w:fldCharType="separate"/>
          </w:r>
          <w:ins w:author="Kazuya Kato" w:date="2025-07-01T14:59:00Z" w:id="9">
            <w:r>
              <w:rPr>
                <w:noProof/>
                <w:webHidden/>
              </w:rPr>
              <w:t>6</w:t>
            </w:r>
            <w:r>
              <w:rPr>
                <w:noProof/>
                <w:webHidden/>
              </w:rPr>
              <w:fldChar w:fldCharType="end"/>
            </w:r>
            <w:r w:rsidRPr="00783B52">
              <w:rPr>
                <w:rStyle w:val="af0"/>
                <w:noProof/>
              </w:rPr>
              <w:fldChar w:fldCharType="end"/>
            </w:r>
          </w:ins>
        </w:p>
        <w:p w:rsidR="00261C7D" w:rsidRDefault="00261C7D" w14:paraId="1EF66368" w14:textId="442B60D9">
          <w:pPr>
            <w:pStyle w:val="26"/>
            <w:tabs>
              <w:tab w:val="right" w:leader="dot" w:pos="7062"/>
            </w:tabs>
            <w:rPr>
              <w:ins w:author="Kazuya Kato" w:date="2025-07-01T14:59:00Z" w:id="10"/>
              <w:rFonts w:hAnsiTheme="minorHAnsi" w:eastAsiaTheme="minorEastAsia" w:cstheme="minorBidi"/>
              <w:b w:val="0"/>
              <w:bCs w:val="0"/>
              <w:noProof/>
              <w:sz w:val="22"/>
              <w14:ligatures w14:val="standardContextual"/>
            </w:rPr>
          </w:pPr>
          <w:ins w:author="Kazuya Kato" w:date="2025-07-01T14:59:00Z" w:id="11">
            <w:r w:rsidRPr="00783B52">
              <w:rPr>
                <w:rStyle w:val="af0"/>
                <w:noProof/>
              </w:rPr>
              <w:fldChar w:fldCharType="begin"/>
            </w:r>
            <w:r w:rsidRPr="00783B52">
              <w:rPr>
                <w:rStyle w:val="af0"/>
                <w:noProof/>
              </w:rPr>
              <w:instrText xml:space="preserve"> </w:instrText>
            </w:r>
            <w:r>
              <w:rPr>
                <w:noProof/>
              </w:rPr>
              <w:instrText>HYPERLINK \l "_Toc202274384"</w:instrText>
            </w:r>
            <w:r w:rsidRPr="00783B52">
              <w:rPr>
                <w:rStyle w:val="af0"/>
                <w:noProof/>
              </w:rPr>
              <w:instrText xml:space="preserve"> </w:instrText>
            </w:r>
            <w:r w:rsidRPr="00783B52">
              <w:rPr>
                <w:rStyle w:val="af0"/>
                <w:noProof/>
              </w:rPr>
            </w:r>
            <w:r w:rsidRPr="00783B52">
              <w:rPr>
                <w:rStyle w:val="af0"/>
                <w:noProof/>
              </w:rPr>
              <w:fldChar w:fldCharType="separate"/>
            </w:r>
            <w:r w:rsidRPr="00783B52">
              <w:rPr>
                <w:rStyle w:val="af0"/>
                <w:noProof/>
              </w:rPr>
              <w:t>3.1. 運用体制図</w:t>
            </w:r>
            <w:r>
              <w:rPr>
                <w:noProof/>
                <w:webHidden/>
              </w:rPr>
              <w:tab/>
            </w:r>
            <w:r>
              <w:rPr>
                <w:noProof/>
                <w:webHidden/>
              </w:rPr>
              <w:fldChar w:fldCharType="begin"/>
            </w:r>
            <w:r>
              <w:rPr>
                <w:noProof/>
                <w:webHidden/>
              </w:rPr>
              <w:instrText xml:space="preserve"> PAGEREF _Toc202274384 \h </w:instrText>
            </w:r>
          </w:ins>
          <w:r>
            <w:rPr>
              <w:noProof/>
              <w:webHidden/>
            </w:rPr>
          </w:r>
          <w:r>
            <w:rPr>
              <w:noProof/>
              <w:webHidden/>
            </w:rPr>
            <w:fldChar w:fldCharType="separate"/>
          </w:r>
          <w:ins w:author="Kazuya Kato" w:date="2025-07-01T14:59:00Z" w:id="12">
            <w:r>
              <w:rPr>
                <w:noProof/>
                <w:webHidden/>
              </w:rPr>
              <w:t>6</w:t>
            </w:r>
            <w:r>
              <w:rPr>
                <w:noProof/>
                <w:webHidden/>
              </w:rPr>
              <w:fldChar w:fldCharType="end"/>
            </w:r>
            <w:r w:rsidRPr="00783B52">
              <w:rPr>
                <w:rStyle w:val="af0"/>
                <w:noProof/>
              </w:rPr>
              <w:fldChar w:fldCharType="end"/>
            </w:r>
          </w:ins>
        </w:p>
        <w:p w:rsidR="00261C7D" w:rsidRDefault="00261C7D" w14:paraId="6D505A08" w14:textId="2D300BEE">
          <w:pPr>
            <w:pStyle w:val="26"/>
            <w:tabs>
              <w:tab w:val="right" w:leader="dot" w:pos="7062"/>
            </w:tabs>
            <w:rPr>
              <w:ins w:author="Kazuya Kato" w:date="2025-07-01T14:59:00Z" w:id="13"/>
              <w:rFonts w:hAnsiTheme="minorHAnsi" w:eastAsiaTheme="minorEastAsia" w:cstheme="minorBidi"/>
              <w:b w:val="0"/>
              <w:bCs w:val="0"/>
              <w:noProof/>
              <w:sz w:val="22"/>
              <w14:ligatures w14:val="standardContextual"/>
            </w:rPr>
          </w:pPr>
          <w:ins w:author="Kazuya Kato" w:date="2025-07-01T14:59:00Z" w:id="14">
            <w:r w:rsidRPr="00783B52">
              <w:rPr>
                <w:rStyle w:val="af0"/>
                <w:noProof/>
              </w:rPr>
              <w:fldChar w:fldCharType="begin"/>
            </w:r>
            <w:r w:rsidRPr="00783B52">
              <w:rPr>
                <w:rStyle w:val="af0"/>
                <w:noProof/>
              </w:rPr>
              <w:instrText xml:space="preserve"> </w:instrText>
            </w:r>
            <w:r>
              <w:rPr>
                <w:noProof/>
              </w:rPr>
              <w:instrText>HYPERLINK \l "_Toc202274385"</w:instrText>
            </w:r>
            <w:r w:rsidRPr="00783B52">
              <w:rPr>
                <w:rStyle w:val="af0"/>
                <w:noProof/>
              </w:rPr>
              <w:instrText xml:space="preserve"> </w:instrText>
            </w:r>
            <w:r w:rsidRPr="00783B52">
              <w:rPr>
                <w:rStyle w:val="af0"/>
                <w:noProof/>
              </w:rPr>
            </w:r>
            <w:r w:rsidRPr="00783B52">
              <w:rPr>
                <w:rStyle w:val="af0"/>
                <w:noProof/>
              </w:rPr>
              <w:fldChar w:fldCharType="separate"/>
            </w:r>
            <w:r w:rsidRPr="00783B52">
              <w:rPr>
                <w:rStyle w:val="af0"/>
                <w:noProof/>
              </w:rPr>
              <w:t>3.2. 運用スケジュール</w:t>
            </w:r>
            <w:r>
              <w:rPr>
                <w:noProof/>
                <w:webHidden/>
              </w:rPr>
              <w:tab/>
            </w:r>
            <w:r>
              <w:rPr>
                <w:noProof/>
                <w:webHidden/>
              </w:rPr>
              <w:fldChar w:fldCharType="begin"/>
            </w:r>
            <w:r>
              <w:rPr>
                <w:noProof/>
                <w:webHidden/>
              </w:rPr>
              <w:instrText xml:space="preserve"> PAGEREF _Toc202274385 \h </w:instrText>
            </w:r>
          </w:ins>
          <w:r>
            <w:rPr>
              <w:noProof/>
              <w:webHidden/>
            </w:rPr>
          </w:r>
          <w:r>
            <w:rPr>
              <w:noProof/>
              <w:webHidden/>
            </w:rPr>
            <w:fldChar w:fldCharType="separate"/>
          </w:r>
          <w:ins w:author="Kazuya Kato" w:date="2025-07-01T14:59:00Z" w:id="15">
            <w:r>
              <w:rPr>
                <w:noProof/>
                <w:webHidden/>
              </w:rPr>
              <w:t>8</w:t>
            </w:r>
            <w:r>
              <w:rPr>
                <w:noProof/>
                <w:webHidden/>
              </w:rPr>
              <w:fldChar w:fldCharType="end"/>
            </w:r>
            <w:r w:rsidRPr="00783B52">
              <w:rPr>
                <w:rStyle w:val="af0"/>
                <w:noProof/>
              </w:rPr>
              <w:fldChar w:fldCharType="end"/>
            </w:r>
          </w:ins>
        </w:p>
        <w:p w:rsidR="00261C7D" w:rsidRDefault="00261C7D" w14:paraId="3E9AC929" w14:textId="61ED765C">
          <w:pPr>
            <w:pStyle w:val="32"/>
            <w:tabs>
              <w:tab w:val="right" w:leader="dot" w:pos="7062"/>
            </w:tabs>
            <w:rPr>
              <w:ins w:author="Kazuya Kato" w:date="2025-07-01T14:59:00Z" w:id="16"/>
              <w:rFonts w:hAnsiTheme="minorHAnsi" w:eastAsiaTheme="minorEastAsia" w:cstheme="minorBidi"/>
              <w:noProof/>
              <w:sz w:val="22"/>
              <w14:ligatures w14:val="standardContextual"/>
            </w:rPr>
          </w:pPr>
          <w:ins w:author="Kazuya Kato" w:date="2025-07-01T14:59:00Z" w:id="17">
            <w:r w:rsidRPr="00783B52">
              <w:rPr>
                <w:rStyle w:val="af0"/>
                <w:noProof/>
              </w:rPr>
              <w:fldChar w:fldCharType="begin"/>
            </w:r>
            <w:r w:rsidRPr="00783B52">
              <w:rPr>
                <w:rStyle w:val="af0"/>
                <w:noProof/>
              </w:rPr>
              <w:instrText xml:space="preserve"> </w:instrText>
            </w:r>
            <w:r>
              <w:rPr>
                <w:noProof/>
              </w:rPr>
              <w:instrText>HYPERLINK \l "_Toc202274386"</w:instrText>
            </w:r>
            <w:r w:rsidRPr="00783B52">
              <w:rPr>
                <w:rStyle w:val="af0"/>
                <w:noProof/>
              </w:rPr>
              <w:instrText xml:space="preserve"> </w:instrText>
            </w:r>
            <w:r w:rsidRPr="00783B52">
              <w:rPr>
                <w:rStyle w:val="af0"/>
                <w:noProof/>
              </w:rPr>
            </w:r>
            <w:r w:rsidRPr="00783B52">
              <w:rPr>
                <w:rStyle w:val="af0"/>
                <w:noProof/>
              </w:rPr>
              <w:fldChar w:fldCharType="separate"/>
            </w:r>
            <w:r w:rsidRPr="00783B52">
              <w:rPr>
                <w:rStyle w:val="af0"/>
                <w:noProof/>
              </w:rPr>
              <w:t>3.2.1. 週間スケジュール</w:t>
            </w:r>
            <w:r>
              <w:rPr>
                <w:noProof/>
                <w:webHidden/>
              </w:rPr>
              <w:tab/>
            </w:r>
            <w:r>
              <w:rPr>
                <w:noProof/>
                <w:webHidden/>
              </w:rPr>
              <w:fldChar w:fldCharType="begin"/>
            </w:r>
            <w:r>
              <w:rPr>
                <w:noProof/>
                <w:webHidden/>
              </w:rPr>
              <w:instrText xml:space="preserve"> PAGEREF _Toc202274386 \h </w:instrText>
            </w:r>
          </w:ins>
          <w:r>
            <w:rPr>
              <w:noProof/>
              <w:webHidden/>
            </w:rPr>
          </w:r>
          <w:r>
            <w:rPr>
              <w:noProof/>
              <w:webHidden/>
            </w:rPr>
            <w:fldChar w:fldCharType="separate"/>
          </w:r>
          <w:ins w:author="Kazuya Kato" w:date="2025-07-01T14:59:00Z" w:id="18">
            <w:r>
              <w:rPr>
                <w:noProof/>
                <w:webHidden/>
              </w:rPr>
              <w:t>8</w:t>
            </w:r>
            <w:r>
              <w:rPr>
                <w:noProof/>
                <w:webHidden/>
              </w:rPr>
              <w:fldChar w:fldCharType="end"/>
            </w:r>
            <w:r w:rsidRPr="00783B52">
              <w:rPr>
                <w:rStyle w:val="af0"/>
                <w:noProof/>
              </w:rPr>
              <w:fldChar w:fldCharType="end"/>
            </w:r>
          </w:ins>
        </w:p>
        <w:p w:rsidR="00261C7D" w:rsidRDefault="00261C7D" w14:paraId="5324053B" w14:textId="4B0609AB">
          <w:pPr>
            <w:pStyle w:val="32"/>
            <w:tabs>
              <w:tab w:val="right" w:leader="dot" w:pos="7062"/>
            </w:tabs>
            <w:rPr>
              <w:ins w:author="Kazuya Kato" w:date="2025-07-01T14:59:00Z" w:id="19"/>
              <w:rFonts w:hAnsiTheme="minorHAnsi" w:eastAsiaTheme="minorEastAsia" w:cstheme="minorBidi"/>
              <w:noProof/>
              <w:sz w:val="22"/>
              <w14:ligatures w14:val="standardContextual"/>
            </w:rPr>
          </w:pPr>
          <w:ins w:author="Kazuya Kato" w:date="2025-07-01T14:59:00Z" w:id="20">
            <w:r w:rsidRPr="00783B52">
              <w:rPr>
                <w:rStyle w:val="af0"/>
                <w:noProof/>
              </w:rPr>
              <w:fldChar w:fldCharType="begin"/>
            </w:r>
            <w:r w:rsidRPr="00783B52">
              <w:rPr>
                <w:rStyle w:val="af0"/>
                <w:noProof/>
              </w:rPr>
              <w:instrText xml:space="preserve"> </w:instrText>
            </w:r>
            <w:r>
              <w:rPr>
                <w:noProof/>
              </w:rPr>
              <w:instrText>HYPERLINK \l "_Toc202274388"</w:instrText>
            </w:r>
            <w:r w:rsidRPr="00783B52">
              <w:rPr>
                <w:rStyle w:val="af0"/>
                <w:noProof/>
              </w:rPr>
              <w:instrText xml:space="preserve"> </w:instrText>
            </w:r>
            <w:r w:rsidRPr="00783B52">
              <w:rPr>
                <w:rStyle w:val="af0"/>
                <w:noProof/>
              </w:rPr>
            </w:r>
            <w:r w:rsidRPr="00783B52">
              <w:rPr>
                <w:rStyle w:val="af0"/>
                <w:noProof/>
              </w:rPr>
              <w:fldChar w:fldCharType="separate"/>
            </w:r>
            <w:r w:rsidRPr="00783B52">
              <w:rPr>
                <w:rStyle w:val="af0"/>
                <w:noProof/>
              </w:rPr>
              <w:t>3.2.2. 月間スケジュール</w:t>
            </w:r>
            <w:r>
              <w:rPr>
                <w:noProof/>
                <w:webHidden/>
              </w:rPr>
              <w:tab/>
            </w:r>
            <w:r>
              <w:rPr>
                <w:noProof/>
                <w:webHidden/>
              </w:rPr>
              <w:fldChar w:fldCharType="begin"/>
            </w:r>
            <w:r>
              <w:rPr>
                <w:noProof/>
                <w:webHidden/>
              </w:rPr>
              <w:instrText xml:space="preserve"> PAGEREF _Toc202274388 \h </w:instrText>
            </w:r>
          </w:ins>
          <w:r>
            <w:rPr>
              <w:noProof/>
              <w:webHidden/>
            </w:rPr>
          </w:r>
          <w:r>
            <w:rPr>
              <w:noProof/>
              <w:webHidden/>
            </w:rPr>
            <w:fldChar w:fldCharType="separate"/>
          </w:r>
          <w:ins w:author="Kazuya Kato" w:date="2025-07-01T14:59:00Z" w:id="21">
            <w:r>
              <w:rPr>
                <w:noProof/>
                <w:webHidden/>
              </w:rPr>
              <w:t>8</w:t>
            </w:r>
            <w:r>
              <w:rPr>
                <w:noProof/>
                <w:webHidden/>
              </w:rPr>
              <w:fldChar w:fldCharType="end"/>
            </w:r>
            <w:r w:rsidRPr="00783B52">
              <w:rPr>
                <w:rStyle w:val="af0"/>
                <w:noProof/>
              </w:rPr>
              <w:fldChar w:fldCharType="end"/>
            </w:r>
          </w:ins>
        </w:p>
        <w:p w:rsidR="00261C7D" w:rsidRDefault="00261C7D" w14:paraId="27E99262" w14:textId="3B8C555A">
          <w:pPr>
            <w:pStyle w:val="32"/>
            <w:tabs>
              <w:tab w:val="right" w:leader="dot" w:pos="7062"/>
            </w:tabs>
            <w:rPr>
              <w:ins w:author="Kazuya Kato" w:date="2025-07-01T14:59:00Z" w:id="22"/>
              <w:rFonts w:hAnsiTheme="minorHAnsi" w:eastAsiaTheme="minorEastAsia" w:cstheme="minorBidi"/>
              <w:noProof/>
              <w:sz w:val="22"/>
              <w14:ligatures w14:val="standardContextual"/>
            </w:rPr>
          </w:pPr>
          <w:ins w:author="Kazuya Kato" w:date="2025-07-01T14:59:00Z" w:id="23">
            <w:r w:rsidRPr="00783B52">
              <w:rPr>
                <w:rStyle w:val="af0"/>
                <w:noProof/>
              </w:rPr>
              <w:fldChar w:fldCharType="begin"/>
            </w:r>
            <w:r w:rsidRPr="00783B52">
              <w:rPr>
                <w:rStyle w:val="af0"/>
                <w:noProof/>
              </w:rPr>
              <w:instrText xml:space="preserve"> </w:instrText>
            </w:r>
            <w:r>
              <w:rPr>
                <w:noProof/>
              </w:rPr>
              <w:instrText>HYPERLINK \l "_Toc202274389"</w:instrText>
            </w:r>
            <w:r w:rsidRPr="00783B52">
              <w:rPr>
                <w:rStyle w:val="af0"/>
                <w:noProof/>
              </w:rPr>
              <w:instrText xml:space="preserve"> </w:instrText>
            </w:r>
            <w:r w:rsidRPr="00783B52">
              <w:rPr>
                <w:rStyle w:val="af0"/>
                <w:noProof/>
              </w:rPr>
            </w:r>
            <w:r w:rsidRPr="00783B52">
              <w:rPr>
                <w:rStyle w:val="af0"/>
                <w:noProof/>
              </w:rPr>
              <w:fldChar w:fldCharType="separate"/>
            </w:r>
            <w:r w:rsidRPr="00783B52">
              <w:rPr>
                <w:rStyle w:val="af0"/>
                <w:noProof/>
              </w:rPr>
              <w:t>3.2.3. 年次スケジュール</w:t>
            </w:r>
            <w:r>
              <w:rPr>
                <w:noProof/>
                <w:webHidden/>
              </w:rPr>
              <w:tab/>
            </w:r>
            <w:r>
              <w:rPr>
                <w:noProof/>
                <w:webHidden/>
              </w:rPr>
              <w:fldChar w:fldCharType="begin"/>
            </w:r>
            <w:r>
              <w:rPr>
                <w:noProof/>
                <w:webHidden/>
              </w:rPr>
              <w:instrText xml:space="preserve"> PAGEREF _Toc202274389 \h </w:instrText>
            </w:r>
          </w:ins>
          <w:r>
            <w:rPr>
              <w:noProof/>
              <w:webHidden/>
            </w:rPr>
          </w:r>
          <w:r>
            <w:rPr>
              <w:noProof/>
              <w:webHidden/>
            </w:rPr>
            <w:fldChar w:fldCharType="separate"/>
          </w:r>
          <w:ins w:author="Kazuya Kato" w:date="2025-07-01T14:59:00Z" w:id="24">
            <w:r>
              <w:rPr>
                <w:noProof/>
                <w:webHidden/>
              </w:rPr>
              <w:t>9</w:t>
            </w:r>
            <w:r>
              <w:rPr>
                <w:noProof/>
                <w:webHidden/>
              </w:rPr>
              <w:fldChar w:fldCharType="end"/>
            </w:r>
            <w:r w:rsidRPr="00783B52">
              <w:rPr>
                <w:rStyle w:val="af0"/>
                <w:noProof/>
              </w:rPr>
              <w:fldChar w:fldCharType="end"/>
            </w:r>
          </w:ins>
        </w:p>
        <w:p w:rsidR="00261C7D" w:rsidRDefault="00261C7D" w14:paraId="46A18D4C" w14:textId="4504580A">
          <w:pPr>
            <w:pStyle w:val="32"/>
            <w:tabs>
              <w:tab w:val="right" w:leader="dot" w:pos="7062"/>
            </w:tabs>
            <w:rPr>
              <w:ins w:author="Kazuya Kato" w:date="2025-07-01T14:59:00Z" w:id="25"/>
              <w:rFonts w:hAnsiTheme="minorHAnsi" w:eastAsiaTheme="minorEastAsia" w:cstheme="minorBidi"/>
              <w:noProof/>
              <w:sz w:val="22"/>
              <w14:ligatures w14:val="standardContextual"/>
            </w:rPr>
          </w:pPr>
          <w:ins w:author="Kazuya Kato" w:date="2025-07-01T14:59:00Z" w:id="26">
            <w:r w:rsidRPr="00783B52">
              <w:rPr>
                <w:rStyle w:val="af0"/>
                <w:noProof/>
              </w:rPr>
              <w:fldChar w:fldCharType="begin"/>
            </w:r>
            <w:r w:rsidRPr="00783B52">
              <w:rPr>
                <w:rStyle w:val="af0"/>
                <w:noProof/>
              </w:rPr>
              <w:instrText xml:space="preserve"> </w:instrText>
            </w:r>
            <w:r>
              <w:rPr>
                <w:noProof/>
              </w:rPr>
              <w:instrText>HYPERLINK \l "_Toc202274390"</w:instrText>
            </w:r>
            <w:r w:rsidRPr="00783B52">
              <w:rPr>
                <w:rStyle w:val="af0"/>
                <w:noProof/>
              </w:rPr>
              <w:instrText xml:space="preserve"> </w:instrText>
            </w:r>
            <w:r w:rsidRPr="00783B52">
              <w:rPr>
                <w:rStyle w:val="af0"/>
                <w:noProof/>
              </w:rPr>
            </w:r>
            <w:r w:rsidRPr="00783B52">
              <w:rPr>
                <w:rStyle w:val="af0"/>
                <w:noProof/>
              </w:rPr>
              <w:fldChar w:fldCharType="separate"/>
            </w:r>
            <w:r w:rsidRPr="00783B52">
              <w:rPr>
                <w:rStyle w:val="af0"/>
                <w:noProof/>
              </w:rPr>
              <w:t>3.2.4. 運用時間</w:t>
            </w:r>
            <w:r>
              <w:rPr>
                <w:noProof/>
                <w:webHidden/>
              </w:rPr>
              <w:tab/>
            </w:r>
            <w:r>
              <w:rPr>
                <w:noProof/>
                <w:webHidden/>
              </w:rPr>
              <w:fldChar w:fldCharType="begin"/>
            </w:r>
            <w:r>
              <w:rPr>
                <w:noProof/>
                <w:webHidden/>
              </w:rPr>
              <w:instrText xml:space="preserve"> PAGEREF _Toc202274390 \h </w:instrText>
            </w:r>
          </w:ins>
          <w:r>
            <w:rPr>
              <w:noProof/>
              <w:webHidden/>
            </w:rPr>
          </w:r>
          <w:r>
            <w:rPr>
              <w:noProof/>
              <w:webHidden/>
            </w:rPr>
            <w:fldChar w:fldCharType="separate"/>
          </w:r>
          <w:ins w:author="Kazuya Kato" w:date="2025-07-01T14:59:00Z" w:id="27">
            <w:r>
              <w:rPr>
                <w:noProof/>
                <w:webHidden/>
              </w:rPr>
              <w:t>9</w:t>
            </w:r>
            <w:r>
              <w:rPr>
                <w:noProof/>
                <w:webHidden/>
              </w:rPr>
              <w:fldChar w:fldCharType="end"/>
            </w:r>
            <w:r w:rsidRPr="00783B52">
              <w:rPr>
                <w:rStyle w:val="af0"/>
                <w:noProof/>
              </w:rPr>
              <w:fldChar w:fldCharType="end"/>
            </w:r>
          </w:ins>
        </w:p>
        <w:p w:rsidR="00261C7D" w:rsidRDefault="00261C7D" w14:paraId="3EB67254" w14:textId="51182ECD">
          <w:pPr>
            <w:pStyle w:val="12"/>
            <w:rPr>
              <w:ins w:author="Kazuya Kato" w:date="2025-07-01T14:59:00Z" w:id="28"/>
              <w:rFonts w:asciiTheme="minorHAnsi" w:hAnsiTheme="minorHAnsi" w:eastAsiaTheme="minorEastAsia" w:cstheme="minorBidi"/>
              <w:b w:val="0"/>
              <w:bCs w:val="0"/>
              <w:caps w:val="0"/>
              <w:noProof/>
              <w:sz w:val="22"/>
              <w:szCs w:val="24"/>
              <w14:ligatures w14:val="standardContextual"/>
            </w:rPr>
          </w:pPr>
          <w:ins w:author="Kazuya Kato" w:date="2025-07-01T14:59:00Z" w:id="29">
            <w:r w:rsidRPr="00783B52">
              <w:rPr>
                <w:rStyle w:val="af0"/>
                <w:noProof/>
              </w:rPr>
              <w:fldChar w:fldCharType="begin"/>
            </w:r>
            <w:r w:rsidRPr="00783B52">
              <w:rPr>
                <w:rStyle w:val="af0"/>
                <w:noProof/>
              </w:rPr>
              <w:instrText xml:space="preserve"> </w:instrText>
            </w:r>
            <w:r>
              <w:rPr>
                <w:noProof/>
              </w:rPr>
              <w:instrText>HYPERLINK \l "_Toc202274391"</w:instrText>
            </w:r>
            <w:r w:rsidRPr="00783B52">
              <w:rPr>
                <w:rStyle w:val="af0"/>
                <w:noProof/>
              </w:rPr>
              <w:instrText xml:space="preserve"> </w:instrText>
            </w:r>
            <w:r w:rsidRPr="00783B52">
              <w:rPr>
                <w:rStyle w:val="af0"/>
                <w:noProof/>
              </w:rPr>
            </w:r>
            <w:r w:rsidRPr="00783B52">
              <w:rPr>
                <w:rStyle w:val="af0"/>
                <w:noProof/>
              </w:rPr>
              <w:fldChar w:fldCharType="separate"/>
            </w:r>
            <w:r w:rsidRPr="00783B52">
              <w:rPr>
                <w:rStyle w:val="af0"/>
                <w:noProof/>
              </w:rPr>
              <w:t>4. 運用対象</w:t>
            </w:r>
            <w:r>
              <w:rPr>
                <w:noProof/>
                <w:webHidden/>
              </w:rPr>
              <w:tab/>
            </w:r>
            <w:r>
              <w:rPr>
                <w:noProof/>
                <w:webHidden/>
              </w:rPr>
              <w:fldChar w:fldCharType="begin"/>
            </w:r>
            <w:r>
              <w:rPr>
                <w:noProof/>
                <w:webHidden/>
              </w:rPr>
              <w:instrText xml:space="preserve"> PAGEREF _Toc202274391 \h </w:instrText>
            </w:r>
          </w:ins>
          <w:r>
            <w:rPr>
              <w:noProof/>
              <w:webHidden/>
            </w:rPr>
          </w:r>
          <w:r>
            <w:rPr>
              <w:noProof/>
              <w:webHidden/>
            </w:rPr>
            <w:fldChar w:fldCharType="separate"/>
          </w:r>
          <w:ins w:author="Kazuya Kato" w:date="2025-07-01T14:59:00Z" w:id="30">
            <w:r>
              <w:rPr>
                <w:noProof/>
                <w:webHidden/>
              </w:rPr>
              <w:t>10</w:t>
            </w:r>
            <w:r>
              <w:rPr>
                <w:noProof/>
                <w:webHidden/>
              </w:rPr>
              <w:fldChar w:fldCharType="end"/>
            </w:r>
            <w:r w:rsidRPr="00783B52">
              <w:rPr>
                <w:rStyle w:val="af0"/>
                <w:noProof/>
              </w:rPr>
              <w:fldChar w:fldCharType="end"/>
            </w:r>
          </w:ins>
        </w:p>
        <w:p w:rsidR="00261C7D" w:rsidRDefault="00261C7D" w14:paraId="784CD28F" w14:textId="72ABEF42">
          <w:pPr>
            <w:pStyle w:val="26"/>
            <w:tabs>
              <w:tab w:val="right" w:leader="dot" w:pos="7062"/>
            </w:tabs>
            <w:rPr>
              <w:ins w:author="Kazuya Kato" w:date="2025-07-01T14:59:00Z" w:id="31"/>
              <w:rFonts w:hAnsiTheme="minorHAnsi" w:eastAsiaTheme="minorEastAsia" w:cstheme="minorBidi"/>
              <w:b w:val="0"/>
              <w:bCs w:val="0"/>
              <w:noProof/>
              <w:sz w:val="22"/>
              <w14:ligatures w14:val="standardContextual"/>
            </w:rPr>
          </w:pPr>
          <w:ins w:author="Kazuya Kato" w:date="2025-07-01T14:59:00Z" w:id="32">
            <w:r w:rsidRPr="00783B52">
              <w:rPr>
                <w:rStyle w:val="af0"/>
                <w:noProof/>
              </w:rPr>
              <w:fldChar w:fldCharType="begin"/>
            </w:r>
            <w:r w:rsidRPr="00783B52">
              <w:rPr>
                <w:rStyle w:val="af0"/>
                <w:noProof/>
              </w:rPr>
              <w:instrText xml:space="preserve"> </w:instrText>
            </w:r>
            <w:r>
              <w:rPr>
                <w:noProof/>
              </w:rPr>
              <w:instrText>HYPERLINK \l "_Toc202274392"</w:instrText>
            </w:r>
            <w:r w:rsidRPr="00783B52">
              <w:rPr>
                <w:rStyle w:val="af0"/>
                <w:noProof/>
              </w:rPr>
              <w:instrText xml:space="preserve"> </w:instrText>
            </w:r>
            <w:r w:rsidRPr="00783B52">
              <w:rPr>
                <w:rStyle w:val="af0"/>
                <w:noProof/>
              </w:rPr>
            </w:r>
            <w:r w:rsidRPr="00783B52">
              <w:rPr>
                <w:rStyle w:val="af0"/>
                <w:noProof/>
              </w:rPr>
              <w:fldChar w:fldCharType="separate"/>
            </w:r>
            <w:r w:rsidRPr="00783B52">
              <w:rPr>
                <w:rStyle w:val="af0"/>
                <w:noProof/>
              </w:rPr>
              <w:t>4.1. 運用対象システム</w:t>
            </w:r>
            <w:r>
              <w:rPr>
                <w:noProof/>
                <w:webHidden/>
              </w:rPr>
              <w:tab/>
            </w:r>
            <w:r>
              <w:rPr>
                <w:noProof/>
                <w:webHidden/>
              </w:rPr>
              <w:fldChar w:fldCharType="begin"/>
            </w:r>
            <w:r>
              <w:rPr>
                <w:noProof/>
                <w:webHidden/>
              </w:rPr>
              <w:instrText xml:space="preserve"> PAGEREF _Toc202274392 \h </w:instrText>
            </w:r>
          </w:ins>
          <w:r>
            <w:rPr>
              <w:noProof/>
              <w:webHidden/>
            </w:rPr>
          </w:r>
          <w:r>
            <w:rPr>
              <w:noProof/>
              <w:webHidden/>
            </w:rPr>
            <w:fldChar w:fldCharType="separate"/>
          </w:r>
          <w:ins w:author="Kazuya Kato" w:date="2025-07-01T14:59:00Z" w:id="33">
            <w:r>
              <w:rPr>
                <w:noProof/>
                <w:webHidden/>
              </w:rPr>
              <w:t>10</w:t>
            </w:r>
            <w:r>
              <w:rPr>
                <w:noProof/>
                <w:webHidden/>
              </w:rPr>
              <w:fldChar w:fldCharType="end"/>
            </w:r>
            <w:r w:rsidRPr="00783B52">
              <w:rPr>
                <w:rStyle w:val="af0"/>
                <w:noProof/>
              </w:rPr>
              <w:fldChar w:fldCharType="end"/>
            </w:r>
          </w:ins>
        </w:p>
        <w:p w:rsidR="00261C7D" w:rsidRDefault="00261C7D" w14:paraId="3636B42E" w14:textId="451D9ABE">
          <w:pPr>
            <w:pStyle w:val="12"/>
            <w:rPr>
              <w:ins w:author="Kazuya Kato" w:date="2025-07-01T14:59:00Z" w:id="34"/>
              <w:rFonts w:asciiTheme="minorHAnsi" w:hAnsiTheme="minorHAnsi" w:eastAsiaTheme="minorEastAsia" w:cstheme="minorBidi"/>
              <w:b w:val="0"/>
              <w:bCs w:val="0"/>
              <w:caps w:val="0"/>
              <w:noProof/>
              <w:sz w:val="22"/>
              <w:szCs w:val="24"/>
              <w14:ligatures w14:val="standardContextual"/>
            </w:rPr>
          </w:pPr>
          <w:ins w:author="Kazuya Kato" w:date="2025-07-01T14:59:00Z" w:id="35">
            <w:r w:rsidRPr="00783B52">
              <w:rPr>
                <w:rStyle w:val="af0"/>
                <w:noProof/>
              </w:rPr>
              <w:fldChar w:fldCharType="begin"/>
            </w:r>
            <w:r w:rsidRPr="00783B52">
              <w:rPr>
                <w:rStyle w:val="af0"/>
                <w:noProof/>
              </w:rPr>
              <w:instrText xml:space="preserve"> </w:instrText>
            </w:r>
            <w:r>
              <w:rPr>
                <w:noProof/>
              </w:rPr>
              <w:instrText>HYPERLINK \l "_Toc202274393"</w:instrText>
            </w:r>
            <w:r w:rsidRPr="00783B52">
              <w:rPr>
                <w:rStyle w:val="af0"/>
                <w:noProof/>
              </w:rPr>
              <w:instrText xml:space="preserve"> </w:instrText>
            </w:r>
            <w:r w:rsidRPr="00783B52">
              <w:rPr>
                <w:rStyle w:val="af0"/>
                <w:noProof/>
              </w:rPr>
            </w:r>
            <w:r w:rsidRPr="00783B52">
              <w:rPr>
                <w:rStyle w:val="af0"/>
                <w:noProof/>
              </w:rPr>
              <w:fldChar w:fldCharType="separate"/>
            </w:r>
            <w:r w:rsidRPr="00783B52">
              <w:rPr>
                <w:rStyle w:val="af0"/>
                <w:noProof/>
              </w:rPr>
              <w:t>5. 運用業務</w:t>
            </w:r>
            <w:r>
              <w:rPr>
                <w:noProof/>
                <w:webHidden/>
              </w:rPr>
              <w:tab/>
            </w:r>
            <w:r>
              <w:rPr>
                <w:noProof/>
                <w:webHidden/>
              </w:rPr>
              <w:fldChar w:fldCharType="begin"/>
            </w:r>
            <w:r>
              <w:rPr>
                <w:noProof/>
                <w:webHidden/>
              </w:rPr>
              <w:instrText xml:space="preserve"> PAGEREF _Toc202274393 \h </w:instrText>
            </w:r>
          </w:ins>
          <w:r>
            <w:rPr>
              <w:noProof/>
              <w:webHidden/>
            </w:rPr>
          </w:r>
          <w:r>
            <w:rPr>
              <w:noProof/>
              <w:webHidden/>
            </w:rPr>
            <w:fldChar w:fldCharType="separate"/>
          </w:r>
          <w:ins w:author="Kazuya Kato" w:date="2025-07-01T14:59:00Z" w:id="36">
            <w:r>
              <w:rPr>
                <w:noProof/>
                <w:webHidden/>
              </w:rPr>
              <w:t>11</w:t>
            </w:r>
            <w:r>
              <w:rPr>
                <w:noProof/>
                <w:webHidden/>
              </w:rPr>
              <w:fldChar w:fldCharType="end"/>
            </w:r>
            <w:r w:rsidRPr="00783B52">
              <w:rPr>
                <w:rStyle w:val="af0"/>
                <w:noProof/>
              </w:rPr>
              <w:fldChar w:fldCharType="end"/>
            </w:r>
          </w:ins>
        </w:p>
        <w:p w:rsidR="00261C7D" w:rsidRDefault="00261C7D" w14:paraId="6BAB28D7" w14:textId="022D222D">
          <w:pPr>
            <w:pStyle w:val="26"/>
            <w:tabs>
              <w:tab w:val="right" w:leader="dot" w:pos="7062"/>
            </w:tabs>
            <w:rPr>
              <w:ins w:author="Kazuya Kato" w:date="2025-07-01T14:59:00Z" w:id="37"/>
              <w:rFonts w:hAnsiTheme="minorHAnsi" w:eastAsiaTheme="minorEastAsia" w:cstheme="minorBidi"/>
              <w:b w:val="0"/>
              <w:bCs w:val="0"/>
              <w:noProof/>
              <w:sz w:val="22"/>
              <w14:ligatures w14:val="standardContextual"/>
            </w:rPr>
          </w:pPr>
          <w:ins w:author="Kazuya Kato" w:date="2025-07-01T14:59:00Z" w:id="38">
            <w:r w:rsidRPr="00783B52">
              <w:rPr>
                <w:rStyle w:val="af0"/>
                <w:noProof/>
              </w:rPr>
              <w:fldChar w:fldCharType="begin"/>
            </w:r>
            <w:r w:rsidRPr="00783B52">
              <w:rPr>
                <w:rStyle w:val="af0"/>
                <w:noProof/>
              </w:rPr>
              <w:instrText xml:space="preserve"> </w:instrText>
            </w:r>
            <w:r>
              <w:rPr>
                <w:noProof/>
              </w:rPr>
              <w:instrText>HYPERLINK \l "_Toc202274394"</w:instrText>
            </w:r>
            <w:r w:rsidRPr="00783B52">
              <w:rPr>
                <w:rStyle w:val="af0"/>
                <w:noProof/>
              </w:rPr>
              <w:instrText xml:space="preserve"> </w:instrText>
            </w:r>
            <w:r w:rsidRPr="00783B52">
              <w:rPr>
                <w:rStyle w:val="af0"/>
                <w:noProof/>
              </w:rPr>
            </w:r>
            <w:r w:rsidRPr="00783B52">
              <w:rPr>
                <w:rStyle w:val="af0"/>
                <w:noProof/>
              </w:rPr>
              <w:fldChar w:fldCharType="separate"/>
            </w:r>
            <w:r w:rsidRPr="00783B52">
              <w:rPr>
                <w:rStyle w:val="af0"/>
                <w:noProof/>
              </w:rPr>
              <w:t>5.1. 運用業務一覧</w:t>
            </w:r>
            <w:r>
              <w:rPr>
                <w:noProof/>
                <w:webHidden/>
              </w:rPr>
              <w:tab/>
            </w:r>
            <w:r>
              <w:rPr>
                <w:noProof/>
                <w:webHidden/>
              </w:rPr>
              <w:fldChar w:fldCharType="begin"/>
            </w:r>
            <w:r>
              <w:rPr>
                <w:noProof/>
                <w:webHidden/>
              </w:rPr>
              <w:instrText xml:space="preserve"> PAGEREF _Toc202274394 \h </w:instrText>
            </w:r>
          </w:ins>
          <w:r>
            <w:rPr>
              <w:noProof/>
              <w:webHidden/>
            </w:rPr>
          </w:r>
          <w:r>
            <w:rPr>
              <w:noProof/>
              <w:webHidden/>
            </w:rPr>
            <w:fldChar w:fldCharType="separate"/>
          </w:r>
          <w:ins w:author="Kazuya Kato" w:date="2025-07-01T14:59:00Z" w:id="39">
            <w:r>
              <w:rPr>
                <w:noProof/>
                <w:webHidden/>
              </w:rPr>
              <w:t>11</w:t>
            </w:r>
            <w:r>
              <w:rPr>
                <w:noProof/>
                <w:webHidden/>
              </w:rPr>
              <w:fldChar w:fldCharType="end"/>
            </w:r>
            <w:r w:rsidRPr="00783B52">
              <w:rPr>
                <w:rStyle w:val="af0"/>
                <w:noProof/>
              </w:rPr>
              <w:fldChar w:fldCharType="end"/>
            </w:r>
          </w:ins>
        </w:p>
        <w:p w:rsidR="00261C7D" w:rsidRDefault="00261C7D" w14:paraId="204AC209" w14:textId="10EDE469">
          <w:pPr>
            <w:pStyle w:val="26"/>
            <w:tabs>
              <w:tab w:val="right" w:leader="dot" w:pos="7062"/>
            </w:tabs>
            <w:rPr>
              <w:ins w:author="Kazuya Kato" w:date="2025-07-01T14:59:00Z" w:id="40"/>
              <w:rFonts w:hAnsiTheme="minorHAnsi" w:eastAsiaTheme="minorEastAsia" w:cstheme="minorBidi"/>
              <w:b w:val="0"/>
              <w:bCs w:val="0"/>
              <w:noProof/>
              <w:sz w:val="22"/>
              <w14:ligatures w14:val="standardContextual"/>
            </w:rPr>
          </w:pPr>
          <w:ins w:author="Kazuya Kato" w:date="2025-07-01T14:59:00Z" w:id="41">
            <w:r w:rsidRPr="00783B52">
              <w:rPr>
                <w:rStyle w:val="af0"/>
                <w:noProof/>
              </w:rPr>
              <w:fldChar w:fldCharType="begin"/>
            </w:r>
            <w:r w:rsidRPr="00783B52">
              <w:rPr>
                <w:rStyle w:val="af0"/>
                <w:noProof/>
              </w:rPr>
              <w:instrText xml:space="preserve"> </w:instrText>
            </w:r>
            <w:r>
              <w:rPr>
                <w:noProof/>
              </w:rPr>
              <w:instrText>HYPERLINK \l "_Toc202274395"</w:instrText>
            </w:r>
            <w:r w:rsidRPr="00783B52">
              <w:rPr>
                <w:rStyle w:val="af0"/>
                <w:noProof/>
              </w:rPr>
              <w:instrText xml:space="preserve"> </w:instrText>
            </w:r>
            <w:r w:rsidRPr="00783B52">
              <w:rPr>
                <w:rStyle w:val="af0"/>
                <w:noProof/>
              </w:rPr>
            </w:r>
            <w:r w:rsidRPr="00783B52">
              <w:rPr>
                <w:rStyle w:val="af0"/>
                <w:noProof/>
              </w:rPr>
              <w:fldChar w:fldCharType="separate"/>
            </w:r>
            <w:r w:rsidRPr="00783B52">
              <w:rPr>
                <w:rStyle w:val="af0"/>
                <w:noProof/>
              </w:rPr>
              <w:t>5.2. システム変更運用</w:t>
            </w:r>
            <w:r>
              <w:rPr>
                <w:noProof/>
                <w:webHidden/>
              </w:rPr>
              <w:tab/>
            </w:r>
            <w:r>
              <w:rPr>
                <w:noProof/>
                <w:webHidden/>
              </w:rPr>
              <w:fldChar w:fldCharType="begin"/>
            </w:r>
            <w:r>
              <w:rPr>
                <w:noProof/>
                <w:webHidden/>
              </w:rPr>
              <w:instrText xml:space="preserve"> PAGEREF _Toc202274395 \h </w:instrText>
            </w:r>
          </w:ins>
          <w:r>
            <w:rPr>
              <w:noProof/>
              <w:webHidden/>
            </w:rPr>
          </w:r>
          <w:r>
            <w:rPr>
              <w:noProof/>
              <w:webHidden/>
            </w:rPr>
            <w:fldChar w:fldCharType="separate"/>
          </w:r>
          <w:ins w:author="Kazuya Kato" w:date="2025-07-01T14:59:00Z" w:id="42">
            <w:r>
              <w:rPr>
                <w:noProof/>
                <w:webHidden/>
              </w:rPr>
              <w:t>12</w:t>
            </w:r>
            <w:r>
              <w:rPr>
                <w:noProof/>
                <w:webHidden/>
              </w:rPr>
              <w:fldChar w:fldCharType="end"/>
            </w:r>
            <w:r w:rsidRPr="00783B52">
              <w:rPr>
                <w:rStyle w:val="af0"/>
                <w:noProof/>
              </w:rPr>
              <w:fldChar w:fldCharType="end"/>
            </w:r>
          </w:ins>
        </w:p>
        <w:p w:rsidR="00261C7D" w:rsidRDefault="00261C7D" w14:paraId="6F02858B" w14:textId="71B01232">
          <w:pPr>
            <w:pStyle w:val="32"/>
            <w:tabs>
              <w:tab w:val="right" w:leader="dot" w:pos="7062"/>
            </w:tabs>
            <w:rPr>
              <w:ins w:author="Kazuya Kato" w:date="2025-07-01T14:59:00Z" w:id="43"/>
              <w:rFonts w:hAnsiTheme="minorHAnsi" w:eastAsiaTheme="minorEastAsia" w:cstheme="minorBidi"/>
              <w:noProof/>
              <w:sz w:val="22"/>
              <w14:ligatures w14:val="standardContextual"/>
            </w:rPr>
          </w:pPr>
          <w:ins w:author="Kazuya Kato" w:date="2025-07-01T14:59:00Z" w:id="44">
            <w:r w:rsidRPr="00783B52">
              <w:rPr>
                <w:rStyle w:val="af0"/>
                <w:noProof/>
              </w:rPr>
              <w:fldChar w:fldCharType="begin"/>
            </w:r>
            <w:r w:rsidRPr="00783B52">
              <w:rPr>
                <w:rStyle w:val="af0"/>
                <w:noProof/>
              </w:rPr>
              <w:instrText xml:space="preserve"> </w:instrText>
            </w:r>
            <w:r>
              <w:rPr>
                <w:noProof/>
              </w:rPr>
              <w:instrText>HYPERLINK \l "_Toc202274396"</w:instrText>
            </w:r>
            <w:r w:rsidRPr="00783B52">
              <w:rPr>
                <w:rStyle w:val="af0"/>
                <w:noProof/>
              </w:rPr>
              <w:instrText xml:space="preserve"> </w:instrText>
            </w:r>
            <w:r w:rsidRPr="00783B52">
              <w:rPr>
                <w:rStyle w:val="af0"/>
                <w:noProof/>
              </w:rPr>
            </w:r>
            <w:r w:rsidRPr="00783B52">
              <w:rPr>
                <w:rStyle w:val="af0"/>
                <w:noProof/>
              </w:rPr>
              <w:fldChar w:fldCharType="separate"/>
            </w:r>
            <w:r w:rsidRPr="00783B52">
              <w:rPr>
                <w:rStyle w:val="af0"/>
                <w:noProof/>
              </w:rPr>
              <w:t>5.2.1. 運用方針</w:t>
            </w:r>
            <w:r>
              <w:rPr>
                <w:noProof/>
                <w:webHidden/>
              </w:rPr>
              <w:tab/>
            </w:r>
            <w:r>
              <w:rPr>
                <w:noProof/>
                <w:webHidden/>
              </w:rPr>
              <w:fldChar w:fldCharType="begin"/>
            </w:r>
            <w:r>
              <w:rPr>
                <w:noProof/>
                <w:webHidden/>
              </w:rPr>
              <w:instrText xml:space="preserve"> PAGEREF _Toc202274396 \h </w:instrText>
            </w:r>
          </w:ins>
          <w:r>
            <w:rPr>
              <w:noProof/>
              <w:webHidden/>
            </w:rPr>
          </w:r>
          <w:r>
            <w:rPr>
              <w:noProof/>
              <w:webHidden/>
            </w:rPr>
            <w:fldChar w:fldCharType="separate"/>
          </w:r>
          <w:ins w:author="Kazuya Kato" w:date="2025-07-01T14:59:00Z" w:id="45">
            <w:r>
              <w:rPr>
                <w:noProof/>
                <w:webHidden/>
              </w:rPr>
              <w:t>12</w:t>
            </w:r>
            <w:r>
              <w:rPr>
                <w:noProof/>
                <w:webHidden/>
              </w:rPr>
              <w:fldChar w:fldCharType="end"/>
            </w:r>
            <w:r w:rsidRPr="00783B52">
              <w:rPr>
                <w:rStyle w:val="af0"/>
                <w:noProof/>
              </w:rPr>
              <w:fldChar w:fldCharType="end"/>
            </w:r>
          </w:ins>
        </w:p>
        <w:p w:rsidR="00261C7D" w:rsidRDefault="00261C7D" w14:paraId="4ECA2121" w14:textId="61D77BE9">
          <w:pPr>
            <w:pStyle w:val="32"/>
            <w:tabs>
              <w:tab w:val="right" w:leader="dot" w:pos="7062"/>
            </w:tabs>
            <w:rPr>
              <w:ins w:author="Kazuya Kato" w:date="2025-07-01T14:59:00Z" w:id="46"/>
              <w:rFonts w:hAnsiTheme="minorHAnsi" w:eastAsiaTheme="minorEastAsia" w:cstheme="minorBidi"/>
              <w:noProof/>
              <w:sz w:val="22"/>
              <w14:ligatures w14:val="standardContextual"/>
            </w:rPr>
          </w:pPr>
          <w:ins w:author="Kazuya Kato" w:date="2025-07-01T14:59:00Z" w:id="47">
            <w:r w:rsidRPr="00783B52">
              <w:rPr>
                <w:rStyle w:val="af0"/>
                <w:noProof/>
              </w:rPr>
              <w:fldChar w:fldCharType="begin"/>
            </w:r>
            <w:r w:rsidRPr="00783B52">
              <w:rPr>
                <w:rStyle w:val="af0"/>
                <w:noProof/>
              </w:rPr>
              <w:instrText xml:space="preserve"> </w:instrText>
            </w:r>
            <w:r>
              <w:rPr>
                <w:noProof/>
              </w:rPr>
              <w:instrText>HYPERLINK \l "_Toc202274397"</w:instrText>
            </w:r>
            <w:r w:rsidRPr="00783B52">
              <w:rPr>
                <w:rStyle w:val="af0"/>
                <w:noProof/>
              </w:rPr>
              <w:instrText xml:space="preserve"> </w:instrText>
            </w:r>
            <w:r w:rsidRPr="00783B52">
              <w:rPr>
                <w:rStyle w:val="af0"/>
                <w:noProof/>
              </w:rPr>
            </w:r>
            <w:r w:rsidRPr="00783B52">
              <w:rPr>
                <w:rStyle w:val="af0"/>
                <w:noProof/>
              </w:rPr>
              <w:fldChar w:fldCharType="separate"/>
            </w:r>
            <w:r w:rsidRPr="00783B52">
              <w:rPr>
                <w:rStyle w:val="af0"/>
                <w:noProof/>
              </w:rPr>
              <w:t>5.2.2. 作業一覧</w:t>
            </w:r>
            <w:r>
              <w:rPr>
                <w:noProof/>
                <w:webHidden/>
              </w:rPr>
              <w:tab/>
            </w:r>
            <w:r>
              <w:rPr>
                <w:noProof/>
                <w:webHidden/>
              </w:rPr>
              <w:fldChar w:fldCharType="begin"/>
            </w:r>
            <w:r>
              <w:rPr>
                <w:noProof/>
                <w:webHidden/>
              </w:rPr>
              <w:instrText xml:space="preserve"> PAGEREF _Toc202274397 \h </w:instrText>
            </w:r>
          </w:ins>
          <w:r>
            <w:rPr>
              <w:noProof/>
              <w:webHidden/>
            </w:rPr>
          </w:r>
          <w:r>
            <w:rPr>
              <w:noProof/>
              <w:webHidden/>
            </w:rPr>
            <w:fldChar w:fldCharType="separate"/>
          </w:r>
          <w:ins w:author="Kazuya Kato" w:date="2025-07-01T14:59:00Z" w:id="48">
            <w:r>
              <w:rPr>
                <w:noProof/>
                <w:webHidden/>
              </w:rPr>
              <w:t>12</w:t>
            </w:r>
            <w:r>
              <w:rPr>
                <w:noProof/>
                <w:webHidden/>
              </w:rPr>
              <w:fldChar w:fldCharType="end"/>
            </w:r>
            <w:r w:rsidRPr="00783B52">
              <w:rPr>
                <w:rStyle w:val="af0"/>
                <w:noProof/>
              </w:rPr>
              <w:fldChar w:fldCharType="end"/>
            </w:r>
          </w:ins>
        </w:p>
        <w:p w:rsidR="00261C7D" w:rsidRDefault="00261C7D" w14:paraId="3B65BDBD" w14:textId="77AA7D13">
          <w:pPr>
            <w:pStyle w:val="26"/>
            <w:tabs>
              <w:tab w:val="right" w:leader="dot" w:pos="7062"/>
            </w:tabs>
            <w:rPr>
              <w:ins w:author="Kazuya Kato" w:date="2025-07-01T14:59:00Z" w:id="49"/>
              <w:rFonts w:hAnsiTheme="minorHAnsi" w:eastAsiaTheme="minorEastAsia" w:cstheme="minorBidi"/>
              <w:b w:val="0"/>
              <w:bCs w:val="0"/>
              <w:noProof/>
              <w:sz w:val="22"/>
              <w14:ligatures w14:val="standardContextual"/>
            </w:rPr>
          </w:pPr>
          <w:ins w:author="Kazuya Kato" w:date="2025-07-01T14:59:00Z" w:id="50">
            <w:r w:rsidRPr="00783B52">
              <w:rPr>
                <w:rStyle w:val="af0"/>
                <w:noProof/>
              </w:rPr>
              <w:fldChar w:fldCharType="begin"/>
            </w:r>
            <w:r w:rsidRPr="00783B52">
              <w:rPr>
                <w:rStyle w:val="af0"/>
                <w:noProof/>
              </w:rPr>
              <w:instrText xml:space="preserve"> </w:instrText>
            </w:r>
            <w:r>
              <w:rPr>
                <w:noProof/>
              </w:rPr>
              <w:instrText>HYPERLINK \l "_Toc202274398"</w:instrText>
            </w:r>
            <w:r w:rsidRPr="00783B52">
              <w:rPr>
                <w:rStyle w:val="af0"/>
                <w:noProof/>
              </w:rPr>
              <w:instrText xml:space="preserve"> </w:instrText>
            </w:r>
            <w:r w:rsidRPr="00783B52">
              <w:rPr>
                <w:rStyle w:val="af0"/>
                <w:noProof/>
              </w:rPr>
            </w:r>
            <w:r w:rsidRPr="00783B52">
              <w:rPr>
                <w:rStyle w:val="af0"/>
                <w:noProof/>
              </w:rPr>
              <w:fldChar w:fldCharType="separate"/>
            </w:r>
            <w:r w:rsidRPr="00783B52">
              <w:rPr>
                <w:rStyle w:val="af0"/>
                <w:noProof/>
              </w:rPr>
              <w:t>5.3. アカウント運用</w:t>
            </w:r>
            <w:r>
              <w:rPr>
                <w:noProof/>
                <w:webHidden/>
              </w:rPr>
              <w:tab/>
            </w:r>
            <w:r>
              <w:rPr>
                <w:noProof/>
                <w:webHidden/>
              </w:rPr>
              <w:fldChar w:fldCharType="begin"/>
            </w:r>
            <w:r>
              <w:rPr>
                <w:noProof/>
                <w:webHidden/>
              </w:rPr>
              <w:instrText xml:space="preserve"> PAGEREF _Toc202274398 \h </w:instrText>
            </w:r>
          </w:ins>
          <w:r>
            <w:rPr>
              <w:noProof/>
              <w:webHidden/>
            </w:rPr>
          </w:r>
          <w:r>
            <w:rPr>
              <w:noProof/>
              <w:webHidden/>
            </w:rPr>
            <w:fldChar w:fldCharType="separate"/>
          </w:r>
          <w:ins w:author="Kazuya Kato" w:date="2025-07-01T14:59:00Z" w:id="51">
            <w:r>
              <w:rPr>
                <w:noProof/>
                <w:webHidden/>
              </w:rPr>
              <w:t>13</w:t>
            </w:r>
            <w:r>
              <w:rPr>
                <w:noProof/>
                <w:webHidden/>
              </w:rPr>
              <w:fldChar w:fldCharType="end"/>
            </w:r>
            <w:r w:rsidRPr="00783B52">
              <w:rPr>
                <w:rStyle w:val="af0"/>
                <w:noProof/>
              </w:rPr>
              <w:fldChar w:fldCharType="end"/>
            </w:r>
          </w:ins>
        </w:p>
        <w:p w:rsidR="00261C7D" w:rsidRDefault="00261C7D" w14:paraId="492CD1D4" w14:textId="6D569CFC">
          <w:pPr>
            <w:pStyle w:val="32"/>
            <w:tabs>
              <w:tab w:val="right" w:leader="dot" w:pos="7062"/>
            </w:tabs>
            <w:rPr>
              <w:ins w:author="Kazuya Kato" w:date="2025-07-01T14:59:00Z" w:id="52"/>
              <w:rFonts w:hAnsiTheme="minorHAnsi" w:eastAsiaTheme="minorEastAsia" w:cstheme="minorBidi"/>
              <w:noProof/>
              <w:sz w:val="22"/>
              <w14:ligatures w14:val="standardContextual"/>
            </w:rPr>
          </w:pPr>
          <w:ins w:author="Kazuya Kato" w:date="2025-07-01T14:59:00Z" w:id="53">
            <w:r w:rsidRPr="00783B52">
              <w:rPr>
                <w:rStyle w:val="af0"/>
                <w:noProof/>
              </w:rPr>
              <w:fldChar w:fldCharType="begin"/>
            </w:r>
            <w:r w:rsidRPr="00783B52">
              <w:rPr>
                <w:rStyle w:val="af0"/>
                <w:noProof/>
              </w:rPr>
              <w:instrText xml:space="preserve"> </w:instrText>
            </w:r>
            <w:r>
              <w:rPr>
                <w:noProof/>
              </w:rPr>
              <w:instrText>HYPERLINK \l "_Toc202274399"</w:instrText>
            </w:r>
            <w:r w:rsidRPr="00783B52">
              <w:rPr>
                <w:rStyle w:val="af0"/>
                <w:noProof/>
              </w:rPr>
              <w:instrText xml:space="preserve"> </w:instrText>
            </w:r>
            <w:r w:rsidRPr="00783B52">
              <w:rPr>
                <w:rStyle w:val="af0"/>
                <w:noProof/>
              </w:rPr>
            </w:r>
            <w:r w:rsidRPr="00783B52">
              <w:rPr>
                <w:rStyle w:val="af0"/>
                <w:noProof/>
              </w:rPr>
              <w:fldChar w:fldCharType="separate"/>
            </w:r>
            <w:r w:rsidRPr="00783B52">
              <w:rPr>
                <w:rStyle w:val="af0"/>
                <w:noProof/>
              </w:rPr>
              <w:t>5.3.1. 運用方針</w:t>
            </w:r>
            <w:r>
              <w:rPr>
                <w:noProof/>
                <w:webHidden/>
              </w:rPr>
              <w:tab/>
            </w:r>
            <w:r>
              <w:rPr>
                <w:noProof/>
                <w:webHidden/>
              </w:rPr>
              <w:fldChar w:fldCharType="begin"/>
            </w:r>
            <w:r>
              <w:rPr>
                <w:noProof/>
                <w:webHidden/>
              </w:rPr>
              <w:instrText xml:space="preserve"> PAGEREF _Toc202274399 \h </w:instrText>
            </w:r>
          </w:ins>
          <w:r>
            <w:rPr>
              <w:noProof/>
              <w:webHidden/>
            </w:rPr>
          </w:r>
          <w:r>
            <w:rPr>
              <w:noProof/>
              <w:webHidden/>
            </w:rPr>
            <w:fldChar w:fldCharType="separate"/>
          </w:r>
          <w:ins w:author="Kazuya Kato" w:date="2025-07-01T14:59:00Z" w:id="54">
            <w:r>
              <w:rPr>
                <w:noProof/>
                <w:webHidden/>
              </w:rPr>
              <w:t>13</w:t>
            </w:r>
            <w:r>
              <w:rPr>
                <w:noProof/>
                <w:webHidden/>
              </w:rPr>
              <w:fldChar w:fldCharType="end"/>
            </w:r>
            <w:r w:rsidRPr="00783B52">
              <w:rPr>
                <w:rStyle w:val="af0"/>
                <w:noProof/>
              </w:rPr>
              <w:fldChar w:fldCharType="end"/>
            </w:r>
          </w:ins>
        </w:p>
        <w:p w:rsidR="00261C7D" w:rsidRDefault="00261C7D" w14:paraId="577A8782" w14:textId="1347B056">
          <w:pPr>
            <w:pStyle w:val="32"/>
            <w:tabs>
              <w:tab w:val="right" w:leader="dot" w:pos="7062"/>
            </w:tabs>
            <w:rPr>
              <w:ins w:author="Kazuya Kato" w:date="2025-07-01T14:59:00Z" w:id="55"/>
              <w:rFonts w:hAnsiTheme="minorHAnsi" w:eastAsiaTheme="minorEastAsia" w:cstheme="minorBidi"/>
              <w:noProof/>
              <w:sz w:val="22"/>
              <w14:ligatures w14:val="standardContextual"/>
            </w:rPr>
          </w:pPr>
          <w:ins w:author="Kazuya Kato" w:date="2025-07-01T14:59:00Z" w:id="56">
            <w:r w:rsidRPr="00783B52">
              <w:rPr>
                <w:rStyle w:val="af0"/>
                <w:noProof/>
              </w:rPr>
              <w:fldChar w:fldCharType="begin"/>
            </w:r>
            <w:r w:rsidRPr="00783B52">
              <w:rPr>
                <w:rStyle w:val="af0"/>
                <w:noProof/>
              </w:rPr>
              <w:instrText xml:space="preserve"> </w:instrText>
            </w:r>
            <w:r>
              <w:rPr>
                <w:noProof/>
              </w:rPr>
              <w:instrText>HYPERLINK \l "_Toc202274400"</w:instrText>
            </w:r>
            <w:r w:rsidRPr="00783B52">
              <w:rPr>
                <w:rStyle w:val="af0"/>
                <w:noProof/>
              </w:rPr>
              <w:instrText xml:space="preserve"> </w:instrText>
            </w:r>
            <w:r w:rsidRPr="00783B52">
              <w:rPr>
                <w:rStyle w:val="af0"/>
                <w:noProof/>
              </w:rPr>
            </w:r>
            <w:r w:rsidRPr="00783B52">
              <w:rPr>
                <w:rStyle w:val="af0"/>
                <w:noProof/>
              </w:rPr>
              <w:fldChar w:fldCharType="separate"/>
            </w:r>
            <w:r w:rsidRPr="00783B52">
              <w:rPr>
                <w:rStyle w:val="af0"/>
                <w:noProof/>
              </w:rPr>
              <w:t>5.3.2. アカウント種別</w:t>
            </w:r>
            <w:r>
              <w:rPr>
                <w:noProof/>
                <w:webHidden/>
              </w:rPr>
              <w:tab/>
            </w:r>
            <w:r>
              <w:rPr>
                <w:noProof/>
                <w:webHidden/>
              </w:rPr>
              <w:fldChar w:fldCharType="begin"/>
            </w:r>
            <w:r>
              <w:rPr>
                <w:noProof/>
                <w:webHidden/>
              </w:rPr>
              <w:instrText xml:space="preserve"> PAGEREF _Toc202274400 \h </w:instrText>
            </w:r>
          </w:ins>
          <w:r>
            <w:rPr>
              <w:noProof/>
              <w:webHidden/>
            </w:rPr>
          </w:r>
          <w:r>
            <w:rPr>
              <w:noProof/>
              <w:webHidden/>
            </w:rPr>
            <w:fldChar w:fldCharType="separate"/>
          </w:r>
          <w:ins w:author="Kazuya Kato" w:date="2025-07-01T14:59:00Z" w:id="57">
            <w:r>
              <w:rPr>
                <w:noProof/>
                <w:webHidden/>
              </w:rPr>
              <w:t>13</w:t>
            </w:r>
            <w:r>
              <w:rPr>
                <w:noProof/>
                <w:webHidden/>
              </w:rPr>
              <w:fldChar w:fldCharType="end"/>
            </w:r>
            <w:r w:rsidRPr="00783B52">
              <w:rPr>
                <w:rStyle w:val="af0"/>
                <w:noProof/>
              </w:rPr>
              <w:fldChar w:fldCharType="end"/>
            </w:r>
          </w:ins>
        </w:p>
        <w:p w:rsidR="00261C7D" w:rsidRDefault="00261C7D" w14:paraId="12AD69BC" w14:textId="4A7EBB8B">
          <w:pPr>
            <w:pStyle w:val="32"/>
            <w:tabs>
              <w:tab w:val="right" w:leader="dot" w:pos="7062"/>
            </w:tabs>
            <w:rPr>
              <w:ins w:author="Kazuya Kato" w:date="2025-07-01T14:59:00Z" w:id="58"/>
              <w:rFonts w:hAnsiTheme="minorHAnsi" w:eastAsiaTheme="minorEastAsia" w:cstheme="minorBidi"/>
              <w:noProof/>
              <w:sz w:val="22"/>
              <w14:ligatures w14:val="standardContextual"/>
            </w:rPr>
          </w:pPr>
          <w:ins w:author="Kazuya Kato" w:date="2025-07-01T14:59:00Z" w:id="59">
            <w:r w:rsidRPr="00783B52">
              <w:rPr>
                <w:rStyle w:val="af0"/>
                <w:noProof/>
              </w:rPr>
              <w:fldChar w:fldCharType="begin"/>
            </w:r>
            <w:r w:rsidRPr="00783B52">
              <w:rPr>
                <w:rStyle w:val="af0"/>
                <w:noProof/>
              </w:rPr>
              <w:instrText xml:space="preserve"> </w:instrText>
            </w:r>
            <w:r>
              <w:rPr>
                <w:noProof/>
              </w:rPr>
              <w:instrText>HYPERLINK \l "_Toc202274401"</w:instrText>
            </w:r>
            <w:r w:rsidRPr="00783B52">
              <w:rPr>
                <w:rStyle w:val="af0"/>
                <w:noProof/>
              </w:rPr>
              <w:instrText xml:space="preserve"> </w:instrText>
            </w:r>
            <w:r w:rsidRPr="00783B52">
              <w:rPr>
                <w:rStyle w:val="af0"/>
                <w:noProof/>
              </w:rPr>
            </w:r>
            <w:r w:rsidRPr="00783B52">
              <w:rPr>
                <w:rStyle w:val="af0"/>
                <w:noProof/>
              </w:rPr>
              <w:fldChar w:fldCharType="separate"/>
            </w:r>
            <w:r w:rsidRPr="00783B52">
              <w:rPr>
                <w:rStyle w:val="af0"/>
                <w:noProof/>
              </w:rPr>
              <w:t>5.3.3. アカウント運用方式</w:t>
            </w:r>
            <w:r>
              <w:rPr>
                <w:noProof/>
                <w:webHidden/>
              </w:rPr>
              <w:tab/>
            </w:r>
            <w:r>
              <w:rPr>
                <w:noProof/>
                <w:webHidden/>
              </w:rPr>
              <w:fldChar w:fldCharType="begin"/>
            </w:r>
            <w:r>
              <w:rPr>
                <w:noProof/>
                <w:webHidden/>
              </w:rPr>
              <w:instrText xml:space="preserve"> PAGEREF _Toc202274401 \h </w:instrText>
            </w:r>
          </w:ins>
          <w:r>
            <w:rPr>
              <w:noProof/>
              <w:webHidden/>
            </w:rPr>
          </w:r>
          <w:r>
            <w:rPr>
              <w:noProof/>
              <w:webHidden/>
            </w:rPr>
            <w:fldChar w:fldCharType="separate"/>
          </w:r>
          <w:ins w:author="Kazuya Kato" w:date="2025-07-01T14:59:00Z" w:id="60">
            <w:r>
              <w:rPr>
                <w:noProof/>
                <w:webHidden/>
              </w:rPr>
              <w:t>13</w:t>
            </w:r>
            <w:r>
              <w:rPr>
                <w:noProof/>
                <w:webHidden/>
              </w:rPr>
              <w:fldChar w:fldCharType="end"/>
            </w:r>
            <w:r w:rsidRPr="00783B52">
              <w:rPr>
                <w:rStyle w:val="af0"/>
                <w:noProof/>
              </w:rPr>
              <w:fldChar w:fldCharType="end"/>
            </w:r>
          </w:ins>
        </w:p>
        <w:p w:rsidR="00261C7D" w:rsidRDefault="00261C7D" w14:paraId="21BE0D2B" w14:textId="6A32EF5E">
          <w:pPr>
            <w:pStyle w:val="32"/>
            <w:tabs>
              <w:tab w:val="right" w:leader="dot" w:pos="7062"/>
            </w:tabs>
            <w:rPr>
              <w:ins w:author="Kazuya Kato" w:date="2025-07-01T14:59:00Z" w:id="61"/>
              <w:rFonts w:hAnsiTheme="minorHAnsi" w:eastAsiaTheme="minorEastAsia" w:cstheme="minorBidi"/>
              <w:noProof/>
              <w:sz w:val="22"/>
              <w14:ligatures w14:val="standardContextual"/>
            </w:rPr>
          </w:pPr>
          <w:ins w:author="Kazuya Kato" w:date="2025-07-01T14:59:00Z" w:id="62">
            <w:r w:rsidRPr="00783B52">
              <w:rPr>
                <w:rStyle w:val="af0"/>
                <w:noProof/>
              </w:rPr>
              <w:fldChar w:fldCharType="begin"/>
            </w:r>
            <w:r w:rsidRPr="00783B52">
              <w:rPr>
                <w:rStyle w:val="af0"/>
                <w:noProof/>
              </w:rPr>
              <w:instrText xml:space="preserve"> </w:instrText>
            </w:r>
            <w:r>
              <w:rPr>
                <w:noProof/>
              </w:rPr>
              <w:instrText>HYPERLINK \l "_Toc202274402"</w:instrText>
            </w:r>
            <w:r w:rsidRPr="00783B52">
              <w:rPr>
                <w:rStyle w:val="af0"/>
                <w:noProof/>
              </w:rPr>
              <w:instrText xml:space="preserve"> </w:instrText>
            </w:r>
            <w:r w:rsidRPr="00783B52">
              <w:rPr>
                <w:rStyle w:val="af0"/>
                <w:noProof/>
              </w:rPr>
            </w:r>
            <w:r w:rsidRPr="00783B52">
              <w:rPr>
                <w:rStyle w:val="af0"/>
                <w:noProof/>
              </w:rPr>
              <w:fldChar w:fldCharType="separate"/>
            </w:r>
            <w:r w:rsidRPr="00783B52">
              <w:rPr>
                <w:rStyle w:val="af0"/>
                <w:noProof/>
              </w:rPr>
              <w:t>運用アカウント対象：「</w:t>
            </w:r>
            <w:r w:rsidRPr="00783B52">
              <w:rPr>
                <w:rStyle w:val="af0"/>
                <w:rFonts w:hint="cs" w:ascii="ＭＳ 明朝" w:hAnsi="ＭＳ 明朝" w:eastAsia="ＭＳ 明朝" w:cs="ＭＳ 明朝"/>
                <w:noProof/>
                <w:cs/>
              </w:rPr>
              <w:t>‎</w:t>
            </w:r>
            <w:r w:rsidRPr="00783B52">
              <w:rPr>
                <w:rStyle w:val="af0"/>
                <w:noProof/>
              </w:rPr>
              <w:t>4.1運用対象システム」に記載の範囲で作成されるアカウント対象とする。</w:t>
            </w:r>
            <w:r>
              <w:rPr>
                <w:noProof/>
                <w:webHidden/>
              </w:rPr>
              <w:tab/>
            </w:r>
            <w:r>
              <w:rPr>
                <w:noProof/>
                <w:webHidden/>
              </w:rPr>
              <w:fldChar w:fldCharType="begin"/>
            </w:r>
            <w:r>
              <w:rPr>
                <w:noProof/>
                <w:webHidden/>
              </w:rPr>
              <w:instrText xml:space="preserve"> PAGEREF _Toc202274402 \h </w:instrText>
            </w:r>
          </w:ins>
          <w:r>
            <w:rPr>
              <w:noProof/>
              <w:webHidden/>
            </w:rPr>
          </w:r>
          <w:r>
            <w:rPr>
              <w:noProof/>
              <w:webHidden/>
            </w:rPr>
            <w:fldChar w:fldCharType="separate"/>
          </w:r>
          <w:ins w:author="Kazuya Kato" w:date="2025-07-01T14:59:00Z" w:id="63">
            <w:r>
              <w:rPr>
                <w:noProof/>
                <w:webHidden/>
              </w:rPr>
              <w:t>13</w:t>
            </w:r>
            <w:r>
              <w:rPr>
                <w:noProof/>
                <w:webHidden/>
              </w:rPr>
              <w:fldChar w:fldCharType="end"/>
            </w:r>
            <w:r w:rsidRPr="00783B52">
              <w:rPr>
                <w:rStyle w:val="af0"/>
                <w:noProof/>
              </w:rPr>
              <w:fldChar w:fldCharType="end"/>
            </w:r>
          </w:ins>
        </w:p>
        <w:p w:rsidR="00261C7D" w:rsidRDefault="00261C7D" w14:paraId="130BE31F" w14:textId="7029CCC1">
          <w:pPr>
            <w:pStyle w:val="32"/>
            <w:tabs>
              <w:tab w:val="right" w:leader="dot" w:pos="7062"/>
            </w:tabs>
            <w:rPr>
              <w:ins w:author="Kazuya Kato" w:date="2025-07-01T14:59:00Z" w:id="64"/>
              <w:rFonts w:hAnsiTheme="minorHAnsi" w:eastAsiaTheme="minorEastAsia" w:cstheme="minorBidi"/>
              <w:noProof/>
              <w:sz w:val="22"/>
              <w14:ligatures w14:val="standardContextual"/>
            </w:rPr>
          </w:pPr>
          <w:ins w:author="Kazuya Kato" w:date="2025-07-01T14:59:00Z" w:id="65">
            <w:r w:rsidRPr="00783B52">
              <w:rPr>
                <w:rStyle w:val="af0"/>
                <w:noProof/>
              </w:rPr>
              <w:fldChar w:fldCharType="begin"/>
            </w:r>
            <w:r w:rsidRPr="00783B52">
              <w:rPr>
                <w:rStyle w:val="af0"/>
                <w:noProof/>
              </w:rPr>
              <w:instrText xml:space="preserve"> </w:instrText>
            </w:r>
            <w:r>
              <w:rPr>
                <w:noProof/>
              </w:rPr>
              <w:instrText>HYPERLINK \l "_Toc202274403"</w:instrText>
            </w:r>
            <w:r w:rsidRPr="00783B52">
              <w:rPr>
                <w:rStyle w:val="af0"/>
                <w:noProof/>
              </w:rPr>
              <w:instrText xml:space="preserve"> </w:instrText>
            </w:r>
            <w:r w:rsidRPr="00783B52">
              <w:rPr>
                <w:rStyle w:val="af0"/>
                <w:noProof/>
              </w:rPr>
            </w:r>
            <w:r w:rsidRPr="00783B52">
              <w:rPr>
                <w:rStyle w:val="af0"/>
                <w:noProof/>
              </w:rPr>
              <w:fldChar w:fldCharType="separate"/>
            </w:r>
            <w:r w:rsidRPr="00783B52">
              <w:rPr>
                <w:rStyle w:val="af0"/>
                <w:noProof/>
              </w:rPr>
              <w:t>5.3.4. パスワード利用・変更ポリシー</w:t>
            </w:r>
            <w:r>
              <w:rPr>
                <w:noProof/>
                <w:webHidden/>
              </w:rPr>
              <w:tab/>
            </w:r>
            <w:r>
              <w:rPr>
                <w:noProof/>
                <w:webHidden/>
              </w:rPr>
              <w:fldChar w:fldCharType="begin"/>
            </w:r>
            <w:r>
              <w:rPr>
                <w:noProof/>
                <w:webHidden/>
              </w:rPr>
              <w:instrText xml:space="preserve"> PAGEREF _Toc202274403 \h </w:instrText>
            </w:r>
          </w:ins>
          <w:r>
            <w:rPr>
              <w:noProof/>
              <w:webHidden/>
            </w:rPr>
          </w:r>
          <w:r>
            <w:rPr>
              <w:noProof/>
              <w:webHidden/>
            </w:rPr>
            <w:fldChar w:fldCharType="separate"/>
          </w:r>
          <w:ins w:author="Kazuya Kato" w:date="2025-07-01T14:59:00Z" w:id="66">
            <w:r>
              <w:rPr>
                <w:noProof/>
                <w:webHidden/>
              </w:rPr>
              <w:t>13</w:t>
            </w:r>
            <w:r>
              <w:rPr>
                <w:noProof/>
                <w:webHidden/>
              </w:rPr>
              <w:fldChar w:fldCharType="end"/>
            </w:r>
            <w:r w:rsidRPr="00783B52">
              <w:rPr>
                <w:rStyle w:val="af0"/>
                <w:noProof/>
              </w:rPr>
              <w:fldChar w:fldCharType="end"/>
            </w:r>
          </w:ins>
        </w:p>
        <w:p w:rsidR="00261C7D" w:rsidRDefault="00261C7D" w14:paraId="4A14CE17" w14:textId="1908B375">
          <w:pPr>
            <w:pStyle w:val="32"/>
            <w:tabs>
              <w:tab w:val="right" w:leader="dot" w:pos="7062"/>
            </w:tabs>
            <w:rPr>
              <w:ins w:author="Kazuya Kato" w:date="2025-07-01T14:59:00Z" w:id="67"/>
              <w:rFonts w:hAnsiTheme="minorHAnsi" w:eastAsiaTheme="minorEastAsia" w:cstheme="minorBidi"/>
              <w:noProof/>
              <w:sz w:val="22"/>
              <w14:ligatures w14:val="standardContextual"/>
            </w:rPr>
          </w:pPr>
          <w:ins w:author="Kazuya Kato" w:date="2025-07-01T14:59:00Z" w:id="68">
            <w:r w:rsidRPr="00783B52">
              <w:rPr>
                <w:rStyle w:val="af0"/>
                <w:noProof/>
              </w:rPr>
              <w:fldChar w:fldCharType="begin"/>
            </w:r>
            <w:r w:rsidRPr="00783B52">
              <w:rPr>
                <w:rStyle w:val="af0"/>
                <w:noProof/>
              </w:rPr>
              <w:instrText xml:space="preserve"> </w:instrText>
            </w:r>
            <w:r>
              <w:rPr>
                <w:noProof/>
              </w:rPr>
              <w:instrText>HYPERLINK \l "_Toc202274404"</w:instrText>
            </w:r>
            <w:r w:rsidRPr="00783B52">
              <w:rPr>
                <w:rStyle w:val="af0"/>
                <w:noProof/>
              </w:rPr>
              <w:instrText xml:space="preserve"> </w:instrText>
            </w:r>
            <w:r w:rsidRPr="00783B52">
              <w:rPr>
                <w:rStyle w:val="af0"/>
                <w:noProof/>
              </w:rPr>
            </w:r>
            <w:r w:rsidRPr="00783B52">
              <w:rPr>
                <w:rStyle w:val="af0"/>
                <w:noProof/>
              </w:rPr>
              <w:fldChar w:fldCharType="separate"/>
            </w:r>
            <w:r w:rsidRPr="00783B52">
              <w:rPr>
                <w:rStyle w:val="af0"/>
                <w:noProof/>
              </w:rPr>
              <w:t>5.3.5. 作業一覧</w:t>
            </w:r>
            <w:r>
              <w:rPr>
                <w:noProof/>
                <w:webHidden/>
              </w:rPr>
              <w:tab/>
            </w:r>
            <w:r>
              <w:rPr>
                <w:noProof/>
                <w:webHidden/>
              </w:rPr>
              <w:fldChar w:fldCharType="begin"/>
            </w:r>
            <w:r>
              <w:rPr>
                <w:noProof/>
                <w:webHidden/>
              </w:rPr>
              <w:instrText xml:space="preserve"> PAGEREF _Toc202274404 \h </w:instrText>
            </w:r>
          </w:ins>
          <w:r>
            <w:rPr>
              <w:noProof/>
              <w:webHidden/>
            </w:rPr>
          </w:r>
          <w:r>
            <w:rPr>
              <w:noProof/>
              <w:webHidden/>
            </w:rPr>
            <w:fldChar w:fldCharType="separate"/>
          </w:r>
          <w:ins w:author="Kazuya Kato" w:date="2025-07-01T14:59:00Z" w:id="69">
            <w:r>
              <w:rPr>
                <w:noProof/>
                <w:webHidden/>
              </w:rPr>
              <w:t>14</w:t>
            </w:r>
            <w:r>
              <w:rPr>
                <w:noProof/>
                <w:webHidden/>
              </w:rPr>
              <w:fldChar w:fldCharType="end"/>
            </w:r>
            <w:r w:rsidRPr="00783B52">
              <w:rPr>
                <w:rStyle w:val="af0"/>
                <w:noProof/>
              </w:rPr>
              <w:fldChar w:fldCharType="end"/>
            </w:r>
          </w:ins>
        </w:p>
        <w:p w:rsidR="00261C7D" w:rsidRDefault="00261C7D" w14:paraId="1B331A2E" w14:textId="2C99708E">
          <w:pPr>
            <w:pStyle w:val="26"/>
            <w:tabs>
              <w:tab w:val="right" w:leader="dot" w:pos="7062"/>
            </w:tabs>
            <w:rPr>
              <w:ins w:author="Kazuya Kato" w:date="2025-07-01T14:59:00Z" w:id="70"/>
              <w:rFonts w:hAnsiTheme="minorHAnsi" w:eastAsiaTheme="minorEastAsia" w:cstheme="minorBidi"/>
              <w:b w:val="0"/>
              <w:bCs w:val="0"/>
              <w:noProof/>
              <w:sz w:val="22"/>
              <w14:ligatures w14:val="standardContextual"/>
            </w:rPr>
          </w:pPr>
          <w:ins w:author="Kazuya Kato" w:date="2025-07-01T14:59:00Z" w:id="71">
            <w:r w:rsidRPr="00783B52">
              <w:rPr>
                <w:rStyle w:val="af0"/>
                <w:noProof/>
              </w:rPr>
              <w:fldChar w:fldCharType="begin"/>
            </w:r>
            <w:r w:rsidRPr="00783B52">
              <w:rPr>
                <w:rStyle w:val="af0"/>
                <w:noProof/>
              </w:rPr>
              <w:instrText xml:space="preserve"> </w:instrText>
            </w:r>
            <w:r>
              <w:rPr>
                <w:noProof/>
              </w:rPr>
              <w:instrText>HYPERLINK \l "_Toc202274405"</w:instrText>
            </w:r>
            <w:r w:rsidRPr="00783B52">
              <w:rPr>
                <w:rStyle w:val="af0"/>
                <w:noProof/>
              </w:rPr>
              <w:instrText xml:space="preserve"> </w:instrText>
            </w:r>
            <w:r w:rsidRPr="00783B52">
              <w:rPr>
                <w:rStyle w:val="af0"/>
                <w:noProof/>
              </w:rPr>
            </w:r>
            <w:r w:rsidRPr="00783B52">
              <w:rPr>
                <w:rStyle w:val="af0"/>
                <w:noProof/>
              </w:rPr>
              <w:fldChar w:fldCharType="separate"/>
            </w:r>
            <w:r w:rsidRPr="00783B52">
              <w:rPr>
                <w:rStyle w:val="af0"/>
                <w:noProof/>
              </w:rPr>
              <w:t>5.4. ジョブ/スクリプト運用</w:t>
            </w:r>
            <w:r>
              <w:rPr>
                <w:noProof/>
                <w:webHidden/>
              </w:rPr>
              <w:tab/>
            </w:r>
            <w:r>
              <w:rPr>
                <w:noProof/>
                <w:webHidden/>
              </w:rPr>
              <w:fldChar w:fldCharType="begin"/>
            </w:r>
            <w:r>
              <w:rPr>
                <w:noProof/>
                <w:webHidden/>
              </w:rPr>
              <w:instrText xml:space="preserve"> PAGEREF _Toc202274405 \h </w:instrText>
            </w:r>
          </w:ins>
          <w:r>
            <w:rPr>
              <w:noProof/>
              <w:webHidden/>
            </w:rPr>
          </w:r>
          <w:r>
            <w:rPr>
              <w:noProof/>
              <w:webHidden/>
            </w:rPr>
            <w:fldChar w:fldCharType="separate"/>
          </w:r>
          <w:ins w:author="Kazuya Kato" w:date="2025-07-01T14:59:00Z" w:id="72">
            <w:r>
              <w:rPr>
                <w:noProof/>
                <w:webHidden/>
              </w:rPr>
              <w:t>15</w:t>
            </w:r>
            <w:r>
              <w:rPr>
                <w:noProof/>
                <w:webHidden/>
              </w:rPr>
              <w:fldChar w:fldCharType="end"/>
            </w:r>
            <w:r w:rsidRPr="00783B52">
              <w:rPr>
                <w:rStyle w:val="af0"/>
                <w:noProof/>
              </w:rPr>
              <w:fldChar w:fldCharType="end"/>
            </w:r>
          </w:ins>
        </w:p>
        <w:p w:rsidR="00261C7D" w:rsidRDefault="00261C7D" w14:paraId="128017AD" w14:textId="4D55F35E">
          <w:pPr>
            <w:pStyle w:val="32"/>
            <w:tabs>
              <w:tab w:val="right" w:leader="dot" w:pos="7062"/>
            </w:tabs>
            <w:rPr>
              <w:ins w:author="Kazuya Kato" w:date="2025-07-01T14:59:00Z" w:id="73"/>
              <w:rFonts w:hAnsiTheme="minorHAnsi" w:eastAsiaTheme="minorEastAsia" w:cstheme="minorBidi"/>
              <w:noProof/>
              <w:sz w:val="22"/>
              <w14:ligatures w14:val="standardContextual"/>
            </w:rPr>
          </w:pPr>
          <w:ins w:author="Kazuya Kato" w:date="2025-07-01T14:59:00Z" w:id="74">
            <w:r w:rsidRPr="00783B52">
              <w:rPr>
                <w:rStyle w:val="af0"/>
                <w:noProof/>
              </w:rPr>
              <w:fldChar w:fldCharType="begin"/>
            </w:r>
            <w:r w:rsidRPr="00783B52">
              <w:rPr>
                <w:rStyle w:val="af0"/>
                <w:noProof/>
              </w:rPr>
              <w:instrText xml:space="preserve"> </w:instrText>
            </w:r>
            <w:r>
              <w:rPr>
                <w:noProof/>
              </w:rPr>
              <w:instrText>HYPERLINK \l "_Toc202274406"</w:instrText>
            </w:r>
            <w:r w:rsidRPr="00783B52">
              <w:rPr>
                <w:rStyle w:val="af0"/>
                <w:noProof/>
              </w:rPr>
              <w:instrText xml:space="preserve"> </w:instrText>
            </w:r>
            <w:r w:rsidRPr="00783B52">
              <w:rPr>
                <w:rStyle w:val="af0"/>
                <w:noProof/>
              </w:rPr>
            </w:r>
            <w:r w:rsidRPr="00783B52">
              <w:rPr>
                <w:rStyle w:val="af0"/>
                <w:noProof/>
              </w:rPr>
              <w:fldChar w:fldCharType="separate"/>
            </w:r>
            <w:r w:rsidRPr="00783B52">
              <w:rPr>
                <w:rStyle w:val="af0"/>
                <w:noProof/>
              </w:rPr>
              <w:t>5.4.1. 運用方針</w:t>
            </w:r>
            <w:r>
              <w:rPr>
                <w:noProof/>
                <w:webHidden/>
              </w:rPr>
              <w:tab/>
            </w:r>
            <w:r>
              <w:rPr>
                <w:noProof/>
                <w:webHidden/>
              </w:rPr>
              <w:fldChar w:fldCharType="begin"/>
            </w:r>
            <w:r>
              <w:rPr>
                <w:noProof/>
                <w:webHidden/>
              </w:rPr>
              <w:instrText xml:space="preserve"> PAGEREF _Toc202274406 \h </w:instrText>
            </w:r>
          </w:ins>
          <w:r>
            <w:rPr>
              <w:noProof/>
              <w:webHidden/>
            </w:rPr>
          </w:r>
          <w:r>
            <w:rPr>
              <w:noProof/>
              <w:webHidden/>
            </w:rPr>
            <w:fldChar w:fldCharType="separate"/>
          </w:r>
          <w:ins w:author="Kazuya Kato" w:date="2025-07-01T14:59:00Z" w:id="75">
            <w:r>
              <w:rPr>
                <w:noProof/>
                <w:webHidden/>
              </w:rPr>
              <w:t>15</w:t>
            </w:r>
            <w:r>
              <w:rPr>
                <w:noProof/>
                <w:webHidden/>
              </w:rPr>
              <w:fldChar w:fldCharType="end"/>
            </w:r>
            <w:r w:rsidRPr="00783B52">
              <w:rPr>
                <w:rStyle w:val="af0"/>
                <w:noProof/>
              </w:rPr>
              <w:fldChar w:fldCharType="end"/>
            </w:r>
          </w:ins>
        </w:p>
        <w:p w:rsidR="00261C7D" w:rsidRDefault="00261C7D" w14:paraId="57190DD4" w14:textId="0756383B">
          <w:pPr>
            <w:pStyle w:val="32"/>
            <w:tabs>
              <w:tab w:val="right" w:leader="dot" w:pos="7062"/>
            </w:tabs>
            <w:rPr>
              <w:ins w:author="Kazuya Kato" w:date="2025-07-01T14:59:00Z" w:id="76"/>
              <w:rFonts w:hAnsiTheme="minorHAnsi" w:eastAsiaTheme="minorEastAsia" w:cstheme="minorBidi"/>
              <w:noProof/>
              <w:sz w:val="22"/>
              <w14:ligatures w14:val="standardContextual"/>
            </w:rPr>
          </w:pPr>
          <w:ins w:author="Kazuya Kato" w:date="2025-07-01T14:59:00Z" w:id="77">
            <w:r w:rsidRPr="00783B52">
              <w:rPr>
                <w:rStyle w:val="af0"/>
                <w:noProof/>
              </w:rPr>
              <w:fldChar w:fldCharType="begin"/>
            </w:r>
            <w:r w:rsidRPr="00783B52">
              <w:rPr>
                <w:rStyle w:val="af0"/>
                <w:noProof/>
              </w:rPr>
              <w:instrText xml:space="preserve"> </w:instrText>
            </w:r>
            <w:r>
              <w:rPr>
                <w:noProof/>
              </w:rPr>
              <w:instrText>HYPERLINK \l "_Toc202274407"</w:instrText>
            </w:r>
            <w:r w:rsidRPr="00783B52">
              <w:rPr>
                <w:rStyle w:val="af0"/>
                <w:noProof/>
              </w:rPr>
              <w:instrText xml:space="preserve"> </w:instrText>
            </w:r>
            <w:r w:rsidRPr="00783B52">
              <w:rPr>
                <w:rStyle w:val="af0"/>
                <w:noProof/>
              </w:rPr>
            </w:r>
            <w:r w:rsidRPr="00783B52">
              <w:rPr>
                <w:rStyle w:val="af0"/>
                <w:noProof/>
              </w:rPr>
              <w:fldChar w:fldCharType="separate"/>
            </w:r>
            <w:r w:rsidRPr="00783B52">
              <w:rPr>
                <w:rStyle w:val="af0"/>
                <w:noProof/>
              </w:rPr>
              <w:t>5.4.2. ジョブ/スクリプト実行方式</w:t>
            </w:r>
            <w:r>
              <w:rPr>
                <w:noProof/>
                <w:webHidden/>
              </w:rPr>
              <w:tab/>
            </w:r>
            <w:r>
              <w:rPr>
                <w:noProof/>
                <w:webHidden/>
              </w:rPr>
              <w:fldChar w:fldCharType="begin"/>
            </w:r>
            <w:r>
              <w:rPr>
                <w:noProof/>
                <w:webHidden/>
              </w:rPr>
              <w:instrText xml:space="preserve"> PAGEREF _Toc202274407 \h </w:instrText>
            </w:r>
          </w:ins>
          <w:r>
            <w:rPr>
              <w:noProof/>
              <w:webHidden/>
            </w:rPr>
          </w:r>
          <w:r>
            <w:rPr>
              <w:noProof/>
              <w:webHidden/>
            </w:rPr>
            <w:fldChar w:fldCharType="separate"/>
          </w:r>
          <w:ins w:author="Kazuya Kato" w:date="2025-07-01T14:59:00Z" w:id="78">
            <w:r>
              <w:rPr>
                <w:noProof/>
                <w:webHidden/>
              </w:rPr>
              <w:t>15</w:t>
            </w:r>
            <w:r>
              <w:rPr>
                <w:noProof/>
                <w:webHidden/>
              </w:rPr>
              <w:fldChar w:fldCharType="end"/>
            </w:r>
            <w:r w:rsidRPr="00783B52">
              <w:rPr>
                <w:rStyle w:val="af0"/>
                <w:noProof/>
              </w:rPr>
              <w:fldChar w:fldCharType="end"/>
            </w:r>
          </w:ins>
        </w:p>
        <w:p w:rsidR="00261C7D" w:rsidRDefault="00261C7D" w14:paraId="773470E1" w14:textId="1DAB4B21">
          <w:pPr>
            <w:pStyle w:val="32"/>
            <w:tabs>
              <w:tab w:val="right" w:leader="dot" w:pos="7062"/>
            </w:tabs>
            <w:rPr>
              <w:ins w:author="Kazuya Kato" w:date="2025-07-01T14:59:00Z" w:id="79"/>
              <w:rFonts w:hAnsiTheme="minorHAnsi" w:eastAsiaTheme="minorEastAsia" w:cstheme="minorBidi"/>
              <w:noProof/>
              <w:sz w:val="22"/>
              <w14:ligatures w14:val="standardContextual"/>
            </w:rPr>
          </w:pPr>
          <w:ins w:author="Kazuya Kato" w:date="2025-07-01T14:59:00Z" w:id="80">
            <w:r w:rsidRPr="00783B52">
              <w:rPr>
                <w:rStyle w:val="af0"/>
                <w:noProof/>
              </w:rPr>
              <w:fldChar w:fldCharType="begin"/>
            </w:r>
            <w:r w:rsidRPr="00783B52">
              <w:rPr>
                <w:rStyle w:val="af0"/>
                <w:noProof/>
              </w:rPr>
              <w:instrText xml:space="preserve"> </w:instrText>
            </w:r>
            <w:r>
              <w:rPr>
                <w:noProof/>
              </w:rPr>
              <w:instrText>HYPERLINK \l "_Toc202274408"</w:instrText>
            </w:r>
            <w:r w:rsidRPr="00783B52">
              <w:rPr>
                <w:rStyle w:val="af0"/>
                <w:noProof/>
              </w:rPr>
              <w:instrText xml:space="preserve"> </w:instrText>
            </w:r>
            <w:r w:rsidRPr="00783B52">
              <w:rPr>
                <w:rStyle w:val="af0"/>
                <w:noProof/>
              </w:rPr>
            </w:r>
            <w:r w:rsidRPr="00783B52">
              <w:rPr>
                <w:rStyle w:val="af0"/>
                <w:noProof/>
              </w:rPr>
              <w:fldChar w:fldCharType="separate"/>
            </w:r>
            <w:r w:rsidRPr="00783B52">
              <w:rPr>
                <w:rStyle w:val="af0"/>
                <w:noProof/>
              </w:rPr>
              <w:t>5.4.3. 作業一覧</w:t>
            </w:r>
            <w:r>
              <w:rPr>
                <w:noProof/>
                <w:webHidden/>
              </w:rPr>
              <w:tab/>
            </w:r>
            <w:r>
              <w:rPr>
                <w:noProof/>
                <w:webHidden/>
              </w:rPr>
              <w:fldChar w:fldCharType="begin"/>
            </w:r>
            <w:r>
              <w:rPr>
                <w:noProof/>
                <w:webHidden/>
              </w:rPr>
              <w:instrText xml:space="preserve"> PAGEREF _Toc202274408 \h </w:instrText>
            </w:r>
          </w:ins>
          <w:r>
            <w:rPr>
              <w:noProof/>
              <w:webHidden/>
            </w:rPr>
          </w:r>
          <w:r>
            <w:rPr>
              <w:noProof/>
              <w:webHidden/>
            </w:rPr>
            <w:fldChar w:fldCharType="separate"/>
          </w:r>
          <w:ins w:author="Kazuya Kato" w:date="2025-07-01T14:59:00Z" w:id="81">
            <w:r>
              <w:rPr>
                <w:noProof/>
                <w:webHidden/>
              </w:rPr>
              <w:t>15</w:t>
            </w:r>
            <w:r>
              <w:rPr>
                <w:noProof/>
                <w:webHidden/>
              </w:rPr>
              <w:fldChar w:fldCharType="end"/>
            </w:r>
            <w:r w:rsidRPr="00783B52">
              <w:rPr>
                <w:rStyle w:val="af0"/>
                <w:noProof/>
              </w:rPr>
              <w:fldChar w:fldCharType="end"/>
            </w:r>
          </w:ins>
        </w:p>
        <w:p w:rsidR="00261C7D" w:rsidRDefault="00261C7D" w14:paraId="31DB5309" w14:textId="343E45D3">
          <w:pPr>
            <w:pStyle w:val="26"/>
            <w:tabs>
              <w:tab w:val="right" w:leader="dot" w:pos="7062"/>
            </w:tabs>
            <w:rPr>
              <w:ins w:author="Kazuya Kato" w:date="2025-07-01T14:59:00Z" w:id="82"/>
              <w:rFonts w:hAnsiTheme="minorHAnsi" w:eastAsiaTheme="minorEastAsia" w:cstheme="minorBidi"/>
              <w:b w:val="0"/>
              <w:bCs w:val="0"/>
              <w:noProof/>
              <w:sz w:val="22"/>
              <w14:ligatures w14:val="standardContextual"/>
            </w:rPr>
          </w:pPr>
          <w:ins w:author="Kazuya Kato" w:date="2025-07-01T14:59:00Z" w:id="83">
            <w:r w:rsidRPr="00783B52">
              <w:rPr>
                <w:rStyle w:val="af0"/>
                <w:noProof/>
              </w:rPr>
              <w:fldChar w:fldCharType="begin"/>
            </w:r>
            <w:r w:rsidRPr="00783B52">
              <w:rPr>
                <w:rStyle w:val="af0"/>
                <w:noProof/>
              </w:rPr>
              <w:instrText xml:space="preserve"> </w:instrText>
            </w:r>
            <w:r>
              <w:rPr>
                <w:noProof/>
              </w:rPr>
              <w:instrText>HYPERLINK \l "_Toc202274409"</w:instrText>
            </w:r>
            <w:r w:rsidRPr="00783B52">
              <w:rPr>
                <w:rStyle w:val="af0"/>
                <w:noProof/>
              </w:rPr>
              <w:instrText xml:space="preserve"> </w:instrText>
            </w:r>
            <w:r w:rsidRPr="00783B52">
              <w:rPr>
                <w:rStyle w:val="af0"/>
                <w:noProof/>
              </w:rPr>
            </w:r>
            <w:r w:rsidRPr="00783B52">
              <w:rPr>
                <w:rStyle w:val="af0"/>
                <w:noProof/>
              </w:rPr>
              <w:fldChar w:fldCharType="separate"/>
            </w:r>
            <w:r w:rsidRPr="00783B52">
              <w:rPr>
                <w:rStyle w:val="af0"/>
                <w:noProof/>
              </w:rPr>
              <w:t>5.5. 監視運用</w:t>
            </w:r>
            <w:r>
              <w:rPr>
                <w:noProof/>
                <w:webHidden/>
              </w:rPr>
              <w:tab/>
            </w:r>
            <w:r>
              <w:rPr>
                <w:noProof/>
                <w:webHidden/>
              </w:rPr>
              <w:fldChar w:fldCharType="begin"/>
            </w:r>
            <w:r>
              <w:rPr>
                <w:noProof/>
                <w:webHidden/>
              </w:rPr>
              <w:instrText xml:space="preserve"> PAGEREF _Toc202274409 \h </w:instrText>
            </w:r>
          </w:ins>
          <w:r>
            <w:rPr>
              <w:noProof/>
              <w:webHidden/>
            </w:rPr>
          </w:r>
          <w:r>
            <w:rPr>
              <w:noProof/>
              <w:webHidden/>
            </w:rPr>
            <w:fldChar w:fldCharType="separate"/>
          </w:r>
          <w:ins w:author="Kazuya Kato" w:date="2025-07-01T14:59:00Z" w:id="84">
            <w:r>
              <w:rPr>
                <w:noProof/>
                <w:webHidden/>
              </w:rPr>
              <w:t>16</w:t>
            </w:r>
            <w:r>
              <w:rPr>
                <w:noProof/>
                <w:webHidden/>
              </w:rPr>
              <w:fldChar w:fldCharType="end"/>
            </w:r>
            <w:r w:rsidRPr="00783B52">
              <w:rPr>
                <w:rStyle w:val="af0"/>
                <w:noProof/>
              </w:rPr>
              <w:fldChar w:fldCharType="end"/>
            </w:r>
          </w:ins>
        </w:p>
        <w:p w:rsidR="00261C7D" w:rsidRDefault="00261C7D" w14:paraId="460D5E4E" w14:textId="1891D854">
          <w:pPr>
            <w:pStyle w:val="32"/>
            <w:tabs>
              <w:tab w:val="right" w:leader="dot" w:pos="7062"/>
            </w:tabs>
            <w:rPr>
              <w:ins w:author="Kazuya Kato" w:date="2025-07-01T14:59:00Z" w:id="85"/>
              <w:rFonts w:hAnsiTheme="minorHAnsi" w:eastAsiaTheme="minorEastAsia" w:cstheme="minorBidi"/>
              <w:noProof/>
              <w:sz w:val="22"/>
              <w14:ligatures w14:val="standardContextual"/>
            </w:rPr>
          </w:pPr>
          <w:ins w:author="Kazuya Kato" w:date="2025-07-01T14:59:00Z" w:id="86">
            <w:r w:rsidRPr="00783B52">
              <w:rPr>
                <w:rStyle w:val="af0"/>
                <w:noProof/>
              </w:rPr>
              <w:fldChar w:fldCharType="begin"/>
            </w:r>
            <w:r w:rsidRPr="00783B52">
              <w:rPr>
                <w:rStyle w:val="af0"/>
                <w:noProof/>
              </w:rPr>
              <w:instrText xml:space="preserve"> </w:instrText>
            </w:r>
            <w:r>
              <w:rPr>
                <w:noProof/>
              </w:rPr>
              <w:instrText>HYPERLINK \l "_Toc202274410"</w:instrText>
            </w:r>
            <w:r w:rsidRPr="00783B52">
              <w:rPr>
                <w:rStyle w:val="af0"/>
                <w:noProof/>
              </w:rPr>
              <w:instrText xml:space="preserve"> </w:instrText>
            </w:r>
            <w:r w:rsidRPr="00783B52">
              <w:rPr>
                <w:rStyle w:val="af0"/>
                <w:noProof/>
              </w:rPr>
            </w:r>
            <w:r w:rsidRPr="00783B52">
              <w:rPr>
                <w:rStyle w:val="af0"/>
                <w:noProof/>
              </w:rPr>
              <w:fldChar w:fldCharType="separate"/>
            </w:r>
            <w:r w:rsidRPr="00783B52">
              <w:rPr>
                <w:rStyle w:val="af0"/>
                <w:noProof/>
              </w:rPr>
              <w:t>5.5.1. 運用方針</w:t>
            </w:r>
            <w:r>
              <w:rPr>
                <w:noProof/>
                <w:webHidden/>
              </w:rPr>
              <w:tab/>
            </w:r>
            <w:r>
              <w:rPr>
                <w:noProof/>
                <w:webHidden/>
              </w:rPr>
              <w:fldChar w:fldCharType="begin"/>
            </w:r>
            <w:r>
              <w:rPr>
                <w:noProof/>
                <w:webHidden/>
              </w:rPr>
              <w:instrText xml:space="preserve"> PAGEREF _Toc202274410 \h </w:instrText>
            </w:r>
          </w:ins>
          <w:r>
            <w:rPr>
              <w:noProof/>
              <w:webHidden/>
            </w:rPr>
          </w:r>
          <w:r>
            <w:rPr>
              <w:noProof/>
              <w:webHidden/>
            </w:rPr>
            <w:fldChar w:fldCharType="separate"/>
          </w:r>
          <w:ins w:author="Kazuya Kato" w:date="2025-07-01T14:59:00Z" w:id="87">
            <w:r>
              <w:rPr>
                <w:noProof/>
                <w:webHidden/>
              </w:rPr>
              <w:t>16</w:t>
            </w:r>
            <w:r>
              <w:rPr>
                <w:noProof/>
                <w:webHidden/>
              </w:rPr>
              <w:fldChar w:fldCharType="end"/>
            </w:r>
            <w:r w:rsidRPr="00783B52">
              <w:rPr>
                <w:rStyle w:val="af0"/>
                <w:noProof/>
              </w:rPr>
              <w:fldChar w:fldCharType="end"/>
            </w:r>
          </w:ins>
        </w:p>
        <w:p w:rsidR="00261C7D" w:rsidRDefault="00261C7D" w14:paraId="09E7AE9B" w14:textId="40F235EA">
          <w:pPr>
            <w:pStyle w:val="32"/>
            <w:tabs>
              <w:tab w:val="right" w:leader="dot" w:pos="7062"/>
            </w:tabs>
            <w:rPr>
              <w:ins w:author="Kazuya Kato" w:date="2025-07-01T14:59:00Z" w:id="88"/>
              <w:rFonts w:hAnsiTheme="minorHAnsi" w:eastAsiaTheme="minorEastAsia" w:cstheme="minorBidi"/>
              <w:noProof/>
              <w:sz w:val="22"/>
              <w14:ligatures w14:val="standardContextual"/>
            </w:rPr>
          </w:pPr>
          <w:ins w:author="Kazuya Kato" w:date="2025-07-01T14:59:00Z" w:id="89">
            <w:r w:rsidRPr="00783B52">
              <w:rPr>
                <w:rStyle w:val="af0"/>
                <w:noProof/>
              </w:rPr>
              <w:fldChar w:fldCharType="begin"/>
            </w:r>
            <w:r w:rsidRPr="00783B52">
              <w:rPr>
                <w:rStyle w:val="af0"/>
                <w:noProof/>
              </w:rPr>
              <w:instrText xml:space="preserve"> </w:instrText>
            </w:r>
            <w:r>
              <w:rPr>
                <w:noProof/>
              </w:rPr>
              <w:instrText>HYPERLINK \l "_Toc202274411"</w:instrText>
            </w:r>
            <w:r w:rsidRPr="00783B52">
              <w:rPr>
                <w:rStyle w:val="af0"/>
                <w:noProof/>
              </w:rPr>
              <w:instrText xml:space="preserve"> </w:instrText>
            </w:r>
            <w:r w:rsidRPr="00783B52">
              <w:rPr>
                <w:rStyle w:val="af0"/>
                <w:noProof/>
              </w:rPr>
            </w:r>
            <w:r w:rsidRPr="00783B52">
              <w:rPr>
                <w:rStyle w:val="af0"/>
                <w:noProof/>
              </w:rPr>
              <w:fldChar w:fldCharType="separate"/>
            </w:r>
            <w:r w:rsidRPr="00783B52">
              <w:rPr>
                <w:rStyle w:val="af0"/>
                <w:noProof/>
              </w:rPr>
              <w:t>5.5.2. 監視方針</w:t>
            </w:r>
            <w:r>
              <w:rPr>
                <w:noProof/>
                <w:webHidden/>
              </w:rPr>
              <w:tab/>
            </w:r>
            <w:r>
              <w:rPr>
                <w:noProof/>
                <w:webHidden/>
              </w:rPr>
              <w:fldChar w:fldCharType="begin"/>
            </w:r>
            <w:r>
              <w:rPr>
                <w:noProof/>
                <w:webHidden/>
              </w:rPr>
              <w:instrText xml:space="preserve"> PAGEREF _Toc202274411 \h </w:instrText>
            </w:r>
          </w:ins>
          <w:r>
            <w:rPr>
              <w:noProof/>
              <w:webHidden/>
            </w:rPr>
          </w:r>
          <w:r>
            <w:rPr>
              <w:noProof/>
              <w:webHidden/>
            </w:rPr>
            <w:fldChar w:fldCharType="separate"/>
          </w:r>
          <w:ins w:author="Kazuya Kato" w:date="2025-07-01T14:59:00Z" w:id="90">
            <w:r>
              <w:rPr>
                <w:noProof/>
                <w:webHidden/>
              </w:rPr>
              <w:t>16</w:t>
            </w:r>
            <w:r>
              <w:rPr>
                <w:noProof/>
                <w:webHidden/>
              </w:rPr>
              <w:fldChar w:fldCharType="end"/>
            </w:r>
            <w:r w:rsidRPr="00783B52">
              <w:rPr>
                <w:rStyle w:val="af0"/>
                <w:noProof/>
              </w:rPr>
              <w:fldChar w:fldCharType="end"/>
            </w:r>
          </w:ins>
        </w:p>
        <w:p w:rsidR="00261C7D" w:rsidRDefault="00261C7D" w14:paraId="182222BD" w14:textId="30E02F41">
          <w:pPr>
            <w:pStyle w:val="32"/>
            <w:tabs>
              <w:tab w:val="right" w:leader="dot" w:pos="7062"/>
            </w:tabs>
            <w:rPr>
              <w:ins w:author="Kazuya Kato" w:date="2025-07-01T14:59:00Z" w:id="91"/>
              <w:rFonts w:hAnsiTheme="minorHAnsi" w:eastAsiaTheme="minorEastAsia" w:cstheme="minorBidi"/>
              <w:noProof/>
              <w:sz w:val="22"/>
              <w14:ligatures w14:val="standardContextual"/>
            </w:rPr>
          </w:pPr>
          <w:ins w:author="Kazuya Kato" w:date="2025-07-01T14:59:00Z" w:id="92">
            <w:r w:rsidRPr="00783B52">
              <w:rPr>
                <w:rStyle w:val="af0"/>
                <w:noProof/>
              </w:rPr>
              <w:fldChar w:fldCharType="begin"/>
            </w:r>
            <w:r w:rsidRPr="00783B52">
              <w:rPr>
                <w:rStyle w:val="af0"/>
                <w:noProof/>
              </w:rPr>
              <w:instrText xml:space="preserve"> </w:instrText>
            </w:r>
            <w:r>
              <w:rPr>
                <w:noProof/>
              </w:rPr>
              <w:instrText>HYPERLINK \l "_Toc202274412"</w:instrText>
            </w:r>
            <w:r w:rsidRPr="00783B52">
              <w:rPr>
                <w:rStyle w:val="af0"/>
                <w:noProof/>
              </w:rPr>
              <w:instrText xml:space="preserve"> </w:instrText>
            </w:r>
            <w:r w:rsidRPr="00783B52">
              <w:rPr>
                <w:rStyle w:val="af0"/>
                <w:noProof/>
              </w:rPr>
            </w:r>
            <w:r w:rsidRPr="00783B52">
              <w:rPr>
                <w:rStyle w:val="af0"/>
                <w:noProof/>
              </w:rPr>
              <w:fldChar w:fldCharType="separate"/>
            </w:r>
            <w:r w:rsidRPr="00783B52">
              <w:rPr>
                <w:rStyle w:val="af0"/>
                <w:noProof/>
              </w:rPr>
              <w:t>5.5.3. 監視対象</w:t>
            </w:r>
            <w:r>
              <w:rPr>
                <w:noProof/>
                <w:webHidden/>
              </w:rPr>
              <w:tab/>
            </w:r>
            <w:r>
              <w:rPr>
                <w:noProof/>
                <w:webHidden/>
              </w:rPr>
              <w:fldChar w:fldCharType="begin"/>
            </w:r>
            <w:r>
              <w:rPr>
                <w:noProof/>
                <w:webHidden/>
              </w:rPr>
              <w:instrText xml:space="preserve"> PAGEREF _Toc202274412 \h </w:instrText>
            </w:r>
          </w:ins>
          <w:r>
            <w:rPr>
              <w:noProof/>
              <w:webHidden/>
            </w:rPr>
          </w:r>
          <w:r>
            <w:rPr>
              <w:noProof/>
              <w:webHidden/>
            </w:rPr>
            <w:fldChar w:fldCharType="separate"/>
          </w:r>
          <w:ins w:author="Kazuya Kato" w:date="2025-07-01T14:59:00Z" w:id="93">
            <w:r>
              <w:rPr>
                <w:noProof/>
                <w:webHidden/>
              </w:rPr>
              <w:t>16</w:t>
            </w:r>
            <w:r>
              <w:rPr>
                <w:noProof/>
                <w:webHidden/>
              </w:rPr>
              <w:fldChar w:fldCharType="end"/>
            </w:r>
            <w:r w:rsidRPr="00783B52">
              <w:rPr>
                <w:rStyle w:val="af0"/>
                <w:noProof/>
              </w:rPr>
              <w:fldChar w:fldCharType="end"/>
            </w:r>
          </w:ins>
        </w:p>
        <w:p w:rsidR="00261C7D" w:rsidRDefault="00261C7D" w14:paraId="709B6980" w14:textId="0BAB52CB">
          <w:pPr>
            <w:pStyle w:val="43"/>
            <w:tabs>
              <w:tab w:val="right" w:leader="dot" w:pos="7062"/>
            </w:tabs>
            <w:rPr>
              <w:ins w:author="Kazuya Kato" w:date="2025-07-01T14:59:00Z" w:id="94"/>
              <w:rFonts w:hAnsiTheme="minorHAnsi" w:eastAsiaTheme="minorEastAsia" w:cstheme="minorBidi"/>
              <w:noProof/>
              <w:sz w:val="22"/>
              <w14:ligatures w14:val="standardContextual"/>
            </w:rPr>
          </w:pPr>
          <w:ins w:author="Kazuya Kato" w:date="2025-07-01T14:59:00Z" w:id="95">
            <w:r w:rsidRPr="00783B52">
              <w:rPr>
                <w:rStyle w:val="af0"/>
                <w:noProof/>
              </w:rPr>
              <w:fldChar w:fldCharType="begin"/>
            </w:r>
            <w:r w:rsidRPr="00783B52">
              <w:rPr>
                <w:rStyle w:val="af0"/>
                <w:noProof/>
              </w:rPr>
              <w:instrText xml:space="preserve"> </w:instrText>
            </w:r>
            <w:r>
              <w:rPr>
                <w:noProof/>
              </w:rPr>
              <w:instrText>HYPERLINK \l "_Toc202274413"</w:instrText>
            </w:r>
            <w:r w:rsidRPr="00783B52">
              <w:rPr>
                <w:rStyle w:val="af0"/>
                <w:noProof/>
              </w:rPr>
              <w:instrText xml:space="preserve"> </w:instrText>
            </w:r>
            <w:r w:rsidRPr="00783B52">
              <w:rPr>
                <w:rStyle w:val="af0"/>
                <w:noProof/>
              </w:rPr>
            </w:r>
            <w:r w:rsidRPr="00783B52">
              <w:rPr>
                <w:rStyle w:val="af0"/>
                <w:noProof/>
              </w:rPr>
              <w:fldChar w:fldCharType="separate"/>
            </w:r>
            <w:r w:rsidRPr="00783B52">
              <w:rPr>
                <w:rStyle w:val="af0"/>
                <w:noProof/>
              </w:rPr>
              <w:t>監視種別と概要および監視対象を以下の通り記載する。 具体的なメトリクス、ログの監視実装内容は「</w:t>
            </w:r>
            <w:r w:rsidRPr="00783B52">
              <w:rPr>
                <w:rStyle w:val="af0"/>
                <w:rFonts w:hint="cs" w:cs="ＭＳ 明朝"/>
                <w:noProof/>
                <w:cs/>
              </w:rPr>
              <w:t>‎‎</w:t>
            </w:r>
            <w:r w:rsidRPr="00783B52">
              <w:rPr>
                <w:rStyle w:val="af0"/>
                <w:rFonts w:cs="ＭＳ 明朝"/>
                <w:noProof/>
              </w:rPr>
              <w:t>5.5.3.1</w:t>
            </w:r>
            <w:r w:rsidRPr="00783B52">
              <w:rPr>
                <w:rStyle w:val="af0"/>
                <w:b/>
                <w:bCs/>
                <w:noProof/>
              </w:rPr>
              <w:t>監視メトリクス</w:t>
            </w:r>
            <w:r w:rsidRPr="00783B52">
              <w:rPr>
                <w:rStyle w:val="af0"/>
                <w:noProof/>
              </w:rPr>
              <w:t>」および「</w:t>
            </w:r>
            <w:r w:rsidRPr="00783B52">
              <w:rPr>
                <w:rStyle w:val="af0"/>
                <w:rFonts w:hint="cs" w:cs="ＭＳ 明朝"/>
                <w:noProof/>
                <w:cs/>
              </w:rPr>
              <w:t>‎</w:t>
            </w:r>
            <w:r w:rsidRPr="00783B52">
              <w:rPr>
                <w:rStyle w:val="af0"/>
                <w:noProof/>
              </w:rPr>
              <w:t>5.5.3.2</w:t>
            </w:r>
            <w:r w:rsidRPr="00783B52">
              <w:rPr>
                <w:rStyle w:val="af0"/>
                <w:rFonts w:hint="cs" w:cs="ＭＳ 明朝"/>
                <w:noProof/>
                <w:cs/>
              </w:rPr>
              <w:t>‎</w:t>
            </w:r>
            <w:r w:rsidRPr="00783B52">
              <w:rPr>
                <w:rStyle w:val="af0"/>
                <w:noProof/>
              </w:rPr>
              <w:t xml:space="preserve"> 監視ログ」に記載する。</w:t>
            </w:r>
            <w:r>
              <w:rPr>
                <w:noProof/>
                <w:webHidden/>
              </w:rPr>
              <w:tab/>
            </w:r>
            <w:r>
              <w:rPr>
                <w:noProof/>
                <w:webHidden/>
              </w:rPr>
              <w:fldChar w:fldCharType="begin"/>
            </w:r>
            <w:r>
              <w:rPr>
                <w:noProof/>
                <w:webHidden/>
              </w:rPr>
              <w:instrText xml:space="preserve"> PAGEREF _Toc202274413 \h </w:instrText>
            </w:r>
          </w:ins>
          <w:r>
            <w:rPr>
              <w:noProof/>
              <w:webHidden/>
            </w:rPr>
          </w:r>
          <w:r>
            <w:rPr>
              <w:noProof/>
              <w:webHidden/>
            </w:rPr>
            <w:fldChar w:fldCharType="separate"/>
          </w:r>
          <w:ins w:author="Kazuya Kato" w:date="2025-07-01T14:59:00Z" w:id="96">
            <w:r>
              <w:rPr>
                <w:noProof/>
                <w:webHidden/>
              </w:rPr>
              <w:t>16</w:t>
            </w:r>
            <w:r>
              <w:rPr>
                <w:noProof/>
                <w:webHidden/>
              </w:rPr>
              <w:fldChar w:fldCharType="end"/>
            </w:r>
            <w:r w:rsidRPr="00783B52">
              <w:rPr>
                <w:rStyle w:val="af0"/>
                <w:noProof/>
              </w:rPr>
              <w:fldChar w:fldCharType="end"/>
            </w:r>
          </w:ins>
        </w:p>
        <w:p w:rsidR="00261C7D" w:rsidRDefault="00261C7D" w14:paraId="152B4039" w14:textId="36E7B2CE">
          <w:pPr>
            <w:pStyle w:val="43"/>
            <w:tabs>
              <w:tab w:val="right" w:leader="dot" w:pos="7062"/>
            </w:tabs>
            <w:rPr>
              <w:ins w:author="Kazuya Kato" w:date="2025-07-01T14:59:00Z" w:id="97"/>
              <w:rFonts w:hAnsiTheme="minorHAnsi" w:eastAsiaTheme="minorEastAsia" w:cstheme="minorBidi"/>
              <w:noProof/>
              <w:sz w:val="22"/>
              <w14:ligatures w14:val="standardContextual"/>
            </w:rPr>
          </w:pPr>
          <w:ins w:author="Kazuya Kato" w:date="2025-07-01T14:59:00Z" w:id="98">
            <w:r w:rsidRPr="00783B52">
              <w:rPr>
                <w:rStyle w:val="af0"/>
                <w:noProof/>
              </w:rPr>
              <w:fldChar w:fldCharType="begin"/>
            </w:r>
            <w:r w:rsidRPr="00783B52">
              <w:rPr>
                <w:rStyle w:val="af0"/>
                <w:noProof/>
              </w:rPr>
              <w:instrText xml:space="preserve"> </w:instrText>
            </w:r>
            <w:r>
              <w:rPr>
                <w:noProof/>
              </w:rPr>
              <w:instrText>HYPERLINK \l "_Toc202274414"</w:instrText>
            </w:r>
            <w:r w:rsidRPr="00783B52">
              <w:rPr>
                <w:rStyle w:val="af0"/>
                <w:noProof/>
              </w:rPr>
              <w:instrText xml:space="preserve"> </w:instrText>
            </w:r>
            <w:r w:rsidRPr="00783B52">
              <w:rPr>
                <w:rStyle w:val="af0"/>
                <w:noProof/>
              </w:rPr>
            </w:r>
            <w:r w:rsidRPr="00783B52">
              <w:rPr>
                <w:rStyle w:val="af0"/>
                <w:noProof/>
              </w:rPr>
              <w:fldChar w:fldCharType="separate"/>
            </w:r>
            <w:r w:rsidRPr="00783B52">
              <w:rPr>
                <w:rStyle w:val="af0"/>
                <w:rFonts w:cstheme="majorBidi"/>
                <w:b/>
                <w:bCs/>
                <w:noProof/>
              </w:rPr>
              <w:t>5.5.3.1.</w:t>
            </w:r>
            <w:r w:rsidRPr="00783B52">
              <w:rPr>
                <w:rStyle w:val="af0"/>
                <w:b/>
                <w:bCs/>
                <w:noProof/>
              </w:rPr>
              <w:t xml:space="preserve"> 監視メトリクス</w:t>
            </w:r>
            <w:r>
              <w:rPr>
                <w:noProof/>
                <w:webHidden/>
              </w:rPr>
              <w:tab/>
            </w:r>
            <w:r>
              <w:rPr>
                <w:noProof/>
                <w:webHidden/>
              </w:rPr>
              <w:fldChar w:fldCharType="begin"/>
            </w:r>
            <w:r>
              <w:rPr>
                <w:noProof/>
                <w:webHidden/>
              </w:rPr>
              <w:instrText xml:space="preserve"> PAGEREF _Toc202274414 \h </w:instrText>
            </w:r>
          </w:ins>
          <w:r>
            <w:rPr>
              <w:noProof/>
              <w:webHidden/>
            </w:rPr>
          </w:r>
          <w:r>
            <w:rPr>
              <w:noProof/>
              <w:webHidden/>
            </w:rPr>
            <w:fldChar w:fldCharType="separate"/>
          </w:r>
          <w:ins w:author="Kazuya Kato" w:date="2025-07-01T14:59:00Z" w:id="99">
            <w:r>
              <w:rPr>
                <w:noProof/>
                <w:webHidden/>
              </w:rPr>
              <w:t>17</w:t>
            </w:r>
            <w:r>
              <w:rPr>
                <w:noProof/>
                <w:webHidden/>
              </w:rPr>
              <w:fldChar w:fldCharType="end"/>
            </w:r>
            <w:r w:rsidRPr="00783B52">
              <w:rPr>
                <w:rStyle w:val="af0"/>
                <w:noProof/>
              </w:rPr>
              <w:fldChar w:fldCharType="end"/>
            </w:r>
          </w:ins>
        </w:p>
        <w:p w:rsidR="00261C7D" w:rsidRDefault="00261C7D" w14:paraId="374B93C3" w14:textId="50DA9AA9">
          <w:pPr>
            <w:pStyle w:val="43"/>
            <w:tabs>
              <w:tab w:val="right" w:leader="dot" w:pos="7062"/>
            </w:tabs>
            <w:rPr>
              <w:ins w:author="Kazuya Kato" w:date="2025-07-01T14:59:00Z" w:id="100"/>
              <w:rFonts w:hAnsiTheme="minorHAnsi" w:eastAsiaTheme="minorEastAsia" w:cstheme="minorBidi"/>
              <w:noProof/>
              <w:sz w:val="22"/>
              <w14:ligatures w14:val="standardContextual"/>
            </w:rPr>
          </w:pPr>
          <w:ins w:author="Kazuya Kato" w:date="2025-07-01T14:59:00Z" w:id="101">
            <w:r w:rsidRPr="00783B52">
              <w:rPr>
                <w:rStyle w:val="af0"/>
                <w:noProof/>
              </w:rPr>
              <w:fldChar w:fldCharType="begin"/>
            </w:r>
            <w:r w:rsidRPr="00783B52">
              <w:rPr>
                <w:rStyle w:val="af0"/>
                <w:noProof/>
              </w:rPr>
              <w:instrText xml:space="preserve"> </w:instrText>
            </w:r>
            <w:r>
              <w:rPr>
                <w:noProof/>
              </w:rPr>
              <w:instrText>HYPERLINK \l "_Toc202274415"</w:instrText>
            </w:r>
            <w:r w:rsidRPr="00783B52">
              <w:rPr>
                <w:rStyle w:val="af0"/>
                <w:noProof/>
              </w:rPr>
              <w:instrText xml:space="preserve"> </w:instrText>
            </w:r>
            <w:r w:rsidRPr="00783B52">
              <w:rPr>
                <w:rStyle w:val="af0"/>
                <w:noProof/>
              </w:rPr>
            </w:r>
            <w:r w:rsidRPr="00783B52">
              <w:rPr>
                <w:rStyle w:val="af0"/>
                <w:noProof/>
              </w:rPr>
              <w:fldChar w:fldCharType="separate"/>
            </w:r>
            <w:r w:rsidRPr="00783B52">
              <w:rPr>
                <w:rStyle w:val="af0"/>
                <w:rFonts w:cstheme="majorBidi"/>
                <w:b/>
                <w:bCs/>
                <w:noProof/>
              </w:rPr>
              <w:t>5.5.3.2.</w:t>
            </w:r>
            <w:r w:rsidRPr="00783B52">
              <w:rPr>
                <w:rStyle w:val="af0"/>
                <w:b/>
                <w:bCs/>
                <w:noProof/>
              </w:rPr>
              <w:t xml:space="preserve"> 監視ログ</w:t>
            </w:r>
            <w:r>
              <w:rPr>
                <w:noProof/>
                <w:webHidden/>
              </w:rPr>
              <w:tab/>
            </w:r>
            <w:r>
              <w:rPr>
                <w:noProof/>
                <w:webHidden/>
              </w:rPr>
              <w:fldChar w:fldCharType="begin"/>
            </w:r>
            <w:r>
              <w:rPr>
                <w:noProof/>
                <w:webHidden/>
              </w:rPr>
              <w:instrText xml:space="preserve"> PAGEREF _Toc202274415 \h </w:instrText>
            </w:r>
          </w:ins>
          <w:r>
            <w:rPr>
              <w:noProof/>
              <w:webHidden/>
            </w:rPr>
          </w:r>
          <w:r>
            <w:rPr>
              <w:noProof/>
              <w:webHidden/>
            </w:rPr>
            <w:fldChar w:fldCharType="separate"/>
          </w:r>
          <w:ins w:author="Kazuya Kato" w:date="2025-07-01T14:59:00Z" w:id="102">
            <w:r>
              <w:rPr>
                <w:noProof/>
                <w:webHidden/>
              </w:rPr>
              <w:t>17</w:t>
            </w:r>
            <w:r>
              <w:rPr>
                <w:noProof/>
                <w:webHidden/>
              </w:rPr>
              <w:fldChar w:fldCharType="end"/>
            </w:r>
            <w:r w:rsidRPr="00783B52">
              <w:rPr>
                <w:rStyle w:val="af0"/>
                <w:noProof/>
              </w:rPr>
              <w:fldChar w:fldCharType="end"/>
            </w:r>
          </w:ins>
        </w:p>
        <w:p w:rsidR="00261C7D" w:rsidRDefault="00261C7D" w14:paraId="69707D7F" w14:textId="7A7571B3">
          <w:pPr>
            <w:pStyle w:val="32"/>
            <w:tabs>
              <w:tab w:val="right" w:leader="dot" w:pos="7062"/>
            </w:tabs>
            <w:rPr>
              <w:ins w:author="Kazuya Kato" w:date="2025-07-01T14:59:00Z" w:id="103"/>
              <w:rFonts w:hAnsiTheme="minorHAnsi" w:eastAsiaTheme="minorEastAsia" w:cstheme="minorBidi"/>
              <w:noProof/>
              <w:sz w:val="22"/>
              <w14:ligatures w14:val="standardContextual"/>
            </w:rPr>
          </w:pPr>
          <w:ins w:author="Kazuya Kato" w:date="2025-07-01T14:59:00Z" w:id="104">
            <w:r w:rsidRPr="00783B52">
              <w:rPr>
                <w:rStyle w:val="af0"/>
                <w:noProof/>
              </w:rPr>
              <w:fldChar w:fldCharType="begin"/>
            </w:r>
            <w:r w:rsidRPr="00783B52">
              <w:rPr>
                <w:rStyle w:val="af0"/>
                <w:noProof/>
              </w:rPr>
              <w:instrText xml:space="preserve"> </w:instrText>
            </w:r>
            <w:r>
              <w:rPr>
                <w:noProof/>
              </w:rPr>
              <w:instrText>HYPERLINK \l "_Toc202274416"</w:instrText>
            </w:r>
            <w:r w:rsidRPr="00783B52">
              <w:rPr>
                <w:rStyle w:val="af0"/>
                <w:noProof/>
              </w:rPr>
              <w:instrText xml:space="preserve"> </w:instrText>
            </w:r>
            <w:r w:rsidRPr="00783B52">
              <w:rPr>
                <w:rStyle w:val="af0"/>
                <w:noProof/>
              </w:rPr>
            </w:r>
            <w:r w:rsidRPr="00783B52">
              <w:rPr>
                <w:rStyle w:val="af0"/>
                <w:noProof/>
              </w:rPr>
              <w:fldChar w:fldCharType="separate"/>
            </w:r>
            <w:r w:rsidRPr="00783B52">
              <w:rPr>
                <w:rStyle w:val="af0"/>
                <w:noProof/>
              </w:rPr>
              <w:t>5.5.4. 作業一覧</w:t>
            </w:r>
            <w:r>
              <w:rPr>
                <w:noProof/>
                <w:webHidden/>
              </w:rPr>
              <w:tab/>
            </w:r>
            <w:r>
              <w:rPr>
                <w:noProof/>
                <w:webHidden/>
              </w:rPr>
              <w:fldChar w:fldCharType="begin"/>
            </w:r>
            <w:r>
              <w:rPr>
                <w:noProof/>
                <w:webHidden/>
              </w:rPr>
              <w:instrText xml:space="preserve"> PAGEREF _Toc202274416 \h </w:instrText>
            </w:r>
          </w:ins>
          <w:r>
            <w:rPr>
              <w:noProof/>
              <w:webHidden/>
            </w:rPr>
          </w:r>
          <w:r>
            <w:rPr>
              <w:noProof/>
              <w:webHidden/>
            </w:rPr>
            <w:fldChar w:fldCharType="separate"/>
          </w:r>
          <w:ins w:author="Kazuya Kato" w:date="2025-07-01T14:59:00Z" w:id="105">
            <w:r>
              <w:rPr>
                <w:noProof/>
                <w:webHidden/>
              </w:rPr>
              <w:t>18</w:t>
            </w:r>
            <w:r>
              <w:rPr>
                <w:noProof/>
                <w:webHidden/>
              </w:rPr>
              <w:fldChar w:fldCharType="end"/>
            </w:r>
            <w:r w:rsidRPr="00783B52">
              <w:rPr>
                <w:rStyle w:val="af0"/>
                <w:noProof/>
              </w:rPr>
              <w:fldChar w:fldCharType="end"/>
            </w:r>
          </w:ins>
        </w:p>
        <w:p w:rsidR="00261C7D" w:rsidRDefault="00261C7D" w14:paraId="1B8B734A" w14:textId="7D16895B">
          <w:pPr>
            <w:pStyle w:val="26"/>
            <w:tabs>
              <w:tab w:val="right" w:leader="dot" w:pos="7062"/>
            </w:tabs>
            <w:rPr>
              <w:ins w:author="Kazuya Kato" w:date="2025-07-01T14:59:00Z" w:id="106"/>
              <w:rFonts w:hAnsiTheme="minorHAnsi" w:eastAsiaTheme="minorEastAsia" w:cstheme="minorBidi"/>
              <w:b w:val="0"/>
              <w:bCs w:val="0"/>
              <w:noProof/>
              <w:sz w:val="22"/>
              <w14:ligatures w14:val="standardContextual"/>
            </w:rPr>
          </w:pPr>
          <w:ins w:author="Kazuya Kato" w:date="2025-07-01T14:59:00Z" w:id="107">
            <w:r w:rsidRPr="00783B52">
              <w:rPr>
                <w:rStyle w:val="af0"/>
                <w:noProof/>
              </w:rPr>
              <w:fldChar w:fldCharType="begin"/>
            </w:r>
            <w:r w:rsidRPr="00783B52">
              <w:rPr>
                <w:rStyle w:val="af0"/>
                <w:noProof/>
              </w:rPr>
              <w:instrText xml:space="preserve"> </w:instrText>
            </w:r>
            <w:r>
              <w:rPr>
                <w:noProof/>
              </w:rPr>
              <w:instrText>HYPERLINK \l "_Toc202274417"</w:instrText>
            </w:r>
            <w:r w:rsidRPr="00783B52">
              <w:rPr>
                <w:rStyle w:val="af0"/>
                <w:noProof/>
              </w:rPr>
              <w:instrText xml:space="preserve"> </w:instrText>
            </w:r>
            <w:r w:rsidRPr="00783B52">
              <w:rPr>
                <w:rStyle w:val="af0"/>
                <w:noProof/>
              </w:rPr>
            </w:r>
            <w:r w:rsidRPr="00783B52">
              <w:rPr>
                <w:rStyle w:val="af0"/>
                <w:noProof/>
              </w:rPr>
              <w:fldChar w:fldCharType="separate"/>
            </w:r>
            <w:r w:rsidRPr="00783B52">
              <w:rPr>
                <w:rStyle w:val="af0"/>
                <w:noProof/>
              </w:rPr>
              <w:t>5.6. ログ運用</w:t>
            </w:r>
            <w:r>
              <w:rPr>
                <w:noProof/>
                <w:webHidden/>
              </w:rPr>
              <w:tab/>
            </w:r>
            <w:r>
              <w:rPr>
                <w:noProof/>
                <w:webHidden/>
              </w:rPr>
              <w:fldChar w:fldCharType="begin"/>
            </w:r>
            <w:r>
              <w:rPr>
                <w:noProof/>
                <w:webHidden/>
              </w:rPr>
              <w:instrText xml:space="preserve"> PAGEREF _Toc202274417 \h </w:instrText>
            </w:r>
          </w:ins>
          <w:r>
            <w:rPr>
              <w:noProof/>
              <w:webHidden/>
            </w:rPr>
          </w:r>
          <w:r>
            <w:rPr>
              <w:noProof/>
              <w:webHidden/>
            </w:rPr>
            <w:fldChar w:fldCharType="separate"/>
          </w:r>
          <w:ins w:author="Kazuya Kato" w:date="2025-07-01T14:59:00Z" w:id="108">
            <w:r>
              <w:rPr>
                <w:noProof/>
                <w:webHidden/>
              </w:rPr>
              <w:t>19</w:t>
            </w:r>
            <w:r>
              <w:rPr>
                <w:noProof/>
                <w:webHidden/>
              </w:rPr>
              <w:fldChar w:fldCharType="end"/>
            </w:r>
            <w:r w:rsidRPr="00783B52">
              <w:rPr>
                <w:rStyle w:val="af0"/>
                <w:noProof/>
              </w:rPr>
              <w:fldChar w:fldCharType="end"/>
            </w:r>
          </w:ins>
        </w:p>
        <w:p w:rsidR="00261C7D" w:rsidRDefault="00261C7D" w14:paraId="4FD2A4EA" w14:textId="43CF0873">
          <w:pPr>
            <w:pStyle w:val="32"/>
            <w:tabs>
              <w:tab w:val="right" w:leader="dot" w:pos="7062"/>
            </w:tabs>
            <w:rPr>
              <w:ins w:author="Kazuya Kato" w:date="2025-07-01T14:59:00Z" w:id="109"/>
              <w:rFonts w:hAnsiTheme="minorHAnsi" w:eastAsiaTheme="minorEastAsia" w:cstheme="minorBidi"/>
              <w:noProof/>
              <w:sz w:val="22"/>
              <w14:ligatures w14:val="standardContextual"/>
            </w:rPr>
          </w:pPr>
          <w:ins w:author="Kazuya Kato" w:date="2025-07-01T14:59:00Z" w:id="110">
            <w:r w:rsidRPr="00783B52">
              <w:rPr>
                <w:rStyle w:val="af0"/>
                <w:noProof/>
              </w:rPr>
              <w:fldChar w:fldCharType="begin"/>
            </w:r>
            <w:r w:rsidRPr="00783B52">
              <w:rPr>
                <w:rStyle w:val="af0"/>
                <w:noProof/>
              </w:rPr>
              <w:instrText xml:space="preserve"> </w:instrText>
            </w:r>
            <w:r>
              <w:rPr>
                <w:noProof/>
              </w:rPr>
              <w:instrText>HYPERLINK \l "_Toc202274418"</w:instrText>
            </w:r>
            <w:r w:rsidRPr="00783B52">
              <w:rPr>
                <w:rStyle w:val="af0"/>
                <w:noProof/>
              </w:rPr>
              <w:instrText xml:space="preserve"> </w:instrText>
            </w:r>
            <w:r w:rsidRPr="00783B52">
              <w:rPr>
                <w:rStyle w:val="af0"/>
                <w:noProof/>
              </w:rPr>
            </w:r>
            <w:r w:rsidRPr="00783B52">
              <w:rPr>
                <w:rStyle w:val="af0"/>
                <w:noProof/>
              </w:rPr>
              <w:fldChar w:fldCharType="separate"/>
            </w:r>
            <w:r w:rsidRPr="00783B52">
              <w:rPr>
                <w:rStyle w:val="af0"/>
                <w:noProof/>
              </w:rPr>
              <w:t>5.6.1. 運用方針</w:t>
            </w:r>
            <w:r>
              <w:rPr>
                <w:noProof/>
                <w:webHidden/>
              </w:rPr>
              <w:tab/>
            </w:r>
            <w:r>
              <w:rPr>
                <w:noProof/>
                <w:webHidden/>
              </w:rPr>
              <w:fldChar w:fldCharType="begin"/>
            </w:r>
            <w:r>
              <w:rPr>
                <w:noProof/>
                <w:webHidden/>
              </w:rPr>
              <w:instrText xml:space="preserve"> PAGEREF _Toc202274418 \h </w:instrText>
            </w:r>
          </w:ins>
          <w:r>
            <w:rPr>
              <w:noProof/>
              <w:webHidden/>
            </w:rPr>
          </w:r>
          <w:r>
            <w:rPr>
              <w:noProof/>
              <w:webHidden/>
            </w:rPr>
            <w:fldChar w:fldCharType="separate"/>
          </w:r>
          <w:ins w:author="Kazuya Kato" w:date="2025-07-01T14:59:00Z" w:id="111">
            <w:r>
              <w:rPr>
                <w:noProof/>
                <w:webHidden/>
              </w:rPr>
              <w:t>19</w:t>
            </w:r>
            <w:r>
              <w:rPr>
                <w:noProof/>
                <w:webHidden/>
              </w:rPr>
              <w:fldChar w:fldCharType="end"/>
            </w:r>
            <w:r w:rsidRPr="00783B52">
              <w:rPr>
                <w:rStyle w:val="af0"/>
                <w:noProof/>
              </w:rPr>
              <w:fldChar w:fldCharType="end"/>
            </w:r>
          </w:ins>
        </w:p>
        <w:p w:rsidR="00261C7D" w:rsidRDefault="00261C7D" w14:paraId="5F0D8657" w14:textId="324C1786">
          <w:pPr>
            <w:pStyle w:val="32"/>
            <w:tabs>
              <w:tab w:val="right" w:leader="dot" w:pos="7062"/>
            </w:tabs>
            <w:rPr>
              <w:ins w:author="Kazuya Kato" w:date="2025-07-01T14:59:00Z" w:id="112"/>
              <w:rFonts w:hAnsiTheme="minorHAnsi" w:eastAsiaTheme="minorEastAsia" w:cstheme="minorBidi"/>
              <w:noProof/>
              <w:sz w:val="22"/>
              <w14:ligatures w14:val="standardContextual"/>
            </w:rPr>
          </w:pPr>
          <w:ins w:author="Kazuya Kato" w:date="2025-07-01T14:59:00Z" w:id="113">
            <w:r w:rsidRPr="00783B52">
              <w:rPr>
                <w:rStyle w:val="af0"/>
                <w:noProof/>
              </w:rPr>
              <w:fldChar w:fldCharType="begin"/>
            </w:r>
            <w:r w:rsidRPr="00783B52">
              <w:rPr>
                <w:rStyle w:val="af0"/>
                <w:noProof/>
              </w:rPr>
              <w:instrText xml:space="preserve"> </w:instrText>
            </w:r>
            <w:r>
              <w:rPr>
                <w:noProof/>
              </w:rPr>
              <w:instrText>HYPERLINK \l "_Toc202274419"</w:instrText>
            </w:r>
            <w:r w:rsidRPr="00783B52">
              <w:rPr>
                <w:rStyle w:val="af0"/>
                <w:noProof/>
              </w:rPr>
              <w:instrText xml:space="preserve"> </w:instrText>
            </w:r>
            <w:r w:rsidRPr="00783B52">
              <w:rPr>
                <w:rStyle w:val="af0"/>
                <w:noProof/>
              </w:rPr>
            </w:r>
            <w:r w:rsidRPr="00783B52">
              <w:rPr>
                <w:rStyle w:val="af0"/>
                <w:noProof/>
              </w:rPr>
              <w:fldChar w:fldCharType="separate"/>
            </w:r>
            <w:r w:rsidRPr="00783B52">
              <w:rPr>
                <w:rStyle w:val="af0"/>
                <w:noProof/>
              </w:rPr>
              <w:t>5.6.2. ログ収集・管理方式</w:t>
            </w:r>
            <w:r>
              <w:rPr>
                <w:noProof/>
                <w:webHidden/>
              </w:rPr>
              <w:tab/>
            </w:r>
            <w:r>
              <w:rPr>
                <w:noProof/>
                <w:webHidden/>
              </w:rPr>
              <w:fldChar w:fldCharType="begin"/>
            </w:r>
            <w:r>
              <w:rPr>
                <w:noProof/>
                <w:webHidden/>
              </w:rPr>
              <w:instrText xml:space="preserve"> PAGEREF _Toc202274419 \h </w:instrText>
            </w:r>
          </w:ins>
          <w:r>
            <w:rPr>
              <w:noProof/>
              <w:webHidden/>
            </w:rPr>
          </w:r>
          <w:r>
            <w:rPr>
              <w:noProof/>
              <w:webHidden/>
            </w:rPr>
            <w:fldChar w:fldCharType="separate"/>
          </w:r>
          <w:ins w:author="Kazuya Kato" w:date="2025-07-01T14:59:00Z" w:id="114">
            <w:r>
              <w:rPr>
                <w:noProof/>
                <w:webHidden/>
              </w:rPr>
              <w:t>19</w:t>
            </w:r>
            <w:r>
              <w:rPr>
                <w:noProof/>
                <w:webHidden/>
              </w:rPr>
              <w:fldChar w:fldCharType="end"/>
            </w:r>
            <w:r w:rsidRPr="00783B52">
              <w:rPr>
                <w:rStyle w:val="af0"/>
                <w:noProof/>
              </w:rPr>
              <w:fldChar w:fldCharType="end"/>
            </w:r>
          </w:ins>
        </w:p>
        <w:p w:rsidR="00261C7D" w:rsidRDefault="00261C7D" w14:paraId="24E78F93" w14:textId="7D29F4FB">
          <w:pPr>
            <w:pStyle w:val="32"/>
            <w:tabs>
              <w:tab w:val="right" w:leader="dot" w:pos="7062"/>
            </w:tabs>
            <w:rPr>
              <w:ins w:author="Kazuya Kato" w:date="2025-07-01T14:59:00Z" w:id="115"/>
              <w:rFonts w:hAnsiTheme="minorHAnsi" w:eastAsiaTheme="minorEastAsia" w:cstheme="minorBidi"/>
              <w:noProof/>
              <w:sz w:val="22"/>
              <w14:ligatures w14:val="standardContextual"/>
            </w:rPr>
          </w:pPr>
          <w:ins w:author="Kazuya Kato" w:date="2025-07-01T14:59:00Z" w:id="116">
            <w:r w:rsidRPr="00783B52">
              <w:rPr>
                <w:rStyle w:val="af0"/>
                <w:noProof/>
              </w:rPr>
              <w:fldChar w:fldCharType="begin"/>
            </w:r>
            <w:r w:rsidRPr="00783B52">
              <w:rPr>
                <w:rStyle w:val="af0"/>
                <w:noProof/>
              </w:rPr>
              <w:instrText xml:space="preserve"> </w:instrText>
            </w:r>
            <w:r>
              <w:rPr>
                <w:noProof/>
              </w:rPr>
              <w:instrText>HYPERLINK \l "_Toc202274420"</w:instrText>
            </w:r>
            <w:r w:rsidRPr="00783B52">
              <w:rPr>
                <w:rStyle w:val="af0"/>
                <w:noProof/>
              </w:rPr>
              <w:instrText xml:space="preserve"> </w:instrText>
            </w:r>
            <w:r w:rsidRPr="00783B52">
              <w:rPr>
                <w:rStyle w:val="af0"/>
                <w:noProof/>
              </w:rPr>
            </w:r>
            <w:r w:rsidRPr="00783B52">
              <w:rPr>
                <w:rStyle w:val="af0"/>
                <w:noProof/>
              </w:rPr>
              <w:fldChar w:fldCharType="separate"/>
            </w:r>
            <w:r w:rsidRPr="00783B52">
              <w:rPr>
                <w:rStyle w:val="af0"/>
                <w:noProof/>
              </w:rPr>
              <w:t>5.6.3. 作業一覧</w:t>
            </w:r>
            <w:r>
              <w:rPr>
                <w:noProof/>
                <w:webHidden/>
              </w:rPr>
              <w:tab/>
            </w:r>
            <w:r>
              <w:rPr>
                <w:noProof/>
                <w:webHidden/>
              </w:rPr>
              <w:fldChar w:fldCharType="begin"/>
            </w:r>
            <w:r>
              <w:rPr>
                <w:noProof/>
                <w:webHidden/>
              </w:rPr>
              <w:instrText xml:space="preserve"> PAGEREF _Toc202274420 \h </w:instrText>
            </w:r>
          </w:ins>
          <w:r>
            <w:rPr>
              <w:noProof/>
              <w:webHidden/>
            </w:rPr>
          </w:r>
          <w:r>
            <w:rPr>
              <w:noProof/>
              <w:webHidden/>
            </w:rPr>
            <w:fldChar w:fldCharType="separate"/>
          </w:r>
          <w:ins w:author="Kazuya Kato" w:date="2025-07-01T14:59:00Z" w:id="117">
            <w:r>
              <w:rPr>
                <w:noProof/>
                <w:webHidden/>
              </w:rPr>
              <w:t>19</w:t>
            </w:r>
            <w:r>
              <w:rPr>
                <w:noProof/>
                <w:webHidden/>
              </w:rPr>
              <w:fldChar w:fldCharType="end"/>
            </w:r>
            <w:r w:rsidRPr="00783B52">
              <w:rPr>
                <w:rStyle w:val="af0"/>
                <w:noProof/>
              </w:rPr>
              <w:fldChar w:fldCharType="end"/>
            </w:r>
          </w:ins>
        </w:p>
        <w:p w:rsidR="00261C7D" w:rsidRDefault="00261C7D" w14:paraId="627BB751" w14:textId="07C11A01">
          <w:pPr>
            <w:pStyle w:val="26"/>
            <w:tabs>
              <w:tab w:val="right" w:leader="dot" w:pos="7062"/>
            </w:tabs>
            <w:rPr>
              <w:ins w:author="Kazuya Kato" w:date="2025-07-01T14:59:00Z" w:id="118"/>
              <w:rFonts w:hAnsiTheme="minorHAnsi" w:eastAsiaTheme="minorEastAsia" w:cstheme="minorBidi"/>
              <w:b w:val="0"/>
              <w:bCs w:val="0"/>
              <w:noProof/>
              <w:sz w:val="22"/>
              <w14:ligatures w14:val="standardContextual"/>
            </w:rPr>
          </w:pPr>
          <w:ins w:author="Kazuya Kato" w:date="2025-07-01T14:59:00Z" w:id="119">
            <w:r w:rsidRPr="00783B52">
              <w:rPr>
                <w:rStyle w:val="af0"/>
                <w:noProof/>
              </w:rPr>
              <w:fldChar w:fldCharType="begin"/>
            </w:r>
            <w:r w:rsidRPr="00783B52">
              <w:rPr>
                <w:rStyle w:val="af0"/>
                <w:noProof/>
              </w:rPr>
              <w:instrText xml:space="preserve"> </w:instrText>
            </w:r>
            <w:r>
              <w:rPr>
                <w:noProof/>
              </w:rPr>
              <w:instrText>HYPERLINK \l "_Toc202274421"</w:instrText>
            </w:r>
            <w:r w:rsidRPr="00783B52">
              <w:rPr>
                <w:rStyle w:val="af0"/>
                <w:noProof/>
              </w:rPr>
              <w:instrText xml:space="preserve"> </w:instrText>
            </w:r>
            <w:r w:rsidRPr="00783B52">
              <w:rPr>
                <w:rStyle w:val="af0"/>
                <w:noProof/>
              </w:rPr>
            </w:r>
            <w:r w:rsidRPr="00783B52">
              <w:rPr>
                <w:rStyle w:val="af0"/>
                <w:noProof/>
              </w:rPr>
              <w:fldChar w:fldCharType="separate"/>
            </w:r>
            <w:r w:rsidRPr="00783B52">
              <w:rPr>
                <w:rStyle w:val="af0"/>
                <w:noProof/>
              </w:rPr>
              <w:t>5.7. バックアップ/リストア運用</w:t>
            </w:r>
            <w:r>
              <w:rPr>
                <w:noProof/>
                <w:webHidden/>
              </w:rPr>
              <w:tab/>
            </w:r>
            <w:r>
              <w:rPr>
                <w:noProof/>
                <w:webHidden/>
              </w:rPr>
              <w:fldChar w:fldCharType="begin"/>
            </w:r>
            <w:r>
              <w:rPr>
                <w:noProof/>
                <w:webHidden/>
              </w:rPr>
              <w:instrText xml:space="preserve"> PAGEREF _Toc202274421 \h </w:instrText>
            </w:r>
          </w:ins>
          <w:r>
            <w:rPr>
              <w:noProof/>
              <w:webHidden/>
            </w:rPr>
          </w:r>
          <w:r>
            <w:rPr>
              <w:noProof/>
              <w:webHidden/>
            </w:rPr>
            <w:fldChar w:fldCharType="separate"/>
          </w:r>
          <w:ins w:author="Kazuya Kato" w:date="2025-07-01T14:59:00Z" w:id="120">
            <w:r>
              <w:rPr>
                <w:noProof/>
                <w:webHidden/>
              </w:rPr>
              <w:t>20</w:t>
            </w:r>
            <w:r>
              <w:rPr>
                <w:noProof/>
                <w:webHidden/>
              </w:rPr>
              <w:fldChar w:fldCharType="end"/>
            </w:r>
            <w:r w:rsidRPr="00783B52">
              <w:rPr>
                <w:rStyle w:val="af0"/>
                <w:noProof/>
              </w:rPr>
              <w:fldChar w:fldCharType="end"/>
            </w:r>
          </w:ins>
        </w:p>
        <w:p w:rsidR="00261C7D" w:rsidRDefault="00261C7D" w14:paraId="3F34921E" w14:textId="552E8B95">
          <w:pPr>
            <w:pStyle w:val="32"/>
            <w:tabs>
              <w:tab w:val="right" w:leader="dot" w:pos="7062"/>
            </w:tabs>
            <w:rPr>
              <w:ins w:author="Kazuya Kato" w:date="2025-07-01T14:59:00Z" w:id="121"/>
              <w:rFonts w:hAnsiTheme="minorHAnsi" w:eastAsiaTheme="minorEastAsia" w:cstheme="minorBidi"/>
              <w:noProof/>
              <w:sz w:val="22"/>
              <w14:ligatures w14:val="standardContextual"/>
            </w:rPr>
          </w:pPr>
          <w:ins w:author="Kazuya Kato" w:date="2025-07-01T14:59:00Z" w:id="122">
            <w:r w:rsidRPr="00783B52">
              <w:rPr>
                <w:rStyle w:val="af0"/>
                <w:noProof/>
              </w:rPr>
              <w:fldChar w:fldCharType="begin"/>
            </w:r>
            <w:r w:rsidRPr="00783B52">
              <w:rPr>
                <w:rStyle w:val="af0"/>
                <w:noProof/>
              </w:rPr>
              <w:instrText xml:space="preserve"> </w:instrText>
            </w:r>
            <w:r>
              <w:rPr>
                <w:noProof/>
              </w:rPr>
              <w:instrText>HYPERLINK \l "_Toc202274422"</w:instrText>
            </w:r>
            <w:r w:rsidRPr="00783B52">
              <w:rPr>
                <w:rStyle w:val="af0"/>
                <w:noProof/>
              </w:rPr>
              <w:instrText xml:space="preserve"> </w:instrText>
            </w:r>
            <w:r w:rsidRPr="00783B52">
              <w:rPr>
                <w:rStyle w:val="af0"/>
                <w:noProof/>
              </w:rPr>
            </w:r>
            <w:r w:rsidRPr="00783B52">
              <w:rPr>
                <w:rStyle w:val="af0"/>
                <w:noProof/>
              </w:rPr>
              <w:fldChar w:fldCharType="separate"/>
            </w:r>
            <w:r w:rsidRPr="00783B52">
              <w:rPr>
                <w:rStyle w:val="af0"/>
                <w:noProof/>
              </w:rPr>
              <w:t>5.7.1. 運用方針</w:t>
            </w:r>
            <w:r>
              <w:rPr>
                <w:noProof/>
                <w:webHidden/>
              </w:rPr>
              <w:tab/>
            </w:r>
            <w:r>
              <w:rPr>
                <w:noProof/>
                <w:webHidden/>
              </w:rPr>
              <w:fldChar w:fldCharType="begin"/>
            </w:r>
            <w:r>
              <w:rPr>
                <w:noProof/>
                <w:webHidden/>
              </w:rPr>
              <w:instrText xml:space="preserve"> PAGEREF _Toc202274422 \h </w:instrText>
            </w:r>
          </w:ins>
          <w:r>
            <w:rPr>
              <w:noProof/>
              <w:webHidden/>
            </w:rPr>
          </w:r>
          <w:r>
            <w:rPr>
              <w:noProof/>
              <w:webHidden/>
            </w:rPr>
            <w:fldChar w:fldCharType="separate"/>
          </w:r>
          <w:ins w:author="Kazuya Kato" w:date="2025-07-01T14:59:00Z" w:id="123">
            <w:r>
              <w:rPr>
                <w:noProof/>
                <w:webHidden/>
              </w:rPr>
              <w:t>20</w:t>
            </w:r>
            <w:r>
              <w:rPr>
                <w:noProof/>
                <w:webHidden/>
              </w:rPr>
              <w:fldChar w:fldCharType="end"/>
            </w:r>
            <w:r w:rsidRPr="00783B52">
              <w:rPr>
                <w:rStyle w:val="af0"/>
                <w:noProof/>
              </w:rPr>
              <w:fldChar w:fldCharType="end"/>
            </w:r>
          </w:ins>
        </w:p>
        <w:p w:rsidR="00261C7D" w:rsidRDefault="00261C7D" w14:paraId="5ED64DC2" w14:textId="2FA57E27">
          <w:pPr>
            <w:pStyle w:val="32"/>
            <w:tabs>
              <w:tab w:val="right" w:leader="dot" w:pos="7062"/>
            </w:tabs>
            <w:rPr>
              <w:ins w:author="Kazuya Kato" w:date="2025-07-01T14:59:00Z" w:id="124"/>
              <w:rFonts w:hAnsiTheme="minorHAnsi" w:eastAsiaTheme="minorEastAsia" w:cstheme="minorBidi"/>
              <w:noProof/>
              <w:sz w:val="22"/>
              <w14:ligatures w14:val="standardContextual"/>
            </w:rPr>
          </w:pPr>
          <w:ins w:author="Kazuya Kato" w:date="2025-07-01T14:59:00Z" w:id="125">
            <w:r w:rsidRPr="00783B52">
              <w:rPr>
                <w:rStyle w:val="af0"/>
                <w:noProof/>
              </w:rPr>
              <w:fldChar w:fldCharType="begin"/>
            </w:r>
            <w:r w:rsidRPr="00783B52">
              <w:rPr>
                <w:rStyle w:val="af0"/>
                <w:noProof/>
              </w:rPr>
              <w:instrText xml:space="preserve"> </w:instrText>
            </w:r>
            <w:r>
              <w:rPr>
                <w:noProof/>
              </w:rPr>
              <w:instrText>HYPERLINK \l "_Toc202274423"</w:instrText>
            </w:r>
            <w:r w:rsidRPr="00783B52">
              <w:rPr>
                <w:rStyle w:val="af0"/>
                <w:noProof/>
              </w:rPr>
              <w:instrText xml:space="preserve"> </w:instrText>
            </w:r>
            <w:r w:rsidRPr="00783B52">
              <w:rPr>
                <w:rStyle w:val="af0"/>
                <w:noProof/>
              </w:rPr>
            </w:r>
            <w:r w:rsidRPr="00783B52">
              <w:rPr>
                <w:rStyle w:val="af0"/>
                <w:noProof/>
              </w:rPr>
              <w:fldChar w:fldCharType="separate"/>
            </w:r>
            <w:r w:rsidRPr="00783B52">
              <w:rPr>
                <w:rStyle w:val="af0"/>
                <w:noProof/>
              </w:rPr>
              <w:t>5.7.2. バックアップ方式</w:t>
            </w:r>
            <w:r>
              <w:rPr>
                <w:noProof/>
                <w:webHidden/>
              </w:rPr>
              <w:tab/>
            </w:r>
            <w:r>
              <w:rPr>
                <w:noProof/>
                <w:webHidden/>
              </w:rPr>
              <w:fldChar w:fldCharType="begin"/>
            </w:r>
            <w:r>
              <w:rPr>
                <w:noProof/>
                <w:webHidden/>
              </w:rPr>
              <w:instrText xml:space="preserve"> PAGEREF _Toc202274423 \h </w:instrText>
            </w:r>
          </w:ins>
          <w:r>
            <w:rPr>
              <w:noProof/>
              <w:webHidden/>
            </w:rPr>
          </w:r>
          <w:r>
            <w:rPr>
              <w:noProof/>
              <w:webHidden/>
            </w:rPr>
            <w:fldChar w:fldCharType="separate"/>
          </w:r>
          <w:ins w:author="Kazuya Kato" w:date="2025-07-01T14:59:00Z" w:id="126">
            <w:r>
              <w:rPr>
                <w:noProof/>
                <w:webHidden/>
              </w:rPr>
              <w:t>20</w:t>
            </w:r>
            <w:r>
              <w:rPr>
                <w:noProof/>
                <w:webHidden/>
              </w:rPr>
              <w:fldChar w:fldCharType="end"/>
            </w:r>
            <w:r w:rsidRPr="00783B52">
              <w:rPr>
                <w:rStyle w:val="af0"/>
                <w:noProof/>
              </w:rPr>
              <w:fldChar w:fldCharType="end"/>
            </w:r>
          </w:ins>
        </w:p>
        <w:p w:rsidR="00261C7D" w:rsidRDefault="00261C7D" w14:paraId="5E71E28B" w14:textId="4DA6CFB6">
          <w:pPr>
            <w:pStyle w:val="32"/>
            <w:tabs>
              <w:tab w:val="right" w:leader="dot" w:pos="7062"/>
            </w:tabs>
            <w:rPr>
              <w:ins w:author="Kazuya Kato" w:date="2025-07-01T14:59:00Z" w:id="127"/>
              <w:rFonts w:hAnsiTheme="minorHAnsi" w:eastAsiaTheme="minorEastAsia" w:cstheme="minorBidi"/>
              <w:noProof/>
              <w:sz w:val="22"/>
              <w14:ligatures w14:val="standardContextual"/>
            </w:rPr>
          </w:pPr>
          <w:ins w:author="Kazuya Kato" w:date="2025-07-01T14:59:00Z" w:id="128">
            <w:r w:rsidRPr="00783B52">
              <w:rPr>
                <w:rStyle w:val="af0"/>
                <w:noProof/>
              </w:rPr>
              <w:fldChar w:fldCharType="begin"/>
            </w:r>
            <w:r w:rsidRPr="00783B52">
              <w:rPr>
                <w:rStyle w:val="af0"/>
                <w:noProof/>
              </w:rPr>
              <w:instrText xml:space="preserve"> </w:instrText>
            </w:r>
            <w:r>
              <w:rPr>
                <w:noProof/>
              </w:rPr>
              <w:instrText>HYPERLINK \l "_Toc202274424"</w:instrText>
            </w:r>
            <w:r w:rsidRPr="00783B52">
              <w:rPr>
                <w:rStyle w:val="af0"/>
                <w:noProof/>
              </w:rPr>
              <w:instrText xml:space="preserve"> </w:instrText>
            </w:r>
            <w:r w:rsidRPr="00783B52">
              <w:rPr>
                <w:rStyle w:val="af0"/>
                <w:noProof/>
              </w:rPr>
            </w:r>
            <w:r w:rsidRPr="00783B52">
              <w:rPr>
                <w:rStyle w:val="af0"/>
                <w:noProof/>
              </w:rPr>
              <w:fldChar w:fldCharType="separate"/>
            </w:r>
            <w:r w:rsidRPr="00783B52">
              <w:rPr>
                <w:rStyle w:val="af0"/>
                <w:noProof/>
              </w:rPr>
              <w:t>5.7.3. リストア方式</w:t>
            </w:r>
            <w:r>
              <w:rPr>
                <w:noProof/>
                <w:webHidden/>
              </w:rPr>
              <w:tab/>
            </w:r>
            <w:r>
              <w:rPr>
                <w:noProof/>
                <w:webHidden/>
              </w:rPr>
              <w:fldChar w:fldCharType="begin"/>
            </w:r>
            <w:r>
              <w:rPr>
                <w:noProof/>
                <w:webHidden/>
              </w:rPr>
              <w:instrText xml:space="preserve"> PAGEREF _Toc202274424 \h </w:instrText>
            </w:r>
          </w:ins>
          <w:r>
            <w:rPr>
              <w:noProof/>
              <w:webHidden/>
            </w:rPr>
          </w:r>
          <w:r>
            <w:rPr>
              <w:noProof/>
              <w:webHidden/>
            </w:rPr>
            <w:fldChar w:fldCharType="separate"/>
          </w:r>
          <w:ins w:author="Kazuya Kato" w:date="2025-07-01T14:59:00Z" w:id="129">
            <w:r>
              <w:rPr>
                <w:noProof/>
                <w:webHidden/>
              </w:rPr>
              <w:t>20</w:t>
            </w:r>
            <w:r>
              <w:rPr>
                <w:noProof/>
                <w:webHidden/>
              </w:rPr>
              <w:fldChar w:fldCharType="end"/>
            </w:r>
            <w:r w:rsidRPr="00783B52">
              <w:rPr>
                <w:rStyle w:val="af0"/>
                <w:noProof/>
              </w:rPr>
              <w:fldChar w:fldCharType="end"/>
            </w:r>
          </w:ins>
        </w:p>
        <w:p w:rsidR="00261C7D" w:rsidRDefault="00261C7D" w14:paraId="520CCAE2" w14:textId="3BEE0F0A">
          <w:pPr>
            <w:pStyle w:val="32"/>
            <w:tabs>
              <w:tab w:val="right" w:leader="dot" w:pos="7062"/>
            </w:tabs>
            <w:rPr>
              <w:ins w:author="Kazuya Kato" w:date="2025-07-01T14:59:00Z" w:id="130"/>
              <w:rFonts w:hAnsiTheme="minorHAnsi" w:eastAsiaTheme="minorEastAsia" w:cstheme="minorBidi"/>
              <w:noProof/>
              <w:sz w:val="22"/>
              <w14:ligatures w14:val="standardContextual"/>
            </w:rPr>
          </w:pPr>
          <w:ins w:author="Kazuya Kato" w:date="2025-07-01T14:59:00Z" w:id="131">
            <w:r w:rsidRPr="00783B52">
              <w:rPr>
                <w:rStyle w:val="af0"/>
                <w:noProof/>
              </w:rPr>
              <w:fldChar w:fldCharType="begin"/>
            </w:r>
            <w:r w:rsidRPr="00783B52">
              <w:rPr>
                <w:rStyle w:val="af0"/>
                <w:noProof/>
              </w:rPr>
              <w:instrText xml:space="preserve"> </w:instrText>
            </w:r>
            <w:r>
              <w:rPr>
                <w:noProof/>
              </w:rPr>
              <w:instrText>HYPERLINK \l "_Toc202274425"</w:instrText>
            </w:r>
            <w:r w:rsidRPr="00783B52">
              <w:rPr>
                <w:rStyle w:val="af0"/>
                <w:noProof/>
              </w:rPr>
              <w:instrText xml:space="preserve"> </w:instrText>
            </w:r>
            <w:r w:rsidRPr="00783B52">
              <w:rPr>
                <w:rStyle w:val="af0"/>
                <w:noProof/>
              </w:rPr>
            </w:r>
            <w:r w:rsidRPr="00783B52">
              <w:rPr>
                <w:rStyle w:val="af0"/>
                <w:noProof/>
              </w:rPr>
              <w:fldChar w:fldCharType="separate"/>
            </w:r>
            <w:r w:rsidRPr="00783B52">
              <w:rPr>
                <w:rStyle w:val="af0"/>
                <w:noProof/>
              </w:rPr>
              <w:t>5.7.4. 作業一覧</w:t>
            </w:r>
            <w:r>
              <w:rPr>
                <w:noProof/>
                <w:webHidden/>
              </w:rPr>
              <w:tab/>
            </w:r>
            <w:r>
              <w:rPr>
                <w:noProof/>
                <w:webHidden/>
              </w:rPr>
              <w:fldChar w:fldCharType="begin"/>
            </w:r>
            <w:r>
              <w:rPr>
                <w:noProof/>
                <w:webHidden/>
              </w:rPr>
              <w:instrText xml:space="preserve"> PAGEREF _Toc202274425 \h </w:instrText>
            </w:r>
          </w:ins>
          <w:r>
            <w:rPr>
              <w:noProof/>
              <w:webHidden/>
            </w:rPr>
          </w:r>
          <w:r>
            <w:rPr>
              <w:noProof/>
              <w:webHidden/>
            </w:rPr>
            <w:fldChar w:fldCharType="separate"/>
          </w:r>
          <w:ins w:author="Kazuya Kato" w:date="2025-07-01T14:59:00Z" w:id="132">
            <w:r>
              <w:rPr>
                <w:noProof/>
                <w:webHidden/>
              </w:rPr>
              <w:t>21</w:t>
            </w:r>
            <w:r>
              <w:rPr>
                <w:noProof/>
                <w:webHidden/>
              </w:rPr>
              <w:fldChar w:fldCharType="end"/>
            </w:r>
            <w:r w:rsidRPr="00783B52">
              <w:rPr>
                <w:rStyle w:val="af0"/>
                <w:noProof/>
              </w:rPr>
              <w:fldChar w:fldCharType="end"/>
            </w:r>
          </w:ins>
        </w:p>
        <w:p w:rsidR="00261C7D" w:rsidRDefault="00261C7D" w14:paraId="4FD01884" w14:textId="5E8001D1">
          <w:pPr>
            <w:pStyle w:val="26"/>
            <w:tabs>
              <w:tab w:val="right" w:leader="dot" w:pos="7062"/>
            </w:tabs>
            <w:rPr>
              <w:ins w:author="Kazuya Kato" w:date="2025-07-01T14:59:00Z" w:id="133"/>
              <w:rFonts w:hAnsiTheme="minorHAnsi" w:eastAsiaTheme="minorEastAsia" w:cstheme="minorBidi"/>
              <w:b w:val="0"/>
              <w:bCs w:val="0"/>
              <w:noProof/>
              <w:sz w:val="22"/>
              <w14:ligatures w14:val="standardContextual"/>
            </w:rPr>
          </w:pPr>
          <w:ins w:author="Kazuya Kato" w:date="2025-07-01T14:59:00Z" w:id="134">
            <w:r w:rsidRPr="00783B52">
              <w:rPr>
                <w:rStyle w:val="af0"/>
                <w:noProof/>
              </w:rPr>
              <w:fldChar w:fldCharType="begin"/>
            </w:r>
            <w:r w:rsidRPr="00783B52">
              <w:rPr>
                <w:rStyle w:val="af0"/>
                <w:noProof/>
              </w:rPr>
              <w:instrText xml:space="preserve"> </w:instrText>
            </w:r>
            <w:r>
              <w:rPr>
                <w:noProof/>
              </w:rPr>
              <w:instrText>HYPERLINK \l "_Toc202274426"</w:instrText>
            </w:r>
            <w:r w:rsidRPr="00783B52">
              <w:rPr>
                <w:rStyle w:val="af0"/>
                <w:noProof/>
              </w:rPr>
              <w:instrText xml:space="preserve"> </w:instrText>
            </w:r>
            <w:r w:rsidRPr="00783B52">
              <w:rPr>
                <w:rStyle w:val="af0"/>
                <w:noProof/>
              </w:rPr>
            </w:r>
            <w:r w:rsidRPr="00783B52">
              <w:rPr>
                <w:rStyle w:val="af0"/>
                <w:noProof/>
              </w:rPr>
              <w:fldChar w:fldCharType="separate"/>
            </w:r>
            <w:r w:rsidRPr="00783B52">
              <w:rPr>
                <w:rStyle w:val="af0"/>
                <w:noProof/>
              </w:rPr>
              <w:t>5.8. 保守契約管理</w:t>
            </w:r>
            <w:r>
              <w:rPr>
                <w:noProof/>
                <w:webHidden/>
              </w:rPr>
              <w:tab/>
            </w:r>
            <w:r>
              <w:rPr>
                <w:noProof/>
                <w:webHidden/>
              </w:rPr>
              <w:fldChar w:fldCharType="begin"/>
            </w:r>
            <w:r>
              <w:rPr>
                <w:noProof/>
                <w:webHidden/>
              </w:rPr>
              <w:instrText xml:space="preserve"> PAGEREF _Toc202274426 \h </w:instrText>
            </w:r>
          </w:ins>
          <w:r>
            <w:rPr>
              <w:noProof/>
              <w:webHidden/>
            </w:rPr>
          </w:r>
          <w:r>
            <w:rPr>
              <w:noProof/>
              <w:webHidden/>
            </w:rPr>
            <w:fldChar w:fldCharType="separate"/>
          </w:r>
          <w:ins w:author="Kazuya Kato" w:date="2025-07-01T14:59:00Z" w:id="135">
            <w:r>
              <w:rPr>
                <w:noProof/>
                <w:webHidden/>
              </w:rPr>
              <w:t>22</w:t>
            </w:r>
            <w:r>
              <w:rPr>
                <w:noProof/>
                <w:webHidden/>
              </w:rPr>
              <w:fldChar w:fldCharType="end"/>
            </w:r>
            <w:r w:rsidRPr="00783B52">
              <w:rPr>
                <w:rStyle w:val="af0"/>
                <w:noProof/>
              </w:rPr>
              <w:fldChar w:fldCharType="end"/>
            </w:r>
          </w:ins>
        </w:p>
        <w:p w:rsidR="00261C7D" w:rsidRDefault="00261C7D" w14:paraId="7D4966AD" w14:textId="79366E7A">
          <w:pPr>
            <w:pStyle w:val="32"/>
            <w:tabs>
              <w:tab w:val="right" w:leader="dot" w:pos="7062"/>
            </w:tabs>
            <w:rPr>
              <w:ins w:author="Kazuya Kato" w:date="2025-07-01T14:59:00Z" w:id="136"/>
              <w:rFonts w:hAnsiTheme="minorHAnsi" w:eastAsiaTheme="minorEastAsia" w:cstheme="minorBidi"/>
              <w:noProof/>
              <w:sz w:val="22"/>
              <w14:ligatures w14:val="standardContextual"/>
            </w:rPr>
          </w:pPr>
          <w:ins w:author="Kazuya Kato" w:date="2025-07-01T14:59:00Z" w:id="137">
            <w:r w:rsidRPr="00783B52">
              <w:rPr>
                <w:rStyle w:val="af0"/>
                <w:noProof/>
              </w:rPr>
              <w:fldChar w:fldCharType="begin"/>
            </w:r>
            <w:r w:rsidRPr="00783B52">
              <w:rPr>
                <w:rStyle w:val="af0"/>
                <w:noProof/>
              </w:rPr>
              <w:instrText xml:space="preserve"> </w:instrText>
            </w:r>
            <w:r>
              <w:rPr>
                <w:noProof/>
              </w:rPr>
              <w:instrText>HYPERLINK \l "_Toc202274427"</w:instrText>
            </w:r>
            <w:r w:rsidRPr="00783B52">
              <w:rPr>
                <w:rStyle w:val="af0"/>
                <w:noProof/>
              </w:rPr>
              <w:instrText xml:space="preserve"> </w:instrText>
            </w:r>
            <w:r w:rsidRPr="00783B52">
              <w:rPr>
                <w:rStyle w:val="af0"/>
                <w:noProof/>
              </w:rPr>
            </w:r>
            <w:r w:rsidRPr="00783B52">
              <w:rPr>
                <w:rStyle w:val="af0"/>
                <w:noProof/>
              </w:rPr>
              <w:fldChar w:fldCharType="separate"/>
            </w:r>
            <w:r w:rsidRPr="00783B52">
              <w:rPr>
                <w:rStyle w:val="af0"/>
                <w:noProof/>
              </w:rPr>
              <w:t>5.8.1. 運用方針</w:t>
            </w:r>
            <w:r>
              <w:rPr>
                <w:noProof/>
                <w:webHidden/>
              </w:rPr>
              <w:tab/>
            </w:r>
            <w:r>
              <w:rPr>
                <w:noProof/>
                <w:webHidden/>
              </w:rPr>
              <w:fldChar w:fldCharType="begin"/>
            </w:r>
            <w:r>
              <w:rPr>
                <w:noProof/>
                <w:webHidden/>
              </w:rPr>
              <w:instrText xml:space="preserve"> PAGEREF _Toc202274427 \h </w:instrText>
            </w:r>
          </w:ins>
          <w:r>
            <w:rPr>
              <w:noProof/>
              <w:webHidden/>
            </w:rPr>
          </w:r>
          <w:r>
            <w:rPr>
              <w:noProof/>
              <w:webHidden/>
            </w:rPr>
            <w:fldChar w:fldCharType="separate"/>
          </w:r>
          <w:ins w:author="Kazuya Kato" w:date="2025-07-01T14:59:00Z" w:id="138">
            <w:r>
              <w:rPr>
                <w:noProof/>
                <w:webHidden/>
              </w:rPr>
              <w:t>22</w:t>
            </w:r>
            <w:r>
              <w:rPr>
                <w:noProof/>
                <w:webHidden/>
              </w:rPr>
              <w:fldChar w:fldCharType="end"/>
            </w:r>
            <w:r w:rsidRPr="00783B52">
              <w:rPr>
                <w:rStyle w:val="af0"/>
                <w:noProof/>
              </w:rPr>
              <w:fldChar w:fldCharType="end"/>
            </w:r>
          </w:ins>
        </w:p>
        <w:p w:rsidR="00261C7D" w:rsidRDefault="00261C7D" w14:paraId="03F4FC2E" w14:textId="6C8430D3">
          <w:pPr>
            <w:pStyle w:val="32"/>
            <w:tabs>
              <w:tab w:val="right" w:leader="dot" w:pos="7062"/>
            </w:tabs>
            <w:rPr>
              <w:ins w:author="Kazuya Kato" w:date="2025-07-01T14:59:00Z" w:id="139"/>
              <w:rFonts w:hAnsiTheme="minorHAnsi" w:eastAsiaTheme="minorEastAsia" w:cstheme="minorBidi"/>
              <w:noProof/>
              <w:sz w:val="22"/>
              <w14:ligatures w14:val="standardContextual"/>
            </w:rPr>
          </w:pPr>
          <w:ins w:author="Kazuya Kato" w:date="2025-07-01T14:59:00Z" w:id="140">
            <w:r w:rsidRPr="00783B52">
              <w:rPr>
                <w:rStyle w:val="af0"/>
                <w:noProof/>
              </w:rPr>
              <w:fldChar w:fldCharType="begin"/>
            </w:r>
            <w:r w:rsidRPr="00783B52">
              <w:rPr>
                <w:rStyle w:val="af0"/>
                <w:noProof/>
              </w:rPr>
              <w:instrText xml:space="preserve"> </w:instrText>
            </w:r>
            <w:r>
              <w:rPr>
                <w:noProof/>
              </w:rPr>
              <w:instrText>HYPERLINK \l "_Toc202274428"</w:instrText>
            </w:r>
            <w:r w:rsidRPr="00783B52">
              <w:rPr>
                <w:rStyle w:val="af0"/>
                <w:noProof/>
              </w:rPr>
              <w:instrText xml:space="preserve"> </w:instrText>
            </w:r>
            <w:r w:rsidRPr="00783B52">
              <w:rPr>
                <w:rStyle w:val="af0"/>
                <w:noProof/>
              </w:rPr>
            </w:r>
            <w:r w:rsidRPr="00783B52">
              <w:rPr>
                <w:rStyle w:val="af0"/>
                <w:noProof/>
              </w:rPr>
              <w:fldChar w:fldCharType="separate"/>
            </w:r>
            <w:r w:rsidRPr="00783B52">
              <w:rPr>
                <w:rStyle w:val="af0"/>
                <w:noProof/>
              </w:rPr>
              <w:t>5.8.2. 作業一覧</w:t>
            </w:r>
            <w:r>
              <w:rPr>
                <w:noProof/>
                <w:webHidden/>
              </w:rPr>
              <w:tab/>
            </w:r>
            <w:r>
              <w:rPr>
                <w:noProof/>
                <w:webHidden/>
              </w:rPr>
              <w:fldChar w:fldCharType="begin"/>
            </w:r>
            <w:r>
              <w:rPr>
                <w:noProof/>
                <w:webHidden/>
              </w:rPr>
              <w:instrText xml:space="preserve"> PAGEREF _Toc202274428 \h </w:instrText>
            </w:r>
          </w:ins>
          <w:r>
            <w:rPr>
              <w:noProof/>
              <w:webHidden/>
            </w:rPr>
          </w:r>
          <w:r>
            <w:rPr>
              <w:noProof/>
              <w:webHidden/>
            </w:rPr>
            <w:fldChar w:fldCharType="separate"/>
          </w:r>
          <w:ins w:author="Kazuya Kato" w:date="2025-07-01T14:59:00Z" w:id="141">
            <w:r>
              <w:rPr>
                <w:noProof/>
                <w:webHidden/>
              </w:rPr>
              <w:t>22</w:t>
            </w:r>
            <w:r>
              <w:rPr>
                <w:noProof/>
                <w:webHidden/>
              </w:rPr>
              <w:fldChar w:fldCharType="end"/>
            </w:r>
            <w:r w:rsidRPr="00783B52">
              <w:rPr>
                <w:rStyle w:val="af0"/>
                <w:noProof/>
              </w:rPr>
              <w:fldChar w:fldCharType="end"/>
            </w:r>
          </w:ins>
        </w:p>
        <w:p w:rsidR="00261C7D" w:rsidRDefault="00261C7D" w14:paraId="687B119A" w14:textId="09A96B07">
          <w:pPr>
            <w:pStyle w:val="32"/>
            <w:tabs>
              <w:tab w:val="right" w:leader="dot" w:pos="7062"/>
            </w:tabs>
            <w:rPr>
              <w:ins w:author="Kazuya Kato" w:date="2025-07-01T14:59:00Z" w:id="142"/>
              <w:rFonts w:hAnsiTheme="minorHAnsi" w:eastAsiaTheme="minorEastAsia" w:cstheme="minorBidi"/>
              <w:noProof/>
              <w:sz w:val="22"/>
              <w14:ligatures w14:val="standardContextual"/>
            </w:rPr>
          </w:pPr>
          <w:ins w:author="Kazuya Kato" w:date="2025-07-01T14:59:00Z" w:id="143">
            <w:r w:rsidRPr="00783B52">
              <w:rPr>
                <w:rStyle w:val="af0"/>
                <w:noProof/>
              </w:rPr>
              <w:fldChar w:fldCharType="begin"/>
            </w:r>
            <w:r w:rsidRPr="00783B52">
              <w:rPr>
                <w:rStyle w:val="af0"/>
                <w:noProof/>
              </w:rPr>
              <w:instrText xml:space="preserve"> </w:instrText>
            </w:r>
            <w:r>
              <w:rPr>
                <w:noProof/>
              </w:rPr>
              <w:instrText>HYPERLINK \l "_Toc202274429"</w:instrText>
            </w:r>
            <w:r w:rsidRPr="00783B52">
              <w:rPr>
                <w:rStyle w:val="af0"/>
                <w:noProof/>
              </w:rPr>
              <w:instrText xml:space="preserve"> </w:instrText>
            </w:r>
            <w:r w:rsidRPr="00783B52">
              <w:rPr>
                <w:rStyle w:val="af0"/>
                <w:noProof/>
              </w:rPr>
            </w:r>
            <w:r w:rsidRPr="00783B52">
              <w:rPr>
                <w:rStyle w:val="af0"/>
                <w:noProof/>
              </w:rPr>
              <w:fldChar w:fldCharType="separate"/>
            </w:r>
            <w:r w:rsidRPr="00783B52">
              <w:rPr>
                <w:rStyle w:val="af0"/>
                <w:noProof/>
              </w:rPr>
              <w:t>5.8.3. 保守機器一覧</w:t>
            </w:r>
            <w:r>
              <w:rPr>
                <w:noProof/>
                <w:webHidden/>
              </w:rPr>
              <w:tab/>
            </w:r>
            <w:r>
              <w:rPr>
                <w:noProof/>
                <w:webHidden/>
              </w:rPr>
              <w:fldChar w:fldCharType="begin"/>
            </w:r>
            <w:r>
              <w:rPr>
                <w:noProof/>
                <w:webHidden/>
              </w:rPr>
              <w:instrText xml:space="preserve"> PAGEREF _Toc202274429 \h </w:instrText>
            </w:r>
          </w:ins>
          <w:r>
            <w:rPr>
              <w:noProof/>
              <w:webHidden/>
            </w:rPr>
          </w:r>
          <w:r>
            <w:rPr>
              <w:noProof/>
              <w:webHidden/>
            </w:rPr>
            <w:fldChar w:fldCharType="separate"/>
          </w:r>
          <w:ins w:author="Kazuya Kato" w:date="2025-07-01T14:59:00Z" w:id="144">
            <w:r>
              <w:rPr>
                <w:noProof/>
                <w:webHidden/>
              </w:rPr>
              <w:t>22</w:t>
            </w:r>
            <w:r>
              <w:rPr>
                <w:noProof/>
                <w:webHidden/>
              </w:rPr>
              <w:fldChar w:fldCharType="end"/>
            </w:r>
            <w:r w:rsidRPr="00783B52">
              <w:rPr>
                <w:rStyle w:val="af0"/>
                <w:noProof/>
              </w:rPr>
              <w:fldChar w:fldCharType="end"/>
            </w:r>
          </w:ins>
        </w:p>
        <w:p w:rsidR="00261C7D" w:rsidRDefault="00261C7D" w14:paraId="545F372E" w14:textId="6DB8967C">
          <w:pPr>
            <w:pStyle w:val="26"/>
            <w:tabs>
              <w:tab w:val="right" w:leader="dot" w:pos="7062"/>
            </w:tabs>
            <w:rPr>
              <w:ins w:author="Kazuya Kato" w:date="2025-07-01T14:59:00Z" w:id="145"/>
              <w:rFonts w:hAnsiTheme="minorHAnsi" w:eastAsiaTheme="minorEastAsia" w:cstheme="minorBidi"/>
              <w:b w:val="0"/>
              <w:bCs w:val="0"/>
              <w:noProof/>
              <w:sz w:val="22"/>
              <w14:ligatures w14:val="standardContextual"/>
            </w:rPr>
          </w:pPr>
          <w:ins w:author="Kazuya Kato" w:date="2025-07-01T14:59:00Z" w:id="146">
            <w:r w:rsidRPr="00783B52">
              <w:rPr>
                <w:rStyle w:val="af0"/>
                <w:noProof/>
              </w:rPr>
              <w:fldChar w:fldCharType="begin"/>
            </w:r>
            <w:r w:rsidRPr="00783B52">
              <w:rPr>
                <w:rStyle w:val="af0"/>
                <w:noProof/>
              </w:rPr>
              <w:instrText xml:space="preserve"> </w:instrText>
            </w:r>
            <w:r>
              <w:rPr>
                <w:noProof/>
              </w:rPr>
              <w:instrText>HYPERLINK \l "_Toc202274430"</w:instrText>
            </w:r>
            <w:r w:rsidRPr="00783B52">
              <w:rPr>
                <w:rStyle w:val="af0"/>
                <w:noProof/>
              </w:rPr>
              <w:instrText xml:space="preserve"> </w:instrText>
            </w:r>
            <w:r w:rsidRPr="00783B52">
              <w:rPr>
                <w:rStyle w:val="af0"/>
                <w:noProof/>
              </w:rPr>
            </w:r>
            <w:r w:rsidRPr="00783B52">
              <w:rPr>
                <w:rStyle w:val="af0"/>
                <w:noProof/>
              </w:rPr>
              <w:fldChar w:fldCharType="separate"/>
            </w:r>
            <w:r w:rsidRPr="00783B52">
              <w:rPr>
                <w:rStyle w:val="af0"/>
                <w:noProof/>
              </w:rPr>
              <w:t>5.9. パッチ適用</w:t>
            </w:r>
            <w:r>
              <w:rPr>
                <w:noProof/>
                <w:webHidden/>
              </w:rPr>
              <w:tab/>
            </w:r>
            <w:r>
              <w:rPr>
                <w:noProof/>
                <w:webHidden/>
              </w:rPr>
              <w:fldChar w:fldCharType="begin"/>
            </w:r>
            <w:r>
              <w:rPr>
                <w:noProof/>
                <w:webHidden/>
              </w:rPr>
              <w:instrText xml:space="preserve"> PAGEREF _Toc202274430 \h </w:instrText>
            </w:r>
          </w:ins>
          <w:r>
            <w:rPr>
              <w:noProof/>
              <w:webHidden/>
            </w:rPr>
          </w:r>
          <w:r>
            <w:rPr>
              <w:noProof/>
              <w:webHidden/>
            </w:rPr>
            <w:fldChar w:fldCharType="separate"/>
          </w:r>
          <w:ins w:author="Kazuya Kato" w:date="2025-07-01T14:59:00Z" w:id="147">
            <w:r>
              <w:rPr>
                <w:noProof/>
                <w:webHidden/>
              </w:rPr>
              <w:t>23</w:t>
            </w:r>
            <w:r>
              <w:rPr>
                <w:noProof/>
                <w:webHidden/>
              </w:rPr>
              <w:fldChar w:fldCharType="end"/>
            </w:r>
            <w:r w:rsidRPr="00783B52">
              <w:rPr>
                <w:rStyle w:val="af0"/>
                <w:noProof/>
              </w:rPr>
              <w:fldChar w:fldCharType="end"/>
            </w:r>
          </w:ins>
        </w:p>
        <w:p w:rsidR="00261C7D" w:rsidRDefault="00261C7D" w14:paraId="63D4D1AD" w14:textId="337F8B43">
          <w:pPr>
            <w:pStyle w:val="32"/>
            <w:tabs>
              <w:tab w:val="right" w:leader="dot" w:pos="7062"/>
            </w:tabs>
            <w:rPr>
              <w:ins w:author="Kazuya Kato" w:date="2025-07-01T14:59:00Z" w:id="148"/>
              <w:rFonts w:hAnsiTheme="minorHAnsi" w:eastAsiaTheme="minorEastAsia" w:cstheme="minorBidi"/>
              <w:noProof/>
              <w:sz w:val="22"/>
              <w14:ligatures w14:val="standardContextual"/>
            </w:rPr>
          </w:pPr>
          <w:ins w:author="Kazuya Kato" w:date="2025-07-01T14:59:00Z" w:id="149">
            <w:r w:rsidRPr="00783B52">
              <w:rPr>
                <w:rStyle w:val="af0"/>
                <w:noProof/>
              </w:rPr>
              <w:fldChar w:fldCharType="begin"/>
            </w:r>
            <w:r w:rsidRPr="00783B52">
              <w:rPr>
                <w:rStyle w:val="af0"/>
                <w:noProof/>
              </w:rPr>
              <w:instrText xml:space="preserve"> </w:instrText>
            </w:r>
            <w:r>
              <w:rPr>
                <w:noProof/>
              </w:rPr>
              <w:instrText>HYPERLINK \l "_Toc202274431"</w:instrText>
            </w:r>
            <w:r w:rsidRPr="00783B52">
              <w:rPr>
                <w:rStyle w:val="af0"/>
                <w:noProof/>
              </w:rPr>
              <w:instrText xml:space="preserve"> </w:instrText>
            </w:r>
            <w:r w:rsidRPr="00783B52">
              <w:rPr>
                <w:rStyle w:val="af0"/>
                <w:noProof/>
              </w:rPr>
            </w:r>
            <w:r w:rsidRPr="00783B52">
              <w:rPr>
                <w:rStyle w:val="af0"/>
                <w:noProof/>
              </w:rPr>
              <w:fldChar w:fldCharType="separate"/>
            </w:r>
            <w:r w:rsidRPr="00783B52">
              <w:rPr>
                <w:rStyle w:val="af0"/>
                <w:noProof/>
              </w:rPr>
              <w:t>5.9.1. 運用方針</w:t>
            </w:r>
            <w:r>
              <w:rPr>
                <w:noProof/>
                <w:webHidden/>
              </w:rPr>
              <w:tab/>
            </w:r>
            <w:r>
              <w:rPr>
                <w:noProof/>
                <w:webHidden/>
              </w:rPr>
              <w:fldChar w:fldCharType="begin"/>
            </w:r>
            <w:r>
              <w:rPr>
                <w:noProof/>
                <w:webHidden/>
              </w:rPr>
              <w:instrText xml:space="preserve"> PAGEREF _Toc202274431 \h </w:instrText>
            </w:r>
          </w:ins>
          <w:r>
            <w:rPr>
              <w:noProof/>
              <w:webHidden/>
            </w:rPr>
          </w:r>
          <w:r>
            <w:rPr>
              <w:noProof/>
              <w:webHidden/>
            </w:rPr>
            <w:fldChar w:fldCharType="separate"/>
          </w:r>
          <w:ins w:author="Kazuya Kato" w:date="2025-07-01T14:59:00Z" w:id="150">
            <w:r>
              <w:rPr>
                <w:noProof/>
                <w:webHidden/>
              </w:rPr>
              <w:t>23</w:t>
            </w:r>
            <w:r>
              <w:rPr>
                <w:noProof/>
                <w:webHidden/>
              </w:rPr>
              <w:fldChar w:fldCharType="end"/>
            </w:r>
            <w:r w:rsidRPr="00783B52">
              <w:rPr>
                <w:rStyle w:val="af0"/>
                <w:noProof/>
              </w:rPr>
              <w:fldChar w:fldCharType="end"/>
            </w:r>
          </w:ins>
        </w:p>
        <w:p w:rsidR="00261C7D" w:rsidRDefault="00261C7D" w14:paraId="767CBE40" w14:textId="6CDB6B5B">
          <w:pPr>
            <w:pStyle w:val="32"/>
            <w:tabs>
              <w:tab w:val="right" w:leader="dot" w:pos="7062"/>
            </w:tabs>
            <w:rPr>
              <w:ins w:author="Kazuya Kato" w:date="2025-07-01T14:59:00Z" w:id="151"/>
              <w:rFonts w:hAnsiTheme="minorHAnsi" w:eastAsiaTheme="minorEastAsia" w:cstheme="minorBidi"/>
              <w:noProof/>
              <w:sz w:val="22"/>
              <w14:ligatures w14:val="standardContextual"/>
            </w:rPr>
          </w:pPr>
          <w:ins w:author="Kazuya Kato" w:date="2025-07-01T14:59:00Z" w:id="152">
            <w:r w:rsidRPr="00783B52">
              <w:rPr>
                <w:rStyle w:val="af0"/>
                <w:noProof/>
              </w:rPr>
              <w:fldChar w:fldCharType="begin"/>
            </w:r>
            <w:r w:rsidRPr="00783B52">
              <w:rPr>
                <w:rStyle w:val="af0"/>
                <w:noProof/>
              </w:rPr>
              <w:instrText xml:space="preserve"> </w:instrText>
            </w:r>
            <w:r>
              <w:rPr>
                <w:noProof/>
              </w:rPr>
              <w:instrText>HYPERLINK \l "_Toc202274432"</w:instrText>
            </w:r>
            <w:r w:rsidRPr="00783B52">
              <w:rPr>
                <w:rStyle w:val="af0"/>
                <w:noProof/>
              </w:rPr>
              <w:instrText xml:space="preserve"> </w:instrText>
            </w:r>
            <w:r w:rsidRPr="00783B52">
              <w:rPr>
                <w:rStyle w:val="af0"/>
                <w:noProof/>
              </w:rPr>
            </w:r>
            <w:r w:rsidRPr="00783B52">
              <w:rPr>
                <w:rStyle w:val="af0"/>
                <w:noProof/>
              </w:rPr>
              <w:fldChar w:fldCharType="separate"/>
            </w:r>
            <w:r w:rsidRPr="00783B52">
              <w:rPr>
                <w:rStyle w:val="af0"/>
                <w:noProof/>
              </w:rPr>
              <w:t>5.9.2. パッチ適用方式</w:t>
            </w:r>
            <w:r>
              <w:rPr>
                <w:noProof/>
                <w:webHidden/>
              </w:rPr>
              <w:tab/>
            </w:r>
            <w:r>
              <w:rPr>
                <w:noProof/>
                <w:webHidden/>
              </w:rPr>
              <w:fldChar w:fldCharType="begin"/>
            </w:r>
            <w:r>
              <w:rPr>
                <w:noProof/>
                <w:webHidden/>
              </w:rPr>
              <w:instrText xml:space="preserve"> PAGEREF _Toc202274432 \h </w:instrText>
            </w:r>
          </w:ins>
          <w:r>
            <w:rPr>
              <w:noProof/>
              <w:webHidden/>
            </w:rPr>
          </w:r>
          <w:r>
            <w:rPr>
              <w:noProof/>
              <w:webHidden/>
            </w:rPr>
            <w:fldChar w:fldCharType="separate"/>
          </w:r>
          <w:ins w:author="Kazuya Kato" w:date="2025-07-01T14:59:00Z" w:id="153">
            <w:r>
              <w:rPr>
                <w:noProof/>
                <w:webHidden/>
              </w:rPr>
              <w:t>23</w:t>
            </w:r>
            <w:r>
              <w:rPr>
                <w:noProof/>
                <w:webHidden/>
              </w:rPr>
              <w:fldChar w:fldCharType="end"/>
            </w:r>
            <w:r w:rsidRPr="00783B52">
              <w:rPr>
                <w:rStyle w:val="af0"/>
                <w:noProof/>
              </w:rPr>
              <w:fldChar w:fldCharType="end"/>
            </w:r>
          </w:ins>
        </w:p>
        <w:p w:rsidR="00261C7D" w:rsidRDefault="00261C7D" w14:paraId="2A9B8660" w14:textId="491AEC4C">
          <w:pPr>
            <w:pStyle w:val="32"/>
            <w:tabs>
              <w:tab w:val="right" w:leader="dot" w:pos="7062"/>
            </w:tabs>
            <w:rPr>
              <w:ins w:author="Kazuya Kato" w:date="2025-07-01T14:59:00Z" w:id="154"/>
              <w:rFonts w:hAnsiTheme="minorHAnsi" w:eastAsiaTheme="minorEastAsia" w:cstheme="minorBidi"/>
              <w:noProof/>
              <w:sz w:val="22"/>
              <w14:ligatures w14:val="standardContextual"/>
            </w:rPr>
          </w:pPr>
          <w:ins w:author="Kazuya Kato" w:date="2025-07-01T14:59:00Z" w:id="155">
            <w:r w:rsidRPr="00783B52">
              <w:rPr>
                <w:rStyle w:val="af0"/>
                <w:noProof/>
              </w:rPr>
              <w:fldChar w:fldCharType="begin"/>
            </w:r>
            <w:r w:rsidRPr="00783B52">
              <w:rPr>
                <w:rStyle w:val="af0"/>
                <w:noProof/>
              </w:rPr>
              <w:instrText xml:space="preserve"> </w:instrText>
            </w:r>
            <w:r>
              <w:rPr>
                <w:noProof/>
              </w:rPr>
              <w:instrText>HYPERLINK \l "_Toc202274433"</w:instrText>
            </w:r>
            <w:r w:rsidRPr="00783B52">
              <w:rPr>
                <w:rStyle w:val="af0"/>
                <w:noProof/>
              </w:rPr>
              <w:instrText xml:space="preserve"> </w:instrText>
            </w:r>
            <w:r w:rsidRPr="00783B52">
              <w:rPr>
                <w:rStyle w:val="af0"/>
                <w:noProof/>
              </w:rPr>
            </w:r>
            <w:r w:rsidRPr="00783B52">
              <w:rPr>
                <w:rStyle w:val="af0"/>
                <w:noProof/>
              </w:rPr>
              <w:fldChar w:fldCharType="separate"/>
            </w:r>
            <w:r w:rsidRPr="00783B52">
              <w:rPr>
                <w:rStyle w:val="af0"/>
                <w:noProof/>
              </w:rPr>
              <w:t>5.9.3. 作業一覧</w:t>
            </w:r>
            <w:r>
              <w:rPr>
                <w:noProof/>
                <w:webHidden/>
              </w:rPr>
              <w:tab/>
            </w:r>
            <w:r>
              <w:rPr>
                <w:noProof/>
                <w:webHidden/>
              </w:rPr>
              <w:fldChar w:fldCharType="begin"/>
            </w:r>
            <w:r>
              <w:rPr>
                <w:noProof/>
                <w:webHidden/>
              </w:rPr>
              <w:instrText xml:space="preserve"> PAGEREF _Toc202274433 \h </w:instrText>
            </w:r>
          </w:ins>
          <w:r>
            <w:rPr>
              <w:noProof/>
              <w:webHidden/>
            </w:rPr>
          </w:r>
          <w:r>
            <w:rPr>
              <w:noProof/>
              <w:webHidden/>
            </w:rPr>
            <w:fldChar w:fldCharType="separate"/>
          </w:r>
          <w:ins w:author="Kazuya Kato" w:date="2025-07-01T14:59:00Z" w:id="156">
            <w:r>
              <w:rPr>
                <w:noProof/>
                <w:webHidden/>
              </w:rPr>
              <w:t>23</w:t>
            </w:r>
            <w:r>
              <w:rPr>
                <w:noProof/>
                <w:webHidden/>
              </w:rPr>
              <w:fldChar w:fldCharType="end"/>
            </w:r>
            <w:r w:rsidRPr="00783B52">
              <w:rPr>
                <w:rStyle w:val="af0"/>
                <w:noProof/>
              </w:rPr>
              <w:fldChar w:fldCharType="end"/>
            </w:r>
          </w:ins>
        </w:p>
        <w:p w:rsidR="00261C7D" w:rsidRDefault="00261C7D" w14:paraId="2B7EE4B9" w14:textId="3293B342">
          <w:pPr>
            <w:pStyle w:val="26"/>
            <w:tabs>
              <w:tab w:val="right" w:leader="dot" w:pos="7062"/>
            </w:tabs>
            <w:rPr>
              <w:ins w:author="Kazuya Kato" w:date="2025-07-01T14:59:00Z" w:id="157"/>
              <w:rFonts w:hAnsiTheme="minorHAnsi" w:eastAsiaTheme="minorEastAsia" w:cstheme="minorBidi"/>
              <w:b w:val="0"/>
              <w:bCs w:val="0"/>
              <w:noProof/>
              <w:sz w:val="22"/>
              <w14:ligatures w14:val="standardContextual"/>
            </w:rPr>
          </w:pPr>
          <w:ins w:author="Kazuya Kato" w:date="2025-07-01T14:59:00Z" w:id="158">
            <w:r w:rsidRPr="00783B52">
              <w:rPr>
                <w:rStyle w:val="af0"/>
                <w:noProof/>
              </w:rPr>
              <w:fldChar w:fldCharType="begin"/>
            </w:r>
            <w:r w:rsidRPr="00783B52">
              <w:rPr>
                <w:rStyle w:val="af0"/>
                <w:noProof/>
              </w:rPr>
              <w:instrText xml:space="preserve"> </w:instrText>
            </w:r>
            <w:r>
              <w:rPr>
                <w:noProof/>
              </w:rPr>
              <w:instrText>HYPERLINK \l "_Toc202274434"</w:instrText>
            </w:r>
            <w:r w:rsidRPr="00783B52">
              <w:rPr>
                <w:rStyle w:val="af0"/>
                <w:noProof/>
              </w:rPr>
              <w:instrText xml:space="preserve"> </w:instrText>
            </w:r>
            <w:r w:rsidRPr="00783B52">
              <w:rPr>
                <w:rStyle w:val="af0"/>
                <w:noProof/>
              </w:rPr>
            </w:r>
            <w:r w:rsidRPr="00783B52">
              <w:rPr>
                <w:rStyle w:val="af0"/>
                <w:noProof/>
              </w:rPr>
              <w:fldChar w:fldCharType="separate"/>
            </w:r>
            <w:r w:rsidRPr="00783B52">
              <w:rPr>
                <w:rStyle w:val="af0"/>
                <w:noProof/>
              </w:rPr>
              <w:t>5.10. 請求管理運用</w:t>
            </w:r>
            <w:r>
              <w:rPr>
                <w:noProof/>
                <w:webHidden/>
              </w:rPr>
              <w:tab/>
            </w:r>
            <w:r>
              <w:rPr>
                <w:noProof/>
                <w:webHidden/>
              </w:rPr>
              <w:fldChar w:fldCharType="begin"/>
            </w:r>
            <w:r>
              <w:rPr>
                <w:noProof/>
                <w:webHidden/>
              </w:rPr>
              <w:instrText xml:space="preserve"> PAGEREF _Toc202274434 \h </w:instrText>
            </w:r>
          </w:ins>
          <w:r>
            <w:rPr>
              <w:noProof/>
              <w:webHidden/>
            </w:rPr>
          </w:r>
          <w:r>
            <w:rPr>
              <w:noProof/>
              <w:webHidden/>
            </w:rPr>
            <w:fldChar w:fldCharType="separate"/>
          </w:r>
          <w:ins w:author="Kazuya Kato" w:date="2025-07-01T14:59:00Z" w:id="159">
            <w:r>
              <w:rPr>
                <w:noProof/>
                <w:webHidden/>
              </w:rPr>
              <w:t>24</w:t>
            </w:r>
            <w:r>
              <w:rPr>
                <w:noProof/>
                <w:webHidden/>
              </w:rPr>
              <w:fldChar w:fldCharType="end"/>
            </w:r>
            <w:r w:rsidRPr="00783B52">
              <w:rPr>
                <w:rStyle w:val="af0"/>
                <w:noProof/>
              </w:rPr>
              <w:fldChar w:fldCharType="end"/>
            </w:r>
          </w:ins>
        </w:p>
        <w:p w:rsidR="00261C7D" w:rsidRDefault="00261C7D" w14:paraId="3E194A80" w14:textId="68E90164">
          <w:pPr>
            <w:pStyle w:val="32"/>
            <w:tabs>
              <w:tab w:val="right" w:leader="dot" w:pos="7062"/>
            </w:tabs>
            <w:rPr>
              <w:ins w:author="Kazuya Kato" w:date="2025-07-01T14:59:00Z" w:id="160"/>
              <w:rFonts w:hAnsiTheme="minorHAnsi" w:eastAsiaTheme="minorEastAsia" w:cstheme="minorBidi"/>
              <w:noProof/>
              <w:sz w:val="22"/>
              <w14:ligatures w14:val="standardContextual"/>
            </w:rPr>
          </w:pPr>
          <w:ins w:author="Kazuya Kato" w:date="2025-07-01T14:59:00Z" w:id="161">
            <w:r w:rsidRPr="00783B52">
              <w:rPr>
                <w:rStyle w:val="af0"/>
                <w:noProof/>
              </w:rPr>
              <w:fldChar w:fldCharType="begin"/>
            </w:r>
            <w:r w:rsidRPr="00783B52">
              <w:rPr>
                <w:rStyle w:val="af0"/>
                <w:noProof/>
              </w:rPr>
              <w:instrText xml:space="preserve"> </w:instrText>
            </w:r>
            <w:r>
              <w:rPr>
                <w:noProof/>
              </w:rPr>
              <w:instrText>HYPERLINK \l "_Toc202274435"</w:instrText>
            </w:r>
            <w:r w:rsidRPr="00783B52">
              <w:rPr>
                <w:rStyle w:val="af0"/>
                <w:noProof/>
              </w:rPr>
              <w:instrText xml:space="preserve"> </w:instrText>
            </w:r>
            <w:r w:rsidRPr="00783B52">
              <w:rPr>
                <w:rStyle w:val="af0"/>
                <w:noProof/>
              </w:rPr>
            </w:r>
            <w:r w:rsidRPr="00783B52">
              <w:rPr>
                <w:rStyle w:val="af0"/>
                <w:noProof/>
              </w:rPr>
              <w:fldChar w:fldCharType="separate"/>
            </w:r>
            <w:r w:rsidRPr="00783B52">
              <w:rPr>
                <w:rStyle w:val="af0"/>
                <w:noProof/>
              </w:rPr>
              <w:t>5.10.1. 運用方針</w:t>
            </w:r>
            <w:r>
              <w:rPr>
                <w:noProof/>
                <w:webHidden/>
              </w:rPr>
              <w:tab/>
            </w:r>
            <w:r>
              <w:rPr>
                <w:noProof/>
                <w:webHidden/>
              </w:rPr>
              <w:fldChar w:fldCharType="begin"/>
            </w:r>
            <w:r>
              <w:rPr>
                <w:noProof/>
                <w:webHidden/>
              </w:rPr>
              <w:instrText xml:space="preserve"> PAGEREF _Toc202274435 \h </w:instrText>
            </w:r>
          </w:ins>
          <w:r>
            <w:rPr>
              <w:noProof/>
              <w:webHidden/>
            </w:rPr>
          </w:r>
          <w:r>
            <w:rPr>
              <w:noProof/>
              <w:webHidden/>
            </w:rPr>
            <w:fldChar w:fldCharType="separate"/>
          </w:r>
          <w:ins w:author="Kazuya Kato" w:date="2025-07-01T14:59:00Z" w:id="162">
            <w:r>
              <w:rPr>
                <w:noProof/>
                <w:webHidden/>
              </w:rPr>
              <w:t>24</w:t>
            </w:r>
            <w:r>
              <w:rPr>
                <w:noProof/>
                <w:webHidden/>
              </w:rPr>
              <w:fldChar w:fldCharType="end"/>
            </w:r>
            <w:r w:rsidRPr="00783B52">
              <w:rPr>
                <w:rStyle w:val="af0"/>
                <w:noProof/>
              </w:rPr>
              <w:fldChar w:fldCharType="end"/>
            </w:r>
          </w:ins>
        </w:p>
        <w:p w:rsidR="00261C7D" w:rsidRDefault="00261C7D" w14:paraId="6B4BDA4D" w14:textId="7D8840B5">
          <w:pPr>
            <w:pStyle w:val="32"/>
            <w:tabs>
              <w:tab w:val="right" w:leader="dot" w:pos="7062"/>
            </w:tabs>
            <w:rPr>
              <w:ins w:author="Kazuya Kato" w:date="2025-07-01T14:59:00Z" w:id="163"/>
              <w:rFonts w:hAnsiTheme="minorHAnsi" w:eastAsiaTheme="minorEastAsia" w:cstheme="minorBidi"/>
              <w:noProof/>
              <w:sz w:val="22"/>
              <w14:ligatures w14:val="standardContextual"/>
            </w:rPr>
          </w:pPr>
          <w:ins w:author="Kazuya Kato" w:date="2025-07-01T14:59:00Z" w:id="164">
            <w:r w:rsidRPr="00783B52">
              <w:rPr>
                <w:rStyle w:val="af0"/>
                <w:noProof/>
              </w:rPr>
              <w:fldChar w:fldCharType="begin"/>
            </w:r>
            <w:r w:rsidRPr="00783B52">
              <w:rPr>
                <w:rStyle w:val="af0"/>
                <w:noProof/>
              </w:rPr>
              <w:instrText xml:space="preserve"> </w:instrText>
            </w:r>
            <w:r>
              <w:rPr>
                <w:noProof/>
              </w:rPr>
              <w:instrText>HYPERLINK \l "_Toc202274436"</w:instrText>
            </w:r>
            <w:r w:rsidRPr="00783B52">
              <w:rPr>
                <w:rStyle w:val="af0"/>
                <w:noProof/>
              </w:rPr>
              <w:instrText xml:space="preserve"> </w:instrText>
            </w:r>
            <w:r w:rsidRPr="00783B52">
              <w:rPr>
                <w:rStyle w:val="af0"/>
                <w:noProof/>
              </w:rPr>
            </w:r>
            <w:r w:rsidRPr="00783B52">
              <w:rPr>
                <w:rStyle w:val="af0"/>
                <w:noProof/>
              </w:rPr>
              <w:fldChar w:fldCharType="separate"/>
            </w:r>
            <w:r w:rsidRPr="00783B52">
              <w:rPr>
                <w:rStyle w:val="af0"/>
                <w:noProof/>
              </w:rPr>
              <w:t>5.10.2. 運用方式</w:t>
            </w:r>
            <w:r>
              <w:rPr>
                <w:noProof/>
                <w:webHidden/>
              </w:rPr>
              <w:tab/>
            </w:r>
            <w:r>
              <w:rPr>
                <w:noProof/>
                <w:webHidden/>
              </w:rPr>
              <w:fldChar w:fldCharType="begin"/>
            </w:r>
            <w:r>
              <w:rPr>
                <w:noProof/>
                <w:webHidden/>
              </w:rPr>
              <w:instrText xml:space="preserve"> PAGEREF _Toc202274436 \h </w:instrText>
            </w:r>
          </w:ins>
          <w:r>
            <w:rPr>
              <w:noProof/>
              <w:webHidden/>
            </w:rPr>
          </w:r>
          <w:r>
            <w:rPr>
              <w:noProof/>
              <w:webHidden/>
            </w:rPr>
            <w:fldChar w:fldCharType="separate"/>
          </w:r>
          <w:ins w:author="Kazuya Kato" w:date="2025-07-01T14:59:00Z" w:id="165">
            <w:r>
              <w:rPr>
                <w:noProof/>
                <w:webHidden/>
              </w:rPr>
              <w:t>24</w:t>
            </w:r>
            <w:r>
              <w:rPr>
                <w:noProof/>
                <w:webHidden/>
              </w:rPr>
              <w:fldChar w:fldCharType="end"/>
            </w:r>
            <w:r w:rsidRPr="00783B52">
              <w:rPr>
                <w:rStyle w:val="af0"/>
                <w:noProof/>
              </w:rPr>
              <w:fldChar w:fldCharType="end"/>
            </w:r>
          </w:ins>
        </w:p>
        <w:p w:rsidR="00261C7D" w:rsidRDefault="00261C7D" w14:paraId="5802B8F4" w14:textId="0CD83893">
          <w:pPr>
            <w:pStyle w:val="43"/>
            <w:tabs>
              <w:tab w:val="right" w:leader="dot" w:pos="7062"/>
            </w:tabs>
            <w:rPr>
              <w:ins w:author="Kazuya Kato" w:date="2025-07-01T14:59:00Z" w:id="166"/>
              <w:rFonts w:hAnsiTheme="minorHAnsi" w:eastAsiaTheme="minorEastAsia" w:cstheme="minorBidi"/>
              <w:noProof/>
              <w:sz w:val="22"/>
              <w14:ligatures w14:val="standardContextual"/>
            </w:rPr>
          </w:pPr>
          <w:ins w:author="Kazuya Kato" w:date="2025-07-01T14:59:00Z" w:id="167">
            <w:r w:rsidRPr="00783B52">
              <w:rPr>
                <w:rStyle w:val="af0"/>
                <w:noProof/>
              </w:rPr>
              <w:fldChar w:fldCharType="begin"/>
            </w:r>
            <w:r w:rsidRPr="00783B52">
              <w:rPr>
                <w:rStyle w:val="af0"/>
                <w:noProof/>
              </w:rPr>
              <w:instrText xml:space="preserve"> </w:instrText>
            </w:r>
            <w:r>
              <w:rPr>
                <w:noProof/>
              </w:rPr>
              <w:instrText>HYPERLINK \l "_Toc202274437"</w:instrText>
            </w:r>
            <w:r w:rsidRPr="00783B52">
              <w:rPr>
                <w:rStyle w:val="af0"/>
                <w:noProof/>
              </w:rPr>
              <w:instrText xml:space="preserve"> </w:instrText>
            </w:r>
            <w:r w:rsidRPr="00783B52">
              <w:rPr>
                <w:rStyle w:val="af0"/>
                <w:noProof/>
              </w:rPr>
            </w:r>
            <w:r w:rsidRPr="00783B52">
              <w:rPr>
                <w:rStyle w:val="af0"/>
                <w:noProof/>
              </w:rPr>
              <w:fldChar w:fldCharType="separate"/>
            </w:r>
            <w:r w:rsidRPr="00783B52">
              <w:rPr>
                <w:rStyle w:val="af0"/>
                <w:b/>
                <w:bCs/>
                <w:noProof/>
              </w:rPr>
              <w:t>5.10.2.1.</w:t>
            </w:r>
            <w:r>
              <w:rPr>
                <w:noProof/>
                <w:webHidden/>
              </w:rPr>
              <w:tab/>
            </w:r>
            <w:r>
              <w:rPr>
                <w:noProof/>
                <w:webHidden/>
              </w:rPr>
              <w:fldChar w:fldCharType="begin"/>
            </w:r>
            <w:r>
              <w:rPr>
                <w:noProof/>
                <w:webHidden/>
              </w:rPr>
              <w:instrText xml:space="preserve"> PAGEREF _Toc202274437 \h </w:instrText>
            </w:r>
          </w:ins>
          <w:r>
            <w:rPr>
              <w:noProof/>
              <w:webHidden/>
            </w:rPr>
          </w:r>
          <w:r>
            <w:rPr>
              <w:noProof/>
              <w:webHidden/>
            </w:rPr>
            <w:fldChar w:fldCharType="separate"/>
          </w:r>
          <w:ins w:author="Kazuya Kato" w:date="2025-07-01T14:59:00Z" w:id="168">
            <w:r>
              <w:rPr>
                <w:noProof/>
                <w:webHidden/>
              </w:rPr>
              <w:t>24</w:t>
            </w:r>
            <w:r>
              <w:rPr>
                <w:noProof/>
                <w:webHidden/>
              </w:rPr>
              <w:fldChar w:fldCharType="end"/>
            </w:r>
            <w:r w:rsidRPr="00783B52">
              <w:rPr>
                <w:rStyle w:val="af0"/>
                <w:noProof/>
              </w:rPr>
              <w:fldChar w:fldCharType="end"/>
            </w:r>
          </w:ins>
        </w:p>
        <w:p w:rsidR="00261C7D" w:rsidRDefault="00261C7D" w14:paraId="7B7E4194" w14:textId="4BD3A7A3">
          <w:pPr>
            <w:pStyle w:val="32"/>
            <w:tabs>
              <w:tab w:val="right" w:leader="dot" w:pos="7062"/>
            </w:tabs>
            <w:rPr>
              <w:ins w:author="Kazuya Kato" w:date="2025-07-01T14:59:00Z" w:id="169"/>
              <w:rFonts w:hAnsiTheme="minorHAnsi" w:eastAsiaTheme="minorEastAsia" w:cstheme="minorBidi"/>
              <w:noProof/>
              <w:sz w:val="22"/>
              <w14:ligatures w14:val="standardContextual"/>
            </w:rPr>
          </w:pPr>
          <w:ins w:author="Kazuya Kato" w:date="2025-07-01T14:59:00Z" w:id="170">
            <w:r w:rsidRPr="00783B52">
              <w:rPr>
                <w:rStyle w:val="af0"/>
                <w:noProof/>
              </w:rPr>
              <w:fldChar w:fldCharType="begin"/>
            </w:r>
            <w:r w:rsidRPr="00783B52">
              <w:rPr>
                <w:rStyle w:val="af0"/>
                <w:noProof/>
              </w:rPr>
              <w:instrText xml:space="preserve"> </w:instrText>
            </w:r>
            <w:r>
              <w:rPr>
                <w:noProof/>
              </w:rPr>
              <w:instrText>HYPERLINK \l "_Toc202274438"</w:instrText>
            </w:r>
            <w:r w:rsidRPr="00783B52">
              <w:rPr>
                <w:rStyle w:val="af0"/>
                <w:noProof/>
              </w:rPr>
              <w:instrText xml:space="preserve"> </w:instrText>
            </w:r>
            <w:r w:rsidRPr="00783B52">
              <w:rPr>
                <w:rStyle w:val="af0"/>
                <w:noProof/>
              </w:rPr>
            </w:r>
            <w:r w:rsidRPr="00783B52">
              <w:rPr>
                <w:rStyle w:val="af0"/>
                <w:noProof/>
              </w:rPr>
              <w:fldChar w:fldCharType="separate"/>
            </w:r>
            <w:r w:rsidRPr="00783B52">
              <w:rPr>
                <w:rStyle w:val="af0"/>
                <w:noProof/>
              </w:rPr>
              <w:t>5.10.3. 作業一覧</w:t>
            </w:r>
            <w:r>
              <w:rPr>
                <w:noProof/>
                <w:webHidden/>
              </w:rPr>
              <w:tab/>
            </w:r>
            <w:r>
              <w:rPr>
                <w:noProof/>
                <w:webHidden/>
              </w:rPr>
              <w:fldChar w:fldCharType="begin"/>
            </w:r>
            <w:r>
              <w:rPr>
                <w:noProof/>
                <w:webHidden/>
              </w:rPr>
              <w:instrText xml:space="preserve"> PAGEREF _Toc202274438 \h </w:instrText>
            </w:r>
          </w:ins>
          <w:r>
            <w:rPr>
              <w:noProof/>
              <w:webHidden/>
            </w:rPr>
          </w:r>
          <w:r>
            <w:rPr>
              <w:noProof/>
              <w:webHidden/>
            </w:rPr>
            <w:fldChar w:fldCharType="separate"/>
          </w:r>
          <w:ins w:author="Kazuya Kato" w:date="2025-07-01T14:59:00Z" w:id="171">
            <w:r>
              <w:rPr>
                <w:noProof/>
                <w:webHidden/>
              </w:rPr>
              <w:t>24</w:t>
            </w:r>
            <w:r>
              <w:rPr>
                <w:noProof/>
                <w:webHidden/>
              </w:rPr>
              <w:fldChar w:fldCharType="end"/>
            </w:r>
            <w:r w:rsidRPr="00783B52">
              <w:rPr>
                <w:rStyle w:val="af0"/>
                <w:noProof/>
              </w:rPr>
              <w:fldChar w:fldCharType="end"/>
            </w:r>
          </w:ins>
        </w:p>
        <w:p w:rsidR="00261C7D" w:rsidRDefault="00261C7D" w14:paraId="35A6BBE9" w14:textId="15333A5E">
          <w:pPr>
            <w:pStyle w:val="26"/>
            <w:tabs>
              <w:tab w:val="right" w:leader="dot" w:pos="7062"/>
            </w:tabs>
            <w:rPr>
              <w:ins w:author="Kazuya Kato" w:date="2025-07-01T14:59:00Z" w:id="172"/>
              <w:rFonts w:hAnsiTheme="minorHAnsi" w:eastAsiaTheme="minorEastAsia" w:cstheme="minorBidi"/>
              <w:b w:val="0"/>
              <w:bCs w:val="0"/>
              <w:noProof/>
              <w:sz w:val="22"/>
              <w14:ligatures w14:val="standardContextual"/>
            </w:rPr>
          </w:pPr>
          <w:ins w:author="Kazuya Kato" w:date="2025-07-01T14:59:00Z" w:id="173">
            <w:r w:rsidRPr="00783B52">
              <w:rPr>
                <w:rStyle w:val="af0"/>
                <w:noProof/>
              </w:rPr>
              <w:fldChar w:fldCharType="begin"/>
            </w:r>
            <w:r w:rsidRPr="00783B52">
              <w:rPr>
                <w:rStyle w:val="af0"/>
                <w:noProof/>
              </w:rPr>
              <w:instrText xml:space="preserve"> </w:instrText>
            </w:r>
            <w:r>
              <w:rPr>
                <w:noProof/>
              </w:rPr>
              <w:instrText>HYPERLINK \l "_Toc202274439"</w:instrText>
            </w:r>
            <w:r w:rsidRPr="00783B52">
              <w:rPr>
                <w:rStyle w:val="af0"/>
                <w:noProof/>
              </w:rPr>
              <w:instrText xml:space="preserve"> </w:instrText>
            </w:r>
            <w:r w:rsidRPr="00783B52">
              <w:rPr>
                <w:rStyle w:val="af0"/>
                <w:noProof/>
              </w:rPr>
            </w:r>
            <w:r w:rsidRPr="00783B52">
              <w:rPr>
                <w:rStyle w:val="af0"/>
                <w:noProof/>
              </w:rPr>
              <w:fldChar w:fldCharType="separate"/>
            </w:r>
            <w:r w:rsidRPr="00783B52">
              <w:rPr>
                <w:rStyle w:val="af0"/>
                <w:noProof/>
              </w:rPr>
              <w:t>5.11. 障害対応</w:t>
            </w:r>
            <w:r>
              <w:rPr>
                <w:noProof/>
                <w:webHidden/>
              </w:rPr>
              <w:tab/>
            </w:r>
            <w:r>
              <w:rPr>
                <w:noProof/>
                <w:webHidden/>
              </w:rPr>
              <w:fldChar w:fldCharType="begin"/>
            </w:r>
            <w:r>
              <w:rPr>
                <w:noProof/>
                <w:webHidden/>
              </w:rPr>
              <w:instrText xml:space="preserve"> PAGEREF _Toc202274439 \h </w:instrText>
            </w:r>
          </w:ins>
          <w:r>
            <w:rPr>
              <w:noProof/>
              <w:webHidden/>
            </w:rPr>
          </w:r>
          <w:r>
            <w:rPr>
              <w:noProof/>
              <w:webHidden/>
            </w:rPr>
            <w:fldChar w:fldCharType="separate"/>
          </w:r>
          <w:ins w:author="Kazuya Kato" w:date="2025-07-01T14:59:00Z" w:id="174">
            <w:r>
              <w:rPr>
                <w:noProof/>
                <w:webHidden/>
              </w:rPr>
              <w:t>25</w:t>
            </w:r>
            <w:r>
              <w:rPr>
                <w:noProof/>
                <w:webHidden/>
              </w:rPr>
              <w:fldChar w:fldCharType="end"/>
            </w:r>
            <w:r w:rsidRPr="00783B52">
              <w:rPr>
                <w:rStyle w:val="af0"/>
                <w:noProof/>
              </w:rPr>
              <w:fldChar w:fldCharType="end"/>
            </w:r>
          </w:ins>
        </w:p>
        <w:p w:rsidR="00261C7D" w:rsidRDefault="00261C7D" w14:paraId="588397E9" w14:textId="34933CF3">
          <w:pPr>
            <w:pStyle w:val="32"/>
            <w:tabs>
              <w:tab w:val="right" w:leader="dot" w:pos="7062"/>
            </w:tabs>
            <w:rPr>
              <w:ins w:author="Kazuya Kato" w:date="2025-07-01T14:59:00Z" w:id="175"/>
              <w:rFonts w:hAnsiTheme="minorHAnsi" w:eastAsiaTheme="minorEastAsia" w:cstheme="minorBidi"/>
              <w:noProof/>
              <w:sz w:val="22"/>
              <w14:ligatures w14:val="standardContextual"/>
            </w:rPr>
          </w:pPr>
          <w:ins w:author="Kazuya Kato" w:date="2025-07-01T14:59:00Z" w:id="176">
            <w:r w:rsidRPr="00783B52">
              <w:rPr>
                <w:rStyle w:val="af0"/>
                <w:noProof/>
              </w:rPr>
              <w:fldChar w:fldCharType="begin"/>
            </w:r>
            <w:r w:rsidRPr="00783B52">
              <w:rPr>
                <w:rStyle w:val="af0"/>
                <w:noProof/>
              </w:rPr>
              <w:instrText xml:space="preserve"> </w:instrText>
            </w:r>
            <w:r>
              <w:rPr>
                <w:noProof/>
              </w:rPr>
              <w:instrText>HYPERLINK \l "_Toc202274440"</w:instrText>
            </w:r>
            <w:r w:rsidRPr="00783B52">
              <w:rPr>
                <w:rStyle w:val="af0"/>
                <w:noProof/>
              </w:rPr>
              <w:instrText xml:space="preserve"> </w:instrText>
            </w:r>
            <w:r w:rsidRPr="00783B52">
              <w:rPr>
                <w:rStyle w:val="af0"/>
                <w:noProof/>
              </w:rPr>
            </w:r>
            <w:r w:rsidRPr="00783B52">
              <w:rPr>
                <w:rStyle w:val="af0"/>
                <w:noProof/>
              </w:rPr>
              <w:fldChar w:fldCharType="separate"/>
            </w:r>
            <w:r w:rsidRPr="00783B52">
              <w:rPr>
                <w:rStyle w:val="af0"/>
                <w:noProof/>
              </w:rPr>
              <w:t>5.11.1. 障害対応方針</w:t>
            </w:r>
            <w:r>
              <w:rPr>
                <w:noProof/>
                <w:webHidden/>
              </w:rPr>
              <w:tab/>
            </w:r>
            <w:r>
              <w:rPr>
                <w:noProof/>
                <w:webHidden/>
              </w:rPr>
              <w:fldChar w:fldCharType="begin"/>
            </w:r>
            <w:r>
              <w:rPr>
                <w:noProof/>
                <w:webHidden/>
              </w:rPr>
              <w:instrText xml:space="preserve"> PAGEREF _Toc202274440 \h </w:instrText>
            </w:r>
          </w:ins>
          <w:r>
            <w:rPr>
              <w:noProof/>
              <w:webHidden/>
            </w:rPr>
          </w:r>
          <w:r>
            <w:rPr>
              <w:noProof/>
              <w:webHidden/>
            </w:rPr>
            <w:fldChar w:fldCharType="separate"/>
          </w:r>
          <w:ins w:author="Kazuya Kato" w:date="2025-07-01T14:59:00Z" w:id="177">
            <w:r>
              <w:rPr>
                <w:noProof/>
                <w:webHidden/>
              </w:rPr>
              <w:t>25</w:t>
            </w:r>
            <w:r>
              <w:rPr>
                <w:noProof/>
                <w:webHidden/>
              </w:rPr>
              <w:fldChar w:fldCharType="end"/>
            </w:r>
            <w:r w:rsidRPr="00783B52">
              <w:rPr>
                <w:rStyle w:val="af0"/>
                <w:noProof/>
              </w:rPr>
              <w:fldChar w:fldCharType="end"/>
            </w:r>
          </w:ins>
        </w:p>
        <w:p w:rsidR="00261C7D" w:rsidRDefault="00261C7D" w14:paraId="4B679D4F" w14:textId="55F8A2A3">
          <w:pPr>
            <w:pStyle w:val="26"/>
            <w:tabs>
              <w:tab w:val="right" w:leader="dot" w:pos="7062"/>
            </w:tabs>
            <w:rPr>
              <w:ins w:author="Kazuya Kato" w:date="2025-07-01T14:59:00Z" w:id="178"/>
              <w:rFonts w:hAnsiTheme="minorHAnsi" w:eastAsiaTheme="minorEastAsia" w:cstheme="minorBidi"/>
              <w:b w:val="0"/>
              <w:bCs w:val="0"/>
              <w:noProof/>
              <w:sz w:val="22"/>
              <w14:ligatures w14:val="standardContextual"/>
            </w:rPr>
          </w:pPr>
          <w:ins w:author="Kazuya Kato" w:date="2025-07-01T14:59:00Z" w:id="179">
            <w:r w:rsidRPr="00783B52">
              <w:rPr>
                <w:rStyle w:val="af0"/>
                <w:noProof/>
              </w:rPr>
              <w:fldChar w:fldCharType="begin"/>
            </w:r>
            <w:r w:rsidRPr="00783B52">
              <w:rPr>
                <w:rStyle w:val="af0"/>
                <w:noProof/>
              </w:rPr>
              <w:instrText xml:space="preserve"> </w:instrText>
            </w:r>
            <w:r>
              <w:rPr>
                <w:noProof/>
              </w:rPr>
              <w:instrText>HYPERLINK \l "_Toc202274441"</w:instrText>
            </w:r>
            <w:r w:rsidRPr="00783B52">
              <w:rPr>
                <w:rStyle w:val="af0"/>
                <w:noProof/>
              </w:rPr>
              <w:instrText xml:space="preserve"> </w:instrText>
            </w:r>
            <w:r w:rsidRPr="00783B52">
              <w:rPr>
                <w:rStyle w:val="af0"/>
                <w:noProof/>
              </w:rPr>
            </w:r>
            <w:r w:rsidRPr="00783B52">
              <w:rPr>
                <w:rStyle w:val="af0"/>
                <w:noProof/>
              </w:rPr>
              <w:fldChar w:fldCharType="separate"/>
            </w:r>
            <w:r w:rsidRPr="00783B52">
              <w:rPr>
                <w:rStyle w:val="af0"/>
                <w:noProof/>
              </w:rPr>
              <w:t>5.12. 問合せ対応</w:t>
            </w:r>
            <w:r>
              <w:rPr>
                <w:noProof/>
                <w:webHidden/>
              </w:rPr>
              <w:tab/>
            </w:r>
            <w:r>
              <w:rPr>
                <w:noProof/>
                <w:webHidden/>
              </w:rPr>
              <w:fldChar w:fldCharType="begin"/>
            </w:r>
            <w:r>
              <w:rPr>
                <w:noProof/>
                <w:webHidden/>
              </w:rPr>
              <w:instrText xml:space="preserve"> PAGEREF _Toc202274441 \h </w:instrText>
            </w:r>
          </w:ins>
          <w:r>
            <w:rPr>
              <w:noProof/>
              <w:webHidden/>
            </w:rPr>
          </w:r>
          <w:r>
            <w:rPr>
              <w:noProof/>
              <w:webHidden/>
            </w:rPr>
            <w:fldChar w:fldCharType="separate"/>
          </w:r>
          <w:ins w:author="Kazuya Kato" w:date="2025-07-01T14:59:00Z" w:id="180">
            <w:r>
              <w:rPr>
                <w:noProof/>
                <w:webHidden/>
              </w:rPr>
              <w:t>25</w:t>
            </w:r>
            <w:r>
              <w:rPr>
                <w:noProof/>
                <w:webHidden/>
              </w:rPr>
              <w:fldChar w:fldCharType="end"/>
            </w:r>
            <w:r w:rsidRPr="00783B52">
              <w:rPr>
                <w:rStyle w:val="af0"/>
                <w:noProof/>
              </w:rPr>
              <w:fldChar w:fldCharType="end"/>
            </w:r>
          </w:ins>
        </w:p>
        <w:p w:rsidR="00261C7D" w:rsidRDefault="00261C7D" w14:paraId="610ACD78" w14:textId="1A737AEB">
          <w:pPr>
            <w:pStyle w:val="32"/>
            <w:tabs>
              <w:tab w:val="right" w:leader="dot" w:pos="7062"/>
            </w:tabs>
            <w:rPr>
              <w:ins w:author="Kazuya Kato" w:date="2025-07-01T14:59:00Z" w:id="181"/>
              <w:rFonts w:hAnsiTheme="minorHAnsi" w:eastAsiaTheme="minorEastAsia" w:cstheme="minorBidi"/>
              <w:noProof/>
              <w:sz w:val="22"/>
              <w14:ligatures w14:val="standardContextual"/>
            </w:rPr>
          </w:pPr>
          <w:ins w:author="Kazuya Kato" w:date="2025-07-01T14:59:00Z" w:id="182">
            <w:r w:rsidRPr="00783B52">
              <w:rPr>
                <w:rStyle w:val="af0"/>
                <w:noProof/>
              </w:rPr>
              <w:fldChar w:fldCharType="begin"/>
            </w:r>
            <w:r w:rsidRPr="00783B52">
              <w:rPr>
                <w:rStyle w:val="af0"/>
                <w:noProof/>
              </w:rPr>
              <w:instrText xml:space="preserve"> </w:instrText>
            </w:r>
            <w:r>
              <w:rPr>
                <w:noProof/>
              </w:rPr>
              <w:instrText>HYPERLINK \l "_Toc202274442"</w:instrText>
            </w:r>
            <w:r w:rsidRPr="00783B52">
              <w:rPr>
                <w:rStyle w:val="af0"/>
                <w:noProof/>
              </w:rPr>
              <w:instrText xml:space="preserve"> </w:instrText>
            </w:r>
            <w:r w:rsidRPr="00783B52">
              <w:rPr>
                <w:rStyle w:val="af0"/>
                <w:noProof/>
              </w:rPr>
            </w:r>
            <w:r w:rsidRPr="00783B52">
              <w:rPr>
                <w:rStyle w:val="af0"/>
                <w:noProof/>
              </w:rPr>
              <w:fldChar w:fldCharType="separate"/>
            </w:r>
            <w:r w:rsidRPr="00783B52">
              <w:rPr>
                <w:rStyle w:val="af0"/>
                <w:noProof/>
              </w:rPr>
              <w:t>5.12.1. 問合せ対応方針</w:t>
            </w:r>
            <w:r>
              <w:rPr>
                <w:noProof/>
                <w:webHidden/>
              </w:rPr>
              <w:tab/>
            </w:r>
            <w:r>
              <w:rPr>
                <w:noProof/>
                <w:webHidden/>
              </w:rPr>
              <w:fldChar w:fldCharType="begin"/>
            </w:r>
            <w:r>
              <w:rPr>
                <w:noProof/>
                <w:webHidden/>
              </w:rPr>
              <w:instrText xml:space="preserve"> PAGEREF _Toc202274442 \h </w:instrText>
            </w:r>
          </w:ins>
          <w:r>
            <w:rPr>
              <w:noProof/>
              <w:webHidden/>
            </w:rPr>
          </w:r>
          <w:r>
            <w:rPr>
              <w:noProof/>
              <w:webHidden/>
            </w:rPr>
            <w:fldChar w:fldCharType="separate"/>
          </w:r>
          <w:ins w:author="Kazuya Kato" w:date="2025-07-01T14:59:00Z" w:id="183">
            <w:r>
              <w:rPr>
                <w:noProof/>
                <w:webHidden/>
              </w:rPr>
              <w:t>25</w:t>
            </w:r>
            <w:r>
              <w:rPr>
                <w:noProof/>
                <w:webHidden/>
              </w:rPr>
              <w:fldChar w:fldCharType="end"/>
            </w:r>
            <w:r w:rsidRPr="00783B52">
              <w:rPr>
                <w:rStyle w:val="af0"/>
                <w:noProof/>
              </w:rPr>
              <w:fldChar w:fldCharType="end"/>
            </w:r>
          </w:ins>
        </w:p>
        <w:p w:rsidR="00261C7D" w:rsidRDefault="00261C7D" w14:paraId="76795267" w14:textId="07D29F75">
          <w:pPr>
            <w:pStyle w:val="26"/>
            <w:tabs>
              <w:tab w:val="right" w:leader="dot" w:pos="7062"/>
            </w:tabs>
            <w:rPr>
              <w:ins w:author="Kazuya Kato" w:date="2025-07-01T14:59:00Z" w:id="184"/>
              <w:rFonts w:hAnsiTheme="minorHAnsi" w:eastAsiaTheme="minorEastAsia" w:cstheme="minorBidi"/>
              <w:b w:val="0"/>
              <w:bCs w:val="0"/>
              <w:noProof/>
              <w:sz w:val="22"/>
              <w14:ligatures w14:val="standardContextual"/>
            </w:rPr>
          </w:pPr>
          <w:ins w:author="Kazuya Kato" w:date="2025-07-01T14:59:00Z" w:id="185">
            <w:r w:rsidRPr="00783B52">
              <w:rPr>
                <w:rStyle w:val="af0"/>
                <w:noProof/>
              </w:rPr>
              <w:fldChar w:fldCharType="begin"/>
            </w:r>
            <w:r w:rsidRPr="00783B52">
              <w:rPr>
                <w:rStyle w:val="af0"/>
                <w:noProof/>
              </w:rPr>
              <w:instrText xml:space="preserve"> </w:instrText>
            </w:r>
            <w:r>
              <w:rPr>
                <w:noProof/>
              </w:rPr>
              <w:instrText>HYPERLINK \l "_Toc202274443"</w:instrText>
            </w:r>
            <w:r w:rsidRPr="00783B52">
              <w:rPr>
                <w:rStyle w:val="af0"/>
                <w:noProof/>
              </w:rPr>
              <w:instrText xml:space="preserve"> </w:instrText>
            </w:r>
            <w:r w:rsidRPr="00783B52">
              <w:rPr>
                <w:rStyle w:val="af0"/>
                <w:noProof/>
              </w:rPr>
            </w:r>
            <w:r w:rsidRPr="00783B52">
              <w:rPr>
                <w:rStyle w:val="af0"/>
                <w:noProof/>
              </w:rPr>
              <w:fldChar w:fldCharType="separate"/>
            </w:r>
            <w:r w:rsidRPr="00783B52">
              <w:rPr>
                <w:rStyle w:val="af0"/>
                <w:noProof/>
              </w:rPr>
              <w:t>5.13. 計画メンテナンス対応</w:t>
            </w:r>
            <w:r>
              <w:rPr>
                <w:noProof/>
                <w:webHidden/>
              </w:rPr>
              <w:tab/>
            </w:r>
            <w:r>
              <w:rPr>
                <w:noProof/>
                <w:webHidden/>
              </w:rPr>
              <w:fldChar w:fldCharType="begin"/>
            </w:r>
            <w:r>
              <w:rPr>
                <w:noProof/>
                <w:webHidden/>
              </w:rPr>
              <w:instrText xml:space="preserve"> PAGEREF _Toc202274443 \h </w:instrText>
            </w:r>
          </w:ins>
          <w:r>
            <w:rPr>
              <w:noProof/>
              <w:webHidden/>
            </w:rPr>
          </w:r>
          <w:r>
            <w:rPr>
              <w:noProof/>
              <w:webHidden/>
            </w:rPr>
            <w:fldChar w:fldCharType="separate"/>
          </w:r>
          <w:ins w:author="Kazuya Kato" w:date="2025-07-01T14:59:00Z" w:id="186">
            <w:r>
              <w:rPr>
                <w:noProof/>
                <w:webHidden/>
              </w:rPr>
              <w:t>25</w:t>
            </w:r>
            <w:r>
              <w:rPr>
                <w:noProof/>
                <w:webHidden/>
              </w:rPr>
              <w:fldChar w:fldCharType="end"/>
            </w:r>
            <w:r w:rsidRPr="00783B52">
              <w:rPr>
                <w:rStyle w:val="af0"/>
                <w:noProof/>
              </w:rPr>
              <w:fldChar w:fldCharType="end"/>
            </w:r>
          </w:ins>
        </w:p>
        <w:p w:rsidR="00261C7D" w:rsidRDefault="00261C7D" w14:paraId="275B2325" w14:textId="13EB0DD6">
          <w:pPr>
            <w:pStyle w:val="32"/>
            <w:tabs>
              <w:tab w:val="right" w:leader="dot" w:pos="7062"/>
            </w:tabs>
            <w:rPr>
              <w:ins w:author="Kazuya Kato" w:date="2025-07-01T14:59:00Z" w:id="187"/>
              <w:rFonts w:hAnsiTheme="minorHAnsi" w:eastAsiaTheme="minorEastAsia" w:cstheme="minorBidi"/>
              <w:noProof/>
              <w:sz w:val="22"/>
              <w14:ligatures w14:val="standardContextual"/>
            </w:rPr>
          </w:pPr>
          <w:ins w:author="Kazuya Kato" w:date="2025-07-01T14:59:00Z" w:id="188">
            <w:r w:rsidRPr="00783B52">
              <w:rPr>
                <w:rStyle w:val="af0"/>
                <w:noProof/>
              </w:rPr>
              <w:fldChar w:fldCharType="begin"/>
            </w:r>
            <w:r w:rsidRPr="00783B52">
              <w:rPr>
                <w:rStyle w:val="af0"/>
                <w:noProof/>
              </w:rPr>
              <w:instrText xml:space="preserve"> </w:instrText>
            </w:r>
            <w:r>
              <w:rPr>
                <w:noProof/>
              </w:rPr>
              <w:instrText>HYPERLINK \l "_Toc202274444"</w:instrText>
            </w:r>
            <w:r w:rsidRPr="00783B52">
              <w:rPr>
                <w:rStyle w:val="af0"/>
                <w:noProof/>
              </w:rPr>
              <w:instrText xml:space="preserve"> </w:instrText>
            </w:r>
            <w:r w:rsidRPr="00783B52">
              <w:rPr>
                <w:rStyle w:val="af0"/>
                <w:noProof/>
              </w:rPr>
            </w:r>
            <w:r w:rsidRPr="00783B52">
              <w:rPr>
                <w:rStyle w:val="af0"/>
                <w:noProof/>
              </w:rPr>
              <w:fldChar w:fldCharType="separate"/>
            </w:r>
            <w:r w:rsidRPr="00783B52">
              <w:rPr>
                <w:rStyle w:val="af0"/>
                <w:noProof/>
              </w:rPr>
              <w:t>5.13.1. 計画メンテナンス対応方針</w:t>
            </w:r>
            <w:r>
              <w:rPr>
                <w:noProof/>
                <w:webHidden/>
              </w:rPr>
              <w:tab/>
            </w:r>
            <w:r>
              <w:rPr>
                <w:noProof/>
                <w:webHidden/>
              </w:rPr>
              <w:fldChar w:fldCharType="begin"/>
            </w:r>
            <w:r>
              <w:rPr>
                <w:noProof/>
                <w:webHidden/>
              </w:rPr>
              <w:instrText xml:space="preserve"> PAGEREF _Toc202274444 \h </w:instrText>
            </w:r>
          </w:ins>
          <w:r>
            <w:rPr>
              <w:noProof/>
              <w:webHidden/>
            </w:rPr>
          </w:r>
          <w:r>
            <w:rPr>
              <w:noProof/>
              <w:webHidden/>
            </w:rPr>
            <w:fldChar w:fldCharType="separate"/>
          </w:r>
          <w:ins w:author="Kazuya Kato" w:date="2025-07-01T14:59:00Z" w:id="189">
            <w:r>
              <w:rPr>
                <w:noProof/>
                <w:webHidden/>
              </w:rPr>
              <w:t>25</w:t>
            </w:r>
            <w:r>
              <w:rPr>
                <w:noProof/>
                <w:webHidden/>
              </w:rPr>
              <w:fldChar w:fldCharType="end"/>
            </w:r>
            <w:r w:rsidRPr="00783B52">
              <w:rPr>
                <w:rStyle w:val="af0"/>
                <w:noProof/>
              </w:rPr>
              <w:fldChar w:fldCharType="end"/>
            </w:r>
          </w:ins>
        </w:p>
        <w:p w:rsidR="002E7761" w:rsidDel="00261C7D" w:rsidRDefault="002E7761" w14:paraId="1190607F" w14:textId="6E60014E">
          <w:pPr>
            <w:pStyle w:val="12"/>
            <w:rPr>
              <w:del w:author="Kazuya Kato" w:date="2025-07-01T14:53:00Z" w:id="190"/>
              <w:rFonts w:asciiTheme="minorHAnsi" w:hAnsiTheme="minorHAnsi" w:eastAsiaTheme="minorEastAsia" w:cstheme="minorBidi"/>
              <w:b w:val="0"/>
              <w:bCs w:val="0"/>
              <w:caps w:val="0"/>
              <w:noProof/>
              <w:sz w:val="21"/>
              <w:szCs w:val="24"/>
              <w14:ligatures w14:val="standardContextual"/>
            </w:rPr>
          </w:pPr>
          <w:del w:author="Kazuya Kato" w:date="2025-07-01T14:53:00Z" w:id="191">
            <w:r w:rsidRPr="00261C7D" w:rsidDel="00261C7D">
              <w:rPr>
                <w:rPrChange w:author="Kazuya Kato" w:date="2025-07-01T14:53:00Z" w:id="192">
                  <w:rPr>
                    <w:rStyle w:val="af0"/>
                    <w:b w:val="0"/>
                    <w:bCs w:val="0"/>
                    <w:caps w:val="0"/>
                    <w:noProof/>
                  </w:rPr>
                </w:rPrChange>
              </w:rPr>
              <w:delText>1. はじめに</w:delText>
            </w:r>
            <w:r w:rsidDel="00261C7D">
              <w:rPr>
                <w:noProof/>
                <w:webHidden/>
              </w:rPr>
              <w:tab/>
            </w:r>
            <w:r w:rsidDel="00261C7D">
              <w:rPr>
                <w:noProof/>
                <w:webHidden/>
              </w:rPr>
              <w:delText>5</w:delText>
            </w:r>
          </w:del>
        </w:p>
        <w:p w:rsidR="002E7761" w:rsidDel="00261C7D" w:rsidRDefault="002E7761" w14:paraId="6AD2A32E" w14:textId="125B733A">
          <w:pPr>
            <w:pStyle w:val="12"/>
            <w:rPr>
              <w:del w:author="Kazuya Kato" w:date="2025-07-01T14:53:00Z" w:id="193"/>
              <w:rFonts w:asciiTheme="minorHAnsi" w:hAnsiTheme="minorHAnsi" w:eastAsiaTheme="minorEastAsia" w:cstheme="minorBidi"/>
              <w:b w:val="0"/>
              <w:bCs w:val="0"/>
              <w:caps w:val="0"/>
              <w:noProof/>
              <w:sz w:val="21"/>
              <w:szCs w:val="24"/>
              <w14:ligatures w14:val="standardContextual"/>
            </w:rPr>
          </w:pPr>
          <w:del w:author="Kazuya Kato" w:date="2025-07-01T14:53:00Z" w:id="194">
            <w:r w:rsidRPr="00261C7D" w:rsidDel="00261C7D">
              <w:rPr>
                <w:rPrChange w:author="Kazuya Kato" w:date="2025-07-01T14:53:00Z" w:id="195">
                  <w:rPr>
                    <w:rStyle w:val="af0"/>
                    <w:b w:val="0"/>
                    <w:bCs w:val="0"/>
                    <w:caps w:val="0"/>
                    <w:noProof/>
                  </w:rPr>
                </w:rPrChange>
              </w:rPr>
              <w:delText>2. 用語定義</w:delText>
            </w:r>
            <w:r w:rsidDel="00261C7D">
              <w:rPr>
                <w:noProof/>
                <w:webHidden/>
              </w:rPr>
              <w:tab/>
            </w:r>
            <w:r w:rsidDel="00261C7D">
              <w:rPr>
                <w:noProof/>
                <w:webHidden/>
              </w:rPr>
              <w:delText>5</w:delText>
            </w:r>
          </w:del>
        </w:p>
        <w:p w:rsidR="002E7761" w:rsidDel="00261C7D" w:rsidRDefault="002E7761" w14:paraId="2DCAFAA6" w14:textId="355705E6">
          <w:pPr>
            <w:pStyle w:val="12"/>
            <w:rPr>
              <w:del w:author="Kazuya Kato" w:date="2025-07-01T14:53:00Z" w:id="196"/>
              <w:rFonts w:asciiTheme="minorHAnsi" w:hAnsiTheme="minorHAnsi" w:eastAsiaTheme="minorEastAsia" w:cstheme="minorBidi"/>
              <w:b w:val="0"/>
              <w:bCs w:val="0"/>
              <w:caps w:val="0"/>
              <w:noProof/>
              <w:sz w:val="21"/>
              <w:szCs w:val="24"/>
              <w14:ligatures w14:val="standardContextual"/>
            </w:rPr>
          </w:pPr>
          <w:del w:author="Kazuya Kato" w:date="2025-07-01T14:53:00Z" w:id="197">
            <w:r w:rsidRPr="00261C7D" w:rsidDel="00261C7D">
              <w:rPr>
                <w:rPrChange w:author="Kazuya Kato" w:date="2025-07-01T14:53:00Z" w:id="198">
                  <w:rPr>
                    <w:rStyle w:val="af0"/>
                    <w:b w:val="0"/>
                    <w:bCs w:val="0"/>
                    <w:caps w:val="0"/>
                    <w:noProof/>
                  </w:rPr>
                </w:rPrChange>
              </w:rPr>
              <w:delText>3. 運用体制</w:delText>
            </w:r>
            <w:r w:rsidDel="00261C7D">
              <w:rPr>
                <w:noProof/>
                <w:webHidden/>
              </w:rPr>
              <w:tab/>
            </w:r>
            <w:r w:rsidDel="00261C7D">
              <w:rPr>
                <w:noProof/>
                <w:webHidden/>
              </w:rPr>
              <w:delText>6</w:delText>
            </w:r>
          </w:del>
        </w:p>
        <w:p w:rsidR="002E7761" w:rsidDel="00261C7D" w:rsidRDefault="002E7761" w14:paraId="5EFE6B2C" w14:textId="1334E988">
          <w:pPr>
            <w:pStyle w:val="26"/>
            <w:tabs>
              <w:tab w:val="right" w:leader="dot" w:pos="7062"/>
            </w:tabs>
            <w:rPr>
              <w:del w:author="Kazuya Kato" w:date="2025-07-01T14:53:00Z" w:id="199"/>
              <w:rFonts w:hAnsiTheme="minorHAnsi" w:eastAsiaTheme="minorEastAsia" w:cstheme="minorBidi"/>
              <w:b w:val="0"/>
              <w:bCs w:val="0"/>
              <w:noProof/>
              <w:sz w:val="21"/>
              <w14:ligatures w14:val="standardContextual"/>
            </w:rPr>
          </w:pPr>
          <w:del w:author="Kazuya Kato" w:date="2025-07-01T14:53:00Z" w:id="200">
            <w:r w:rsidRPr="00261C7D" w:rsidDel="00261C7D">
              <w:rPr>
                <w:rPrChange w:author="Kazuya Kato" w:date="2025-07-01T14:53:00Z" w:id="201">
                  <w:rPr>
                    <w:rStyle w:val="af0"/>
                    <w:b w:val="0"/>
                    <w:bCs w:val="0"/>
                    <w:noProof/>
                  </w:rPr>
                </w:rPrChange>
              </w:rPr>
              <w:delText>3.1. 運用体制図</w:delText>
            </w:r>
            <w:r w:rsidDel="00261C7D">
              <w:rPr>
                <w:noProof/>
                <w:webHidden/>
              </w:rPr>
              <w:tab/>
            </w:r>
            <w:r w:rsidDel="00261C7D">
              <w:rPr>
                <w:noProof/>
                <w:webHidden/>
              </w:rPr>
              <w:delText>6</w:delText>
            </w:r>
          </w:del>
        </w:p>
        <w:p w:rsidR="002E7761" w:rsidDel="00261C7D" w:rsidRDefault="002E7761" w14:paraId="61627204" w14:textId="112FA99E">
          <w:pPr>
            <w:pStyle w:val="26"/>
            <w:tabs>
              <w:tab w:val="right" w:leader="dot" w:pos="7062"/>
            </w:tabs>
            <w:rPr>
              <w:del w:author="Kazuya Kato" w:date="2025-07-01T14:53:00Z" w:id="202"/>
              <w:rFonts w:hAnsiTheme="minorHAnsi" w:eastAsiaTheme="minorEastAsia" w:cstheme="minorBidi"/>
              <w:b w:val="0"/>
              <w:bCs w:val="0"/>
              <w:noProof/>
              <w:sz w:val="21"/>
              <w14:ligatures w14:val="standardContextual"/>
            </w:rPr>
          </w:pPr>
          <w:del w:author="Kazuya Kato" w:date="2025-07-01T14:53:00Z" w:id="203">
            <w:r w:rsidRPr="00261C7D" w:rsidDel="00261C7D">
              <w:rPr>
                <w:rPrChange w:author="Kazuya Kato" w:date="2025-07-01T14:53:00Z" w:id="204">
                  <w:rPr>
                    <w:rStyle w:val="af0"/>
                    <w:b w:val="0"/>
                    <w:bCs w:val="0"/>
                    <w:noProof/>
                  </w:rPr>
                </w:rPrChange>
              </w:rPr>
              <w:delText>3.2. 運用スケジュール</w:delText>
            </w:r>
            <w:r w:rsidDel="00261C7D">
              <w:rPr>
                <w:noProof/>
                <w:webHidden/>
              </w:rPr>
              <w:tab/>
            </w:r>
            <w:r w:rsidDel="00261C7D">
              <w:rPr>
                <w:noProof/>
                <w:webHidden/>
              </w:rPr>
              <w:delText>8</w:delText>
            </w:r>
          </w:del>
        </w:p>
        <w:p w:rsidR="002E7761" w:rsidDel="00261C7D" w:rsidRDefault="002E7761" w14:paraId="18BCE709" w14:textId="197DB4B7">
          <w:pPr>
            <w:pStyle w:val="32"/>
            <w:tabs>
              <w:tab w:val="right" w:leader="dot" w:pos="7062"/>
            </w:tabs>
            <w:rPr>
              <w:del w:author="Kazuya Kato" w:date="2025-07-01T14:53:00Z" w:id="205"/>
              <w:rFonts w:hAnsiTheme="minorHAnsi" w:eastAsiaTheme="minorEastAsia" w:cstheme="minorBidi"/>
              <w:noProof/>
              <w:sz w:val="21"/>
              <w14:ligatures w14:val="standardContextual"/>
            </w:rPr>
          </w:pPr>
          <w:del w:author="Kazuya Kato" w:date="2025-07-01T14:53:00Z" w:id="206">
            <w:r w:rsidRPr="00261C7D" w:rsidDel="00261C7D">
              <w:rPr>
                <w:rPrChange w:author="Kazuya Kato" w:date="2025-07-01T14:53:00Z" w:id="207">
                  <w:rPr>
                    <w:rStyle w:val="af0"/>
                    <w:noProof/>
                  </w:rPr>
                </w:rPrChange>
              </w:rPr>
              <w:delText>3.2.1. 週間スケジュール</w:delText>
            </w:r>
            <w:r w:rsidDel="00261C7D">
              <w:rPr>
                <w:noProof/>
                <w:webHidden/>
              </w:rPr>
              <w:tab/>
            </w:r>
            <w:r w:rsidDel="00261C7D">
              <w:rPr>
                <w:noProof/>
                <w:webHidden/>
              </w:rPr>
              <w:delText>8</w:delText>
            </w:r>
          </w:del>
        </w:p>
        <w:p w:rsidR="002E7761" w:rsidDel="00261C7D" w:rsidRDefault="002E7761" w14:paraId="21F8071C" w14:textId="6E75CDB8">
          <w:pPr>
            <w:pStyle w:val="32"/>
            <w:tabs>
              <w:tab w:val="right" w:leader="dot" w:pos="7062"/>
            </w:tabs>
            <w:rPr>
              <w:del w:author="Kazuya Kato" w:date="2025-07-01T14:53:00Z" w:id="208"/>
              <w:rFonts w:hAnsiTheme="minorHAnsi" w:eastAsiaTheme="minorEastAsia" w:cstheme="minorBidi"/>
              <w:noProof/>
              <w:sz w:val="21"/>
              <w14:ligatures w14:val="standardContextual"/>
            </w:rPr>
          </w:pPr>
          <w:del w:author="Kazuya Kato" w:date="2025-07-01T14:53:00Z" w:id="209">
            <w:r w:rsidRPr="00261C7D" w:rsidDel="00261C7D">
              <w:rPr>
                <w:rPrChange w:author="Kazuya Kato" w:date="2025-07-01T14:53:00Z" w:id="210">
                  <w:rPr>
                    <w:rStyle w:val="af0"/>
                    <w:noProof/>
                  </w:rPr>
                </w:rPrChange>
              </w:rPr>
              <w:delText>3.2.2. 月間スケジュール</w:delText>
            </w:r>
            <w:r w:rsidDel="00261C7D">
              <w:rPr>
                <w:noProof/>
                <w:webHidden/>
              </w:rPr>
              <w:tab/>
            </w:r>
            <w:r w:rsidDel="00261C7D">
              <w:rPr>
                <w:noProof/>
                <w:webHidden/>
              </w:rPr>
              <w:delText>8</w:delText>
            </w:r>
          </w:del>
        </w:p>
        <w:p w:rsidR="002E7761" w:rsidDel="00261C7D" w:rsidRDefault="002E7761" w14:paraId="4335718C" w14:textId="621978C7">
          <w:pPr>
            <w:pStyle w:val="32"/>
            <w:tabs>
              <w:tab w:val="right" w:leader="dot" w:pos="7062"/>
            </w:tabs>
            <w:rPr>
              <w:del w:author="Kazuya Kato" w:date="2025-07-01T14:53:00Z" w:id="211"/>
              <w:rFonts w:hAnsiTheme="minorHAnsi" w:eastAsiaTheme="minorEastAsia" w:cstheme="minorBidi"/>
              <w:noProof/>
              <w:sz w:val="21"/>
              <w14:ligatures w14:val="standardContextual"/>
            </w:rPr>
          </w:pPr>
          <w:del w:author="Kazuya Kato" w:date="2025-07-01T14:53:00Z" w:id="212">
            <w:r w:rsidRPr="00261C7D" w:rsidDel="00261C7D">
              <w:rPr>
                <w:rPrChange w:author="Kazuya Kato" w:date="2025-07-01T14:53:00Z" w:id="213">
                  <w:rPr>
                    <w:rStyle w:val="af0"/>
                    <w:noProof/>
                  </w:rPr>
                </w:rPrChange>
              </w:rPr>
              <w:delText>3.2.3. 年次スケジュール</w:delText>
            </w:r>
            <w:r w:rsidDel="00261C7D">
              <w:rPr>
                <w:noProof/>
                <w:webHidden/>
              </w:rPr>
              <w:tab/>
            </w:r>
            <w:r w:rsidDel="00261C7D">
              <w:rPr>
                <w:noProof/>
                <w:webHidden/>
              </w:rPr>
              <w:delText>9</w:delText>
            </w:r>
          </w:del>
        </w:p>
        <w:p w:rsidR="002E7761" w:rsidDel="00261C7D" w:rsidRDefault="002E7761" w14:paraId="7451E06C" w14:textId="5BE88E3D">
          <w:pPr>
            <w:pStyle w:val="32"/>
            <w:tabs>
              <w:tab w:val="right" w:leader="dot" w:pos="7062"/>
            </w:tabs>
            <w:rPr>
              <w:del w:author="Kazuya Kato" w:date="2025-07-01T14:53:00Z" w:id="214"/>
              <w:rFonts w:hAnsiTheme="minorHAnsi" w:eastAsiaTheme="minorEastAsia" w:cstheme="minorBidi"/>
              <w:noProof/>
              <w:sz w:val="21"/>
              <w14:ligatures w14:val="standardContextual"/>
            </w:rPr>
          </w:pPr>
          <w:del w:author="Kazuya Kato" w:date="2025-07-01T14:53:00Z" w:id="215">
            <w:r w:rsidRPr="00261C7D" w:rsidDel="00261C7D">
              <w:rPr>
                <w:rPrChange w:author="Kazuya Kato" w:date="2025-07-01T14:53:00Z" w:id="216">
                  <w:rPr>
                    <w:rStyle w:val="af0"/>
                    <w:noProof/>
                  </w:rPr>
                </w:rPrChange>
              </w:rPr>
              <w:delText>3.2.4. 運用時間</w:delText>
            </w:r>
            <w:r w:rsidDel="00261C7D">
              <w:rPr>
                <w:noProof/>
                <w:webHidden/>
              </w:rPr>
              <w:tab/>
            </w:r>
            <w:r w:rsidDel="00261C7D">
              <w:rPr>
                <w:noProof/>
                <w:webHidden/>
              </w:rPr>
              <w:delText>9</w:delText>
            </w:r>
          </w:del>
        </w:p>
        <w:p w:rsidR="002E7761" w:rsidDel="00261C7D" w:rsidRDefault="002E7761" w14:paraId="041B83E7" w14:textId="76DAE760">
          <w:pPr>
            <w:pStyle w:val="12"/>
            <w:rPr>
              <w:del w:author="Kazuya Kato" w:date="2025-07-01T14:53:00Z" w:id="217"/>
              <w:rFonts w:asciiTheme="minorHAnsi" w:hAnsiTheme="minorHAnsi" w:eastAsiaTheme="minorEastAsia" w:cstheme="minorBidi"/>
              <w:b w:val="0"/>
              <w:bCs w:val="0"/>
              <w:caps w:val="0"/>
              <w:noProof/>
              <w:sz w:val="21"/>
              <w:szCs w:val="24"/>
              <w14:ligatures w14:val="standardContextual"/>
            </w:rPr>
          </w:pPr>
          <w:del w:author="Kazuya Kato" w:date="2025-07-01T14:53:00Z" w:id="218">
            <w:r w:rsidRPr="00261C7D" w:rsidDel="00261C7D">
              <w:rPr>
                <w:rPrChange w:author="Kazuya Kato" w:date="2025-07-01T14:53:00Z" w:id="219">
                  <w:rPr>
                    <w:rStyle w:val="af0"/>
                    <w:b w:val="0"/>
                    <w:bCs w:val="0"/>
                    <w:caps w:val="0"/>
                    <w:noProof/>
                  </w:rPr>
                </w:rPrChange>
              </w:rPr>
              <w:delText>4. 運用対象</w:delText>
            </w:r>
            <w:r w:rsidDel="00261C7D">
              <w:rPr>
                <w:noProof/>
                <w:webHidden/>
              </w:rPr>
              <w:tab/>
            </w:r>
            <w:r w:rsidDel="00261C7D">
              <w:rPr>
                <w:noProof/>
                <w:webHidden/>
              </w:rPr>
              <w:delText>10</w:delText>
            </w:r>
          </w:del>
        </w:p>
        <w:p w:rsidR="002E7761" w:rsidDel="00261C7D" w:rsidRDefault="002E7761" w14:paraId="2E9FE15A" w14:textId="2E6001EF">
          <w:pPr>
            <w:pStyle w:val="26"/>
            <w:tabs>
              <w:tab w:val="right" w:leader="dot" w:pos="7062"/>
            </w:tabs>
            <w:rPr>
              <w:del w:author="Kazuya Kato" w:date="2025-07-01T14:53:00Z" w:id="220"/>
              <w:rFonts w:hAnsiTheme="minorHAnsi" w:eastAsiaTheme="minorEastAsia" w:cstheme="minorBidi"/>
              <w:b w:val="0"/>
              <w:bCs w:val="0"/>
              <w:noProof/>
              <w:sz w:val="21"/>
              <w14:ligatures w14:val="standardContextual"/>
            </w:rPr>
          </w:pPr>
          <w:del w:author="Kazuya Kato" w:date="2025-07-01T14:53:00Z" w:id="221">
            <w:r w:rsidRPr="00261C7D" w:rsidDel="00261C7D">
              <w:rPr>
                <w:rPrChange w:author="Kazuya Kato" w:date="2025-07-01T14:53:00Z" w:id="222">
                  <w:rPr>
                    <w:rStyle w:val="af0"/>
                    <w:b w:val="0"/>
                    <w:bCs w:val="0"/>
                    <w:noProof/>
                  </w:rPr>
                </w:rPrChange>
              </w:rPr>
              <w:delText>4.1. 運用対象システム</w:delText>
            </w:r>
            <w:r w:rsidDel="00261C7D">
              <w:rPr>
                <w:noProof/>
                <w:webHidden/>
              </w:rPr>
              <w:tab/>
            </w:r>
            <w:r w:rsidDel="00261C7D">
              <w:rPr>
                <w:noProof/>
                <w:webHidden/>
              </w:rPr>
              <w:delText>10</w:delText>
            </w:r>
          </w:del>
        </w:p>
        <w:p w:rsidR="002E7761" w:rsidDel="00261C7D" w:rsidRDefault="002E7761" w14:paraId="46950885" w14:textId="186AA714">
          <w:pPr>
            <w:pStyle w:val="12"/>
            <w:rPr>
              <w:del w:author="Kazuya Kato" w:date="2025-07-01T14:53:00Z" w:id="223"/>
              <w:rFonts w:asciiTheme="minorHAnsi" w:hAnsiTheme="minorHAnsi" w:eastAsiaTheme="minorEastAsia" w:cstheme="minorBidi"/>
              <w:b w:val="0"/>
              <w:bCs w:val="0"/>
              <w:caps w:val="0"/>
              <w:noProof/>
              <w:sz w:val="21"/>
              <w:szCs w:val="24"/>
              <w14:ligatures w14:val="standardContextual"/>
            </w:rPr>
          </w:pPr>
          <w:del w:author="Kazuya Kato" w:date="2025-07-01T14:53:00Z" w:id="224">
            <w:r w:rsidRPr="00261C7D" w:rsidDel="00261C7D">
              <w:rPr>
                <w:rPrChange w:author="Kazuya Kato" w:date="2025-07-01T14:53:00Z" w:id="225">
                  <w:rPr>
                    <w:rStyle w:val="af0"/>
                    <w:b w:val="0"/>
                    <w:bCs w:val="0"/>
                    <w:caps w:val="0"/>
                    <w:noProof/>
                  </w:rPr>
                </w:rPrChange>
              </w:rPr>
              <w:delText>5. 運用業務</w:delText>
            </w:r>
            <w:r w:rsidDel="00261C7D">
              <w:rPr>
                <w:noProof/>
                <w:webHidden/>
              </w:rPr>
              <w:tab/>
            </w:r>
            <w:r w:rsidDel="00261C7D">
              <w:rPr>
                <w:noProof/>
                <w:webHidden/>
              </w:rPr>
              <w:delText>11</w:delText>
            </w:r>
          </w:del>
        </w:p>
        <w:p w:rsidR="002E7761" w:rsidDel="00261C7D" w:rsidRDefault="002E7761" w14:paraId="5E74B373" w14:textId="443F0A7B">
          <w:pPr>
            <w:pStyle w:val="26"/>
            <w:tabs>
              <w:tab w:val="right" w:leader="dot" w:pos="7062"/>
            </w:tabs>
            <w:rPr>
              <w:del w:author="Kazuya Kato" w:date="2025-07-01T14:53:00Z" w:id="226"/>
              <w:rFonts w:hAnsiTheme="minorHAnsi" w:eastAsiaTheme="minorEastAsia" w:cstheme="minorBidi"/>
              <w:b w:val="0"/>
              <w:bCs w:val="0"/>
              <w:noProof/>
              <w:sz w:val="21"/>
              <w14:ligatures w14:val="standardContextual"/>
            </w:rPr>
          </w:pPr>
          <w:del w:author="Kazuya Kato" w:date="2025-07-01T14:53:00Z" w:id="227">
            <w:r w:rsidRPr="00261C7D" w:rsidDel="00261C7D">
              <w:rPr>
                <w:rPrChange w:author="Kazuya Kato" w:date="2025-07-01T14:53:00Z" w:id="228">
                  <w:rPr>
                    <w:rStyle w:val="af0"/>
                    <w:b w:val="0"/>
                    <w:bCs w:val="0"/>
                    <w:noProof/>
                  </w:rPr>
                </w:rPrChange>
              </w:rPr>
              <w:delText>5.1. 運用業務一覧</w:delText>
            </w:r>
            <w:r w:rsidDel="00261C7D">
              <w:rPr>
                <w:noProof/>
                <w:webHidden/>
              </w:rPr>
              <w:tab/>
            </w:r>
            <w:r w:rsidDel="00261C7D">
              <w:rPr>
                <w:noProof/>
                <w:webHidden/>
              </w:rPr>
              <w:delText>11</w:delText>
            </w:r>
          </w:del>
        </w:p>
        <w:p w:rsidR="002E7761" w:rsidDel="00261C7D" w:rsidRDefault="002E7761" w14:paraId="3E153A83" w14:textId="6BA4ABDC">
          <w:pPr>
            <w:pStyle w:val="26"/>
            <w:tabs>
              <w:tab w:val="right" w:leader="dot" w:pos="7062"/>
            </w:tabs>
            <w:rPr>
              <w:del w:author="Kazuya Kato" w:date="2025-07-01T14:53:00Z" w:id="229"/>
              <w:rFonts w:hAnsiTheme="minorHAnsi" w:eastAsiaTheme="minorEastAsia" w:cstheme="minorBidi"/>
              <w:b w:val="0"/>
              <w:bCs w:val="0"/>
              <w:noProof/>
              <w:sz w:val="21"/>
              <w14:ligatures w14:val="standardContextual"/>
            </w:rPr>
          </w:pPr>
          <w:del w:author="Kazuya Kato" w:date="2025-07-01T14:53:00Z" w:id="230">
            <w:r w:rsidRPr="00261C7D" w:rsidDel="00261C7D">
              <w:rPr>
                <w:rPrChange w:author="Kazuya Kato" w:date="2025-07-01T14:53:00Z" w:id="231">
                  <w:rPr>
                    <w:rStyle w:val="af0"/>
                    <w:b w:val="0"/>
                    <w:bCs w:val="0"/>
                    <w:noProof/>
                  </w:rPr>
                </w:rPrChange>
              </w:rPr>
              <w:delText>5.2. システム変更運用</w:delText>
            </w:r>
            <w:r w:rsidDel="00261C7D">
              <w:rPr>
                <w:noProof/>
                <w:webHidden/>
              </w:rPr>
              <w:tab/>
            </w:r>
            <w:r w:rsidDel="00261C7D">
              <w:rPr>
                <w:noProof/>
                <w:webHidden/>
              </w:rPr>
              <w:delText>12</w:delText>
            </w:r>
          </w:del>
        </w:p>
        <w:p w:rsidR="002E7761" w:rsidDel="00261C7D" w:rsidRDefault="002E7761" w14:paraId="4F729778" w14:textId="06C35468">
          <w:pPr>
            <w:pStyle w:val="32"/>
            <w:tabs>
              <w:tab w:val="right" w:leader="dot" w:pos="7062"/>
            </w:tabs>
            <w:rPr>
              <w:del w:author="Kazuya Kato" w:date="2025-07-01T14:53:00Z" w:id="232"/>
              <w:rFonts w:hAnsiTheme="minorHAnsi" w:eastAsiaTheme="minorEastAsia" w:cstheme="minorBidi"/>
              <w:noProof/>
              <w:sz w:val="21"/>
              <w14:ligatures w14:val="standardContextual"/>
            </w:rPr>
          </w:pPr>
          <w:del w:author="Kazuya Kato" w:date="2025-07-01T14:53:00Z" w:id="233">
            <w:r w:rsidRPr="00261C7D" w:rsidDel="00261C7D">
              <w:rPr>
                <w:rPrChange w:author="Kazuya Kato" w:date="2025-07-01T14:53:00Z" w:id="234">
                  <w:rPr>
                    <w:rStyle w:val="af0"/>
                    <w:noProof/>
                  </w:rPr>
                </w:rPrChange>
              </w:rPr>
              <w:delText>5.2.1. 運用方針</w:delText>
            </w:r>
            <w:r w:rsidDel="00261C7D">
              <w:rPr>
                <w:noProof/>
                <w:webHidden/>
              </w:rPr>
              <w:tab/>
            </w:r>
            <w:r w:rsidDel="00261C7D">
              <w:rPr>
                <w:noProof/>
                <w:webHidden/>
              </w:rPr>
              <w:delText>12</w:delText>
            </w:r>
          </w:del>
        </w:p>
        <w:p w:rsidR="002E7761" w:rsidDel="00261C7D" w:rsidRDefault="002E7761" w14:paraId="7A29B54D" w14:textId="2D02ADB4">
          <w:pPr>
            <w:pStyle w:val="32"/>
            <w:tabs>
              <w:tab w:val="right" w:leader="dot" w:pos="7062"/>
            </w:tabs>
            <w:rPr>
              <w:del w:author="Kazuya Kato" w:date="2025-07-01T14:53:00Z" w:id="235"/>
              <w:rFonts w:hAnsiTheme="minorHAnsi" w:eastAsiaTheme="minorEastAsia" w:cstheme="minorBidi"/>
              <w:noProof/>
              <w:sz w:val="21"/>
              <w14:ligatures w14:val="standardContextual"/>
            </w:rPr>
          </w:pPr>
          <w:del w:author="Kazuya Kato" w:date="2025-07-01T14:53:00Z" w:id="236">
            <w:r w:rsidRPr="00261C7D" w:rsidDel="00261C7D">
              <w:rPr>
                <w:rPrChange w:author="Kazuya Kato" w:date="2025-07-01T14:53:00Z" w:id="237">
                  <w:rPr>
                    <w:rStyle w:val="af0"/>
                    <w:noProof/>
                  </w:rPr>
                </w:rPrChange>
              </w:rPr>
              <w:delText>5.2.2. 作業一覧</w:delText>
            </w:r>
            <w:r w:rsidDel="00261C7D">
              <w:rPr>
                <w:noProof/>
                <w:webHidden/>
              </w:rPr>
              <w:tab/>
            </w:r>
            <w:r w:rsidDel="00261C7D">
              <w:rPr>
                <w:noProof/>
                <w:webHidden/>
              </w:rPr>
              <w:delText>12</w:delText>
            </w:r>
          </w:del>
        </w:p>
        <w:p w:rsidR="002E7761" w:rsidDel="00261C7D" w:rsidRDefault="002E7761" w14:paraId="2D1D3B97" w14:textId="01F6AC18">
          <w:pPr>
            <w:pStyle w:val="26"/>
            <w:tabs>
              <w:tab w:val="right" w:leader="dot" w:pos="7062"/>
            </w:tabs>
            <w:rPr>
              <w:del w:author="Kazuya Kato" w:date="2025-07-01T14:53:00Z" w:id="238"/>
              <w:rFonts w:hAnsiTheme="minorHAnsi" w:eastAsiaTheme="minorEastAsia" w:cstheme="minorBidi"/>
              <w:b w:val="0"/>
              <w:bCs w:val="0"/>
              <w:noProof/>
              <w:sz w:val="21"/>
              <w14:ligatures w14:val="standardContextual"/>
            </w:rPr>
          </w:pPr>
          <w:del w:author="Kazuya Kato" w:date="2025-07-01T14:53:00Z" w:id="239">
            <w:r w:rsidRPr="00261C7D" w:rsidDel="00261C7D">
              <w:rPr>
                <w:rPrChange w:author="Kazuya Kato" w:date="2025-07-01T14:53:00Z" w:id="240">
                  <w:rPr>
                    <w:rStyle w:val="af0"/>
                    <w:b w:val="0"/>
                    <w:bCs w:val="0"/>
                    <w:noProof/>
                  </w:rPr>
                </w:rPrChange>
              </w:rPr>
              <w:delText>5.3. アカウント運用</w:delText>
            </w:r>
            <w:r w:rsidDel="00261C7D">
              <w:rPr>
                <w:noProof/>
                <w:webHidden/>
              </w:rPr>
              <w:tab/>
            </w:r>
            <w:r w:rsidDel="00261C7D">
              <w:rPr>
                <w:noProof/>
                <w:webHidden/>
              </w:rPr>
              <w:delText>13</w:delText>
            </w:r>
          </w:del>
        </w:p>
        <w:p w:rsidR="002E7761" w:rsidDel="00261C7D" w:rsidRDefault="002E7761" w14:paraId="5583E9FE" w14:textId="7F2A4FB4">
          <w:pPr>
            <w:pStyle w:val="32"/>
            <w:tabs>
              <w:tab w:val="right" w:leader="dot" w:pos="7062"/>
            </w:tabs>
            <w:rPr>
              <w:del w:author="Kazuya Kato" w:date="2025-07-01T14:53:00Z" w:id="241"/>
              <w:rFonts w:hAnsiTheme="minorHAnsi" w:eastAsiaTheme="minorEastAsia" w:cstheme="minorBidi"/>
              <w:noProof/>
              <w:sz w:val="21"/>
              <w14:ligatures w14:val="standardContextual"/>
            </w:rPr>
          </w:pPr>
          <w:del w:author="Kazuya Kato" w:date="2025-07-01T14:53:00Z" w:id="242">
            <w:r w:rsidRPr="00261C7D" w:rsidDel="00261C7D">
              <w:rPr>
                <w:rPrChange w:author="Kazuya Kato" w:date="2025-07-01T14:53:00Z" w:id="243">
                  <w:rPr>
                    <w:rStyle w:val="af0"/>
                    <w:noProof/>
                  </w:rPr>
                </w:rPrChange>
              </w:rPr>
              <w:delText>5.3.1. 運用方針</w:delText>
            </w:r>
            <w:r w:rsidDel="00261C7D">
              <w:rPr>
                <w:noProof/>
                <w:webHidden/>
              </w:rPr>
              <w:tab/>
            </w:r>
            <w:r w:rsidDel="00261C7D">
              <w:rPr>
                <w:noProof/>
                <w:webHidden/>
              </w:rPr>
              <w:delText>13</w:delText>
            </w:r>
          </w:del>
        </w:p>
        <w:p w:rsidR="002E7761" w:rsidDel="00261C7D" w:rsidRDefault="002E7761" w14:paraId="40B4A2D2" w14:textId="5F3B2BAC">
          <w:pPr>
            <w:pStyle w:val="32"/>
            <w:tabs>
              <w:tab w:val="right" w:leader="dot" w:pos="7062"/>
            </w:tabs>
            <w:rPr>
              <w:del w:author="Kazuya Kato" w:date="2025-07-01T14:53:00Z" w:id="244"/>
              <w:rFonts w:hAnsiTheme="minorHAnsi" w:eastAsiaTheme="minorEastAsia" w:cstheme="minorBidi"/>
              <w:noProof/>
              <w:sz w:val="21"/>
              <w14:ligatures w14:val="standardContextual"/>
            </w:rPr>
          </w:pPr>
          <w:del w:author="Kazuya Kato" w:date="2025-07-01T14:53:00Z" w:id="245">
            <w:r w:rsidRPr="00261C7D" w:rsidDel="00261C7D">
              <w:rPr>
                <w:rPrChange w:author="Kazuya Kato" w:date="2025-07-01T14:53:00Z" w:id="246">
                  <w:rPr>
                    <w:rStyle w:val="af0"/>
                    <w:noProof/>
                  </w:rPr>
                </w:rPrChange>
              </w:rPr>
              <w:delText>5.3.2. アカウント種別</w:delText>
            </w:r>
            <w:r w:rsidDel="00261C7D">
              <w:rPr>
                <w:noProof/>
                <w:webHidden/>
              </w:rPr>
              <w:tab/>
            </w:r>
            <w:r w:rsidDel="00261C7D">
              <w:rPr>
                <w:noProof/>
                <w:webHidden/>
              </w:rPr>
              <w:delText>13</w:delText>
            </w:r>
          </w:del>
        </w:p>
        <w:p w:rsidR="002E7761" w:rsidDel="00261C7D" w:rsidRDefault="002E7761" w14:paraId="6CD71B31" w14:textId="6B36E556">
          <w:pPr>
            <w:pStyle w:val="32"/>
            <w:tabs>
              <w:tab w:val="right" w:leader="dot" w:pos="7062"/>
            </w:tabs>
            <w:rPr>
              <w:del w:author="Kazuya Kato" w:date="2025-07-01T14:53:00Z" w:id="247"/>
              <w:rFonts w:hAnsiTheme="minorHAnsi" w:eastAsiaTheme="minorEastAsia" w:cstheme="minorBidi"/>
              <w:noProof/>
              <w:sz w:val="21"/>
              <w14:ligatures w14:val="standardContextual"/>
            </w:rPr>
          </w:pPr>
          <w:del w:author="Kazuya Kato" w:date="2025-07-01T14:53:00Z" w:id="248">
            <w:r w:rsidRPr="00261C7D" w:rsidDel="00261C7D">
              <w:rPr>
                <w:rPrChange w:author="Kazuya Kato" w:date="2025-07-01T14:53:00Z" w:id="249">
                  <w:rPr>
                    <w:rStyle w:val="af0"/>
                    <w:noProof/>
                  </w:rPr>
                </w:rPrChange>
              </w:rPr>
              <w:delText>5.3.3. アカウント運用方式</w:delText>
            </w:r>
            <w:r w:rsidDel="00261C7D">
              <w:rPr>
                <w:noProof/>
                <w:webHidden/>
              </w:rPr>
              <w:tab/>
            </w:r>
            <w:r w:rsidDel="00261C7D">
              <w:rPr>
                <w:noProof/>
                <w:webHidden/>
              </w:rPr>
              <w:delText>13</w:delText>
            </w:r>
          </w:del>
        </w:p>
        <w:p w:rsidR="002E7761" w:rsidDel="00261C7D" w:rsidRDefault="002E7761" w14:paraId="133B1CE4" w14:textId="13399AF6">
          <w:pPr>
            <w:pStyle w:val="32"/>
            <w:tabs>
              <w:tab w:val="right" w:leader="dot" w:pos="7062"/>
            </w:tabs>
            <w:rPr>
              <w:del w:author="Kazuya Kato" w:date="2025-07-01T14:53:00Z" w:id="250"/>
              <w:rFonts w:hAnsiTheme="minorHAnsi" w:eastAsiaTheme="minorEastAsia" w:cstheme="minorBidi"/>
              <w:noProof/>
              <w:sz w:val="21"/>
              <w14:ligatures w14:val="standardContextual"/>
            </w:rPr>
          </w:pPr>
          <w:del w:author="Kazuya Kato" w:date="2025-07-01T14:53:00Z" w:id="251">
            <w:r w:rsidRPr="00261C7D" w:rsidDel="00261C7D">
              <w:rPr>
                <w:rPrChange w:author="Kazuya Kato" w:date="2025-07-01T14:53:00Z" w:id="252">
                  <w:rPr>
                    <w:rStyle w:val="af0"/>
                    <w:noProof/>
                  </w:rPr>
                </w:rPrChange>
              </w:rPr>
              <w:delText>運用アカウント対象：「</w:delText>
            </w:r>
            <w:r w:rsidRPr="00261C7D" w:rsidDel="00261C7D">
              <w:rPr>
                <w:cs/>
                <w:rPrChange w:author="Kazuya Kato" w:date="2025-07-01T14:53:00Z" w:id="253">
                  <w:rPr>
                    <w:rStyle w:val="af0"/>
                    <w:rFonts w:ascii="ＭＳ 明朝" w:hAnsi="ＭＳ 明朝" w:eastAsia="ＭＳ 明朝" w:cs="ＭＳ 明朝"/>
                    <w:noProof/>
                    <w:cs/>
                  </w:rPr>
                </w:rPrChange>
              </w:rPr>
              <w:delText>‎</w:delText>
            </w:r>
            <w:r w:rsidRPr="00261C7D" w:rsidDel="00261C7D">
              <w:rPr>
                <w:rPrChange w:author="Kazuya Kato" w:date="2025-07-01T14:53:00Z" w:id="254">
                  <w:rPr>
                    <w:rStyle w:val="af0"/>
                    <w:noProof/>
                  </w:rPr>
                </w:rPrChange>
              </w:rPr>
              <w:delText>4.1運用対象システム」に記載の範囲で作成されるアカウント対象とする。</w:delText>
            </w:r>
            <w:r w:rsidDel="00261C7D">
              <w:rPr>
                <w:noProof/>
                <w:webHidden/>
              </w:rPr>
              <w:tab/>
            </w:r>
            <w:r w:rsidDel="00261C7D">
              <w:rPr>
                <w:noProof/>
                <w:webHidden/>
              </w:rPr>
              <w:delText>13</w:delText>
            </w:r>
          </w:del>
        </w:p>
        <w:p w:rsidR="002E7761" w:rsidDel="00261C7D" w:rsidRDefault="002E7761" w14:paraId="5DD0147E" w14:textId="4E06E511">
          <w:pPr>
            <w:pStyle w:val="32"/>
            <w:tabs>
              <w:tab w:val="right" w:leader="dot" w:pos="7062"/>
            </w:tabs>
            <w:rPr>
              <w:del w:author="Kazuya Kato" w:date="2025-07-01T14:53:00Z" w:id="255"/>
              <w:rFonts w:hAnsiTheme="minorHAnsi" w:eastAsiaTheme="minorEastAsia" w:cstheme="minorBidi"/>
              <w:noProof/>
              <w:sz w:val="21"/>
              <w14:ligatures w14:val="standardContextual"/>
            </w:rPr>
          </w:pPr>
          <w:del w:author="Kazuya Kato" w:date="2025-07-01T14:53:00Z" w:id="256">
            <w:r w:rsidRPr="00261C7D" w:rsidDel="00261C7D">
              <w:rPr>
                <w:rPrChange w:author="Kazuya Kato" w:date="2025-07-01T14:53:00Z" w:id="257">
                  <w:rPr>
                    <w:rStyle w:val="af0"/>
                    <w:noProof/>
                  </w:rPr>
                </w:rPrChange>
              </w:rPr>
              <w:delText>5.3.4. パスワード利用・変更ポリシー</w:delText>
            </w:r>
            <w:r w:rsidDel="00261C7D">
              <w:rPr>
                <w:noProof/>
                <w:webHidden/>
              </w:rPr>
              <w:tab/>
            </w:r>
            <w:r w:rsidDel="00261C7D">
              <w:rPr>
                <w:noProof/>
                <w:webHidden/>
              </w:rPr>
              <w:delText>13</w:delText>
            </w:r>
          </w:del>
        </w:p>
        <w:p w:rsidR="002E7761" w:rsidDel="00261C7D" w:rsidRDefault="002E7761" w14:paraId="12AF126C" w14:textId="3028A266">
          <w:pPr>
            <w:pStyle w:val="32"/>
            <w:tabs>
              <w:tab w:val="right" w:leader="dot" w:pos="7062"/>
            </w:tabs>
            <w:rPr>
              <w:del w:author="Kazuya Kato" w:date="2025-07-01T14:53:00Z" w:id="258"/>
              <w:rFonts w:hAnsiTheme="minorHAnsi" w:eastAsiaTheme="minorEastAsia" w:cstheme="minorBidi"/>
              <w:noProof/>
              <w:sz w:val="21"/>
              <w14:ligatures w14:val="standardContextual"/>
            </w:rPr>
          </w:pPr>
          <w:del w:author="Kazuya Kato" w:date="2025-07-01T14:53:00Z" w:id="259">
            <w:r w:rsidRPr="00261C7D" w:rsidDel="00261C7D">
              <w:rPr>
                <w:rPrChange w:author="Kazuya Kato" w:date="2025-07-01T14:53:00Z" w:id="260">
                  <w:rPr>
                    <w:rStyle w:val="af0"/>
                    <w:noProof/>
                  </w:rPr>
                </w:rPrChange>
              </w:rPr>
              <w:delText>5.3.5. 作業一覧</w:delText>
            </w:r>
            <w:r w:rsidDel="00261C7D">
              <w:rPr>
                <w:noProof/>
                <w:webHidden/>
              </w:rPr>
              <w:tab/>
            </w:r>
            <w:r w:rsidDel="00261C7D">
              <w:rPr>
                <w:noProof/>
                <w:webHidden/>
              </w:rPr>
              <w:delText>14</w:delText>
            </w:r>
          </w:del>
        </w:p>
        <w:p w:rsidR="002E7761" w:rsidDel="00261C7D" w:rsidRDefault="002E7761" w14:paraId="61627B3F" w14:textId="03705EB5">
          <w:pPr>
            <w:pStyle w:val="26"/>
            <w:tabs>
              <w:tab w:val="right" w:leader="dot" w:pos="7062"/>
            </w:tabs>
            <w:rPr>
              <w:del w:author="Kazuya Kato" w:date="2025-07-01T14:53:00Z" w:id="261"/>
              <w:rFonts w:hAnsiTheme="minorHAnsi" w:eastAsiaTheme="minorEastAsia" w:cstheme="minorBidi"/>
              <w:b w:val="0"/>
              <w:bCs w:val="0"/>
              <w:noProof/>
              <w:sz w:val="21"/>
              <w14:ligatures w14:val="standardContextual"/>
            </w:rPr>
          </w:pPr>
          <w:del w:author="Kazuya Kato" w:date="2025-07-01T14:53:00Z" w:id="262">
            <w:r w:rsidRPr="00261C7D" w:rsidDel="00261C7D">
              <w:rPr>
                <w:rPrChange w:author="Kazuya Kato" w:date="2025-07-01T14:53:00Z" w:id="263">
                  <w:rPr>
                    <w:rStyle w:val="af0"/>
                    <w:b w:val="0"/>
                    <w:bCs w:val="0"/>
                    <w:noProof/>
                  </w:rPr>
                </w:rPrChange>
              </w:rPr>
              <w:delText>5.4. ジョブ/スクリプト運用</w:delText>
            </w:r>
            <w:r w:rsidDel="00261C7D">
              <w:rPr>
                <w:noProof/>
                <w:webHidden/>
              </w:rPr>
              <w:tab/>
            </w:r>
            <w:r w:rsidDel="00261C7D">
              <w:rPr>
                <w:noProof/>
                <w:webHidden/>
              </w:rPr>
              <w:delText>15</w:delText>
            </w:r>
          </w:del>
        </w:p>
        <w:p w:rsidR="002E7761" w:rsidDel="00261C7D" w:rsidRDefault="002E7761" w14:paraId="1A1EFAB4" w14:textId="30219F0F">
          <w:pPr>
            <w:pStyle w:val="32"/>
            <w:tabs>
              <w:tab w:val="right" w:leader="dot" w:pos="7062"/>
            </w:tabs>
            <w:rPr>
              <w:del w:author="Kazuya Kato" w:date="2025-07-01T14:53:00Z" w:id="264"/>
              <w:rFonts w:hAnsiTheme="minorHAnsi" w:eastAsiaTheme="minorEastAsia" w:cstheme="minorBidi"/>
              <w:noProof/>
              <w:sz w:val="21"/>
              <w14:ligatures w14:val="standardContextual"/>
            </w:rPr>
          </w:pPr>
          <w:del w:author="Kazuya Kato" w:date="2025-07-01T14:53:00Z" w:id="265">
            <w:r w:rsidRPr="00261C7D" w:rsidDel="00261C7D">
              <w:rPr>
                <w:rPrChange w:author="Kazuya Kato" w:date="2025-07-01T14:53:00Z" w:id="266">
                  <w:rPr>
                    <w:rStyle w:val="af0"/>
                    <w:noProof/>
                  </w:rPr>
                </w:rPrChange>
              </w:rPr>
              <w:delText>5.4.1. 運用方針</w:delText>
            </w:r>
            <w:r w:rsidDel="00261C7D">
              <w:rPr>
                <w:noProof/>
                <w:webHidden/>
              </w:rPr>
              <w:tab/>
            </w:r>
            <w:r w:rsidDel="00261C7D">
              <w:rPr>
                <w:noProof/>
                <w:webHidden/>
              </w:rPr>
              <w:delText>15</w:delText>
            </w:r>
          </w:del>
        </w:p>
        <w:p w:rsidR="002E7761" w:rsidDel="00261C7D" w:rsidRDefault="002E7761" w14:paraId="31848490" w14:textId="71E76AEC">
          <w:pPr>
            <w:pStyle w:val="32"/>
            <w:tabs>
              <w:tab w:val="right" w:leader="dot" w:pos="7062"/>
            </w:tabs>
            <w:rPr>
              <w:del w:author="Kazuya Kato" w:date="2025-07-01T14:53:00Z" w:id="267"/>
              <w:rFonts w:hAnsiTheme="minorHAnsi" w:eastAsiaTheme="minorEastAsia" w:cstheme="minorBidi"/>
              <w:noProof/>
              <w:sz w:val="21"/>
              <w14:ligatures w14:val="standardContextual"/>
            </w:rPr>
          </w:pPr>
          <w:del w:author="Kazuya Kato" w:date="2025-07-01T14:53:00Z" w:id="268">
            <w:r w:rsidRPr="00261C7D" w:rsidDel="00261C7D">
              <w:rPr>
                <w:rPrChange w:author="Kazuya Kato" w:date="2025-07-01T14:53:00Z" w:id="269">
                  <w:rPr>
                    <w:rStyle w:val="af0"/>
                    <w:noProof/>
                  </w:rPr>
                </w:rPrChange>
              </w:rPr>
              <w:delText>5.4.2. ジョブ/スクリプト実行方式</w:delText>
            </w:r>
            <w:r w:rsidDel="00261C7D">
              <w:rPr>
                <w:noProof/>
                <w:webHidden/>
              </w:rPr>
              <w:tab/>
            </w:r>
            <w:r w:rsidDel="00261C7D">
              <w:rPr>
                <w:noProof/>
                <w:webHidden/>
              </w:rPr>
              <w:delText>15</w:delText>
            </w:r>
          </w:del>
        </w:p>
        <w:p w:rsidR="002E7761" w:rsidDel="00261C7D" w:rsidRDefault="002E7761" w14:paraId="43DE527E" w14:textId="05C2BA78">
          <w:pPr>
            <w:pStyle w:val="32"/>
            <w:tabs>
              <w:tab w:val="right" w:leader="dot" w:pos="7062"/>
            </w:tabs>
            <w:rPr>
              <w:del w:author="Kazuya Kato" w:date="2025-07-01T14:53:00Z" w:id="270"/>
              <w:rFonts w:hAnsiTheme="minorHAnsi" w:eastAsiaTheme="minorEastAsia" w:cstheme="minorBidi"/>
              <w:noProof/>
              <w:sz w:val="21"/>
              <w14:ligatures w14:val="standardContextual"/>
            </w:rPr>
          </w:pPr>
          <w:del w:author="Kazuya Kato" w:date="2025-07-01T14:53:00Z" w:id="271">
            <w:r w:rsidRPr="00261C7D" w:rsidDel="00261C7D">
              <w:rPr>
                <w:rPrChange w:author="Kazuya Kato" w:date="2025-07-01T14:53:00Z" w:id="272">
                  <w:rPr>
                    <w:rStyle w:val="af0"/>
                    <w:noProof/>
                  </w:rPr>
                </w:rPrChange>
              </w:rPr>
              <w:delText>5.4.3. 作業一覧</w:delText>
            </w:r>
            <w:r w:rsidDel="00261C7D">
              <w:rPr>
                <w:noProof/>
                <w:webHidden/>
              </w:rPr>
              <w:tab/>
            </w:r>
            <w:r w:rsidDel="00261C7D">
              <w:rPr>
                <w:noProof/>
                <w:webHidden/>
              </w:rPr>
              <w:delText>15</w:delText>
            </w:r>
          </w:del>
        </w:p>
        <w:p w:rsidR="002E7761" w:rsidDel="00261C7D" w:rsidRDefault="002E7761" w14:paraId="430F7EDE" w14:textId="0A71ECE9">
          <w:pPr>
            <w:pStyle w:val="26"/>
            <w:tabs>
              <w:tab w:val="right" w:leader="dot" w:pos="7062"/>
            </w:tabs>
            <w:rPr>
              <w:del w:author="Kazuya Kato" w:date="2025-07-01T14:53:00Z" w:id="273"/>
              <w:rFonts w:hAnsiTheme="minorHAnsi" w:eastAsiaTheme="minorEastAsia" w:cstheme="minorBidi"/>
              <w:b w:val="0"/>
              <w:bCs w:val="0"/>
              <w:noProof/>
              <w:sz w:val="21"/>
              <w14:ligatures w14:val="standardContextual"/>
            </w:rPr>
          </w:pPr>
          <w:del w:author="Kazuya Kato" w:date="2025-07-01T14:53:00Z" w:id="274">
            <w:r w:rsidRPr="00261C7D" w:rsidDel="00261C7D">
              <w:rPr>
                <w:rPrChange w:author="Kazuya Kato" w:date="2025-07-01T14:53:00Z" w:id="275">
                  <w:rPr>
                    <w:rStyle w:val="af0"/>
                    <w:b w:val="0"/>
                    <w:bCs w:val="0"/>
                    <w:noProof/>
                  </w:rPr>
                </w:rPrChange>
              </w:rPr>
              <w:delText>5.5. 監視運用</w:delText>
            </w:r>
            <w:r w:rsidDel="00261C7D">
              <w:rPr>
                <w:noProof/>
                <w:webHidden/>
              </w:rPr>
              <w:tab/>
            </w:r>
            <w:r w:rsidDel="00261C7D">
              <w:rPr>
                <w:noProof/>
                <w:webHidden/>
              </w:rPr>
              <w:delText>16</w:delText>
            </w:r>
          </w:del>
        </w:p>
        <w:p w:rsidR="002E7761" w:rsidDel="00261C7D" w:rsidRDefault="002E7761" w14:paraId="4482F559" w14:textId="1438EA3D">
          <w:pPr>
            <w:pStyle w:val="32"/>
            <w:tabs>
              <w:tab w:val="right" w:leader="dot" w:pos="7062"/>
            </w:tabs>
            <w:rPr>
              <w:del w:author="Kazuya Kato" w:date="2025-07-01T14:53:00Z" w:id="276"/>
              <w:rFonts w:hAnsiTheme="minorHAnsi" w:eastAsiaTheme="minorEastAsia" w:cstheme="minorBidi"/>
              <w:noProof/>
              <w:sz w:val="21"/>
              <w14:ligatures w14:val="standardContextual"/>
            </w:rPr>
          </w:pPr>
          <w:del w:author="Kazuya Kato" w:date="2025-07-01T14:53:00Z" w:id="277">
            <w:r w:rsidRPr="00261C7D" w:rsidDel="00261C7D">
              <w:rPr>
                <w:rPrChange w:author="Kazuya Kato" w:date="2025-07-01T14:53:00Z" w:id="278">
                  <w:rPr>
                    <w:rStyle w:val="af0"/>
                    <w:noProof/>
                  </w:rPr>
                </w:rPrChange>
              </w:rPr>
              <w:delText>5.5.1. 運用方針</w:delText>
            </w:r>
            <w:r w:rsidDel="00261C7D">
              <w:rPr>
                <w:noProof/>
                <w:webHidden/>
              </w:rPr>
              <w:tab/>
            </w:r>
            <w:r w:rsidDel="00261C7D">
              <w:rPr>
                <w:noProof/>
                <w:webHidden/>
              </w:rPr>
              <w:delText>16</w:delText>
            </w:r>
          </w:del>
        </w:p>
        <w:p w:rsidR="002E7761" w:rsidDel="00261C7D" w:rsidRDefault="002E7761" w14:paraId="6F0B23FB" w14:textId="5B079BB1">
          <w:pPr>
            <w:pStyle w:val="32"/>
            <w:tabs>
              <w:tab w:val="right" w:leader="dot" w:pos="7062"/>
            </w:tabs>
            <w:rPr>
              <w:del w:author="Kazuya Kato" w:date="2025-07-01T14:53:00Z" w:id="279"/>
              <w:rFonts w:hAnsiTheme="minorHAnsi" w:eastAsiaTheme="minorEastAsia" w:cstheme="minorBidi"/>
              <w:noProof/>
              <w:sz w:val="21"/>
              <w14:ligatures w14:val="standardContextual"/>
            </w:rPr>
          </w:pPr>
          <w:del w:author="Kazuya Kato" w:date="2025-07-01T14:53:00Z" w:id="280">
            <w:r w:rsidRPr="00261C7D" w:rsidDel="00261C7D">
              <w:rPr>
                <w:rPrChange w:author="Kazuya Kato" w:date="2025-07-01T14:53:00Z" w:id="281">
                  <w:rPr>
                    <w:rStyle w:val="af0"/>
                    <w:noProof/>
                  </w:rPr>
                </w:rPrChange>
              </w:rPr>
              <w:delText>5.5.2. 監視方針</w:delText>
            </w:r>
            <w:r w:rsidDel="00261C7D">
              <w:rPr>
                <w:noProof/>
                <w:webHidden/>
              </w:rPr>
              <w:tab/>
            </w:r>
            <w:r w:rsidDel="00261C7D">
              <w:rPr>
                <w:noProof/>
                <w:webHidden/>
              </w:rPr>
              <w:delText>16</w:delText>
            </w:r>
          </w:del>
        </w:p>
        <w:p w:rsidR="002E7761" w:rsidDel="00261C7D" w:rsidRDefault="002E7761" w14:paraId="19704D6C" w14:textId="7BAB02E0">
          <w:pPr>
            <w:pStyle w:val="32"/>
            <w:tabs>
              <w:tab w:val="right" w:leader="dot" w:pos="7062"/>
            </w:tabs>
            <w:rPr>
              <w:del w:author="Kazuya Kato" w:date="2025-07-01T14:53:00Z" w:id="282"/>
              <w:rFonts w:hAnsiTheme="minorHAnsi" w:eastAsiaTheme="minorEastAsia" w:cstheme="minorBidi"/>
              <w:noProof/>
              <w:sz w:val="21"/>
              <w14:ligatures w14:val="standardContextual"/>
            </w:rPr>
          </w:pPr>
          <w:del w:author="Kazuya Kato" w:date="2025-07-01T14:53:00Z" w:id="283">
            <w:r w:rsidRPr="00261C7D" w:rsidDel="00261C7D">
              <w:rPr>
                <w:rPrChange w:author="Kazuya Kato" w:date="2025-07-01T14:53:00Z" w:id="284">
                  <w:rPr>
                    <w:rStyle w:val="af0"/>
                    <w:noProof/>
                  </w:rPr>
                </w:rPrChange>
              </w:rPr>
              <w:delText>5.5.3. 監視対象</w:delText>
            </w:r>
            <w:r w:rsidDel="00261C7D">
              <w:rPr>
                <w:noProof/>
                <w:webHidden/>
              </w:rPr>
              <w:tab/>
            </w:r>
            <w:r w:rsidDel="00261C7D">
              <w:rPr>
                <w:noProof/>
                <w:webHidden/>
              </w:rPr>
              <w:delText>16</w:delText>
            </w:r>
          </w:del>
        </w:p>
        <w:p w:rsidR="002E7761" w:rsidDel="00261C7D" w:rsidRDefault="002E7761" w14:paraId="0456D7D1" w14:textId="7A22E55E">
          <w:pPr>
            <w:pStyle w:val="43"/>
            <w:tabs>
              <w:tab w:val="right" w:leader="dot" w:pos="7062"/>
            </w:tabs>
            <w:rPr>
              <w:del w:author="Kazuya Kato" w:date="2025-07-01T14:53:00Z" w:id="285"/>
              <w:rFonts w:hAnsiTheme="minorHAnsi" w:eastAsiaTheme="minorEastAsia" w:cstheme="minorBidi"/>
              <w:noProof/>
              <w:sz w:val="21"/>
              <w14:ligatures w14:val="standardContextual"/>
            </w:rPr>
          </w:pPr>
          <w:del w:author="Kazuya Kato" w:date="2025-07-01T14:53:00Z" w:id="286">
            <w:r w:rsidRPr="00261C7D" w:rsidDel="00261C7D">
              <w:rPr>
                <w:rPrChange w:author="Kazuya Kato" w:date="2025-07-01T14:53:00Z" w:id="287">
                  <w:rPr>
                    <w:rStyle w:val="af0"/>
                    <w:noProof/>
                  </w:rPr>
                </w:rPrChange>
              </w:rPr>
              <w:delText>監視種別と概要および監視対象を以下の通り記載する。 具体的なメトリクス、ログの監視実装内容は「</w:delText>
            </w:r>
            <w:r w:rsidRPr="00261C7D" w:rsidDel="00261C7D">
              <w:rPr>
                <w:cs/>
                <w:rPrChange w:author="Kazuya Kato" w:date="2025-07-01T14:53:00Z" w:id="288">
                  <w:rPr>
                    <w:rStyle w:val="af0"/>
                    <w:rFonts w:cs="ＭＳ 明朝"/>
                    <w:noProof/>
                    <w:cs/>
                  </w:rPr>
                </w:rPrChange>
              </w:rPr>
              <w:delText>‎‎</w:delText>
            </w:r>
            <w:r w:rsidRPr="00261C7D" w:rsidDel="00261C7D">
              <w:rPr>
                <w:rPrChange w:author="Kazuya Kato" w:date="2025-07-01T14:53:00Z" w:id="289">
                  <w:rPr>
                    <w:rStyle w:val="af0"/>
                    <w:rFonts w:cs="ＭＳ 明朝"/>
                    <w:noProof/>
                  </w:rPr>
                </w:rPrChange>
              </w:rPr>
              <w:delText>5.5.3.1</w:delText>
            </w:r>
            <w:r w:rsidRPr="00261C7D" w:rsidDel="00261C7D">
              <w:rPr>
                <w:rPrChange w:author="Kazuya Kato" w:date="2025-07-01T14:53:00Z" w:id="290">
                  <w:rPr>
                    <w:rStyle w:val="af0"/>
                    <w:b/>
                    <w:bCs/>
                    <w:noProof/>
                  </w:rPr>
                </w:rPrChange>
              </w:rPr>
              <w:delText>監視メトリクス</w:delText>
            </w:r>
            <w:r w:rsidDel="00261C7D">
              <w:rPr>
                <w:noProof/>
                <w:webHidden/>
              </w:rPr>
              <w:tab/>
            </w:r>
            <w:r w:rsidDel="00261C7D">
              <w:rPr>
                <w:noProof/>
                <w:webHidden/>
              </w:rPr>
              <w:delText>16</w:delText>
            </w:r>
          </w:del>
        </w:p>
        <w:p w:rsidR="002E7761" w:rsidDel="00261C7D" w:rsidRDefault="002E7761" w14:paraId="12A22D84" w14:textId="3CDE355D">
          <w:pPr>
            <w:pStyle w:val="43"/>
            <w:tabs>
              <w:tab w:val="right" w:leader="dot" w:pos="7062"/>
            </w:tabs>
            <w:rPr>
              <w:del w:author="Kazuya Kato" w:date="2025-07-01T14:53:00Z" w:id="291"/>
              <w:rFonts w:hAnsiTheme="minorHAnsi" w:eastAsiaTheme="minorEastAsia" w:cstheme="minorBidi"/>
              <w:noProof/>
              <w:sz w:val="21"/>
              <w14:ligatures w14:val="standardContextual"/>
            </w:rPr>
          </w:pPr>
          <w:del w:author="Kazuya Kato" w:date="2025-07-01T14:53:00Z" w:id="292">
            <w:r w:rsidRPr="00261C7D" w:rsidDel="00261C7D">
              <w:rPr>
                <w:rPrChange w:author="Kazuya Kato" w:date="2025-07-01T14:53:00Z" w:id="293">
                  <w:rPr>
                    <w:rStyle w:val="af0"/>
                    <w:noProof/>
                  </w:rPr>
                </w:rPrChange>
              </w:rPr>
              <w:delText>」および「</w:delText>
            </w:r>
            <w:r w:rsidRPr="00261C7D" w:rsidDel="00261C7D">
              <w:rPr>
                <w:cs/>
                <w:rPrChange w:author="Kazuya Kato" w:date="2025-07-01T14:53:00Z" w:id="294">
                  <w:rPr>
                    <w:rStyle w:val="af0"/>
                    <w:rFonts w:cs="ＭＳ 明朝"/>
                    <w:noProof/>
                    <w:cs/>
                  </w:rPr>
                </w:rPrChange>
              </w:rPr>
              <w:delText>‎</w:delText>
            </w:r>
            <w:r w:rsidRPr="00261C7D" w:rsidDel="00261C7D">
              <w:rPr>
                <w:rPrChange w:author="Kazuya Kato" w:date="2025-07-01T14:53:00Z" w:id="295">
                  <w:rPr>
                    <w:rStyle w:val="af0"/>
                    <w:noProof/>
                  </w:rPr>
                </w:rPrChange>
              </w:rPr>
              <w:delText>5.5.3.2</w:delText>
            </w:r>
            <w:r w:rsidRPr="00261C7D" w:rsidDel="00261C7D">
              <w:rPr>
                <w:cs/>
                <w:rPrChange w:author="Kazuya Kato" w:date="2025-07-01T14:53:00Z" w:id="296">
                  <w:rPr>
                    <w:rStyle w:val="af0"/>
                    <w:rFonts w:cs="ＭＳ 明朝"/>
                    <w:noProof/>
                    <w:cs/>
                  </w:rPr>
                </w:rPrChange>
              </w:rPr>
              <w:delText>‎</w:delText>
            </w:r>
            <w:r w:rsidDel="00261C7D">
              <w:rPr>
                <w:noProof/>
                <w:webHidden/>
              </w:rPr>
              <w:tab/>
            </w:r>
            <w:r w:rsidDel="00261C7D">
              <w:rPr>
                <w:noProof/>
                <w:webHidden/>
              </w:rPr>
              <w:delText>16</w:delText>
            </w:r>
          </w:del>
        </w:p>
        <w:p w:rsidR="002E7761" w:rsidDel="00261C7D" w:rsidRDefault="002E7761" w14:paraId="72B8EA74" w14:textId="2320467F">
          <w:pPr>
            <w:pStyle w:val="43"/>
            <w:tabs>
              <w:tab w:val="right" w:leader="dot" w:pos="7062"/>
            </w:tabs>
            <w:rPr>
              <w:del w:author="Kazuya Kato" w:date="2025-07-01T14:53:00Z" w:id="297"/>
              <w:rFonts w:hAnsiTheme="minorHAnsi" w:eastAsiaTheme="minorEastAsia" w:cstheme="minorBidi"/>
              <w:noProof/>
              <w:sz w:val="21"/>
              <w14:ligatures w14:val="standardContextual"/>
            </w:rPr>
          </w:pPr>
          <w:del w:author="Kazuya Kato" w:date="2025-07-01T14:53:00Z" w:id="298">
            <w:r w:rsidRPr="00261C7D" w:rsidDel="00261C7D">
              <w:rPr>
                <w:rPrChange w:author="Kazuya Kato" w:date="2025-07-01T14:53:00Z" w:id="299">
                  <w:rPr>
                    <w:rStyle w:val="af0"/>
                    <w:noProof/>
                  </w:rPr>
                </w:rPrChange>
              </w:rPr>
              <w:delText>監視ログ」に記載する。</w:delText>
            </w:r>
            <w:r w:rsidDel="00261C7D">
              <w:rPr>
                <w:noProof/>
                <w:webHidden/>
              </w:rPr>
              <w:tab/>
            </w:r>
            <w:r w:rsidDel="00261C7D">
              <w:rPr>
                <w:noProof/>
                <w:webHidden/>
              </w:rPr>
              <w:delText>16</w:delText>
            </w:r>
          </w:del>
        </w:p>
        <w:p w:rsidR="002E7761" w:rsidDel="00261C7D" w:rsidRDefault="002E7761" w14:paraId="3B076B9D" w14:textId="70AA027A">
          <w:pPr>
            <w:pStyle w:val="43"/>
            <w:tabs>
              <w:tab w:val="right" w:leader="dot" w:pos="7062"/>
            </w:tabs>
            <w:rPr>
              <w:del w:author="Kazuya Kato" w:date="2025-07-01T14:53:00Z" w:id="300"/>
              <w:rFonts w:hAnsiTheme="minorHAnsi" w:eastAsiaTheme="minorEastAsia" w:cstheme="minorBidi"/>
              <w:noProof/>
              <w:sz w:val="21"/>
              <w14:ligatures w14:val="standardContextual"/>
            </w:rPr>
          </w:pPr>
          <w:del w:author="Kazuya Kato" w:date="2025-07-01T14:53:00Z" w:id="301">
            <w:r w:rsidRPr="00261C7D" w:rsidDel="00261C7D">
              <w:rPr>
                <w:rPrChange w:author="Kazuya Kato" w:date="2025-07-01T14:53:00Z" w:id="302">
                  <w:rPr>
                    <w:rStyle w:val="af0"/>
                    <w:rFonts w:cstheme="majorBidi"/>
                    <w:b/>
                    <w:bCs/>
                    <w:noProof/>
                  </w:rPr>
                </w:rPrChange>
              </w:rPr>
              <w:delText>5.5.3.1.</w:delText>
            </w:r>
            <w:r w:rsidRPr="00261C7D" w:rsidDel="00261C7D">
              <w:rPr>
                <w:rPrChange w:author="Kazuya Kato" w:date="2025-07-01T14:53:00Z" w:id="303">
                  <w:rPr>
                    <w:rStyle w:val="af0"/>
                    <w:b/>
                    <w:bCs/>
                    <w:noProof/>
                  </w:rPr>
                </w:rPrChange>
              </w:rPr>
              <w:delText xml:space="preserve"> 監視メトリクス</w:delText>
            </w:r>
            <w:r w:rsidDel="00261C7D">
              <w:rPr>
                <w:noProof/>
                <w:webHidden/>
              </w:rPr>
              <w:tab/>
            </w:r>
            <w:r w:rsidDel="00261C7D">
              <w:rPr>
                <w:noProof/>
                <w:webHidden/>
              </w:rPr>
              <w:delText>17</w:delText>
            </w:r>
          </w:del>
        </w:p>
        <w:p w:rsidR="002E7761" w:rsidDel="00261C7D" w:rsidRDefault="002E7761" w14:paraId="26B82919" w14:textId="2EEA7C7F">
          <w:pPr>
            <w:pStyle w:val="43"/>
            <w:tabs>
              <w:tab w:val="right" w:leader="dot" w:pos="7062"/>
            </w:tabs>
            <w:rPr>
              <w:del w:author="Kazuya Kato" w:date="2025-07-01T14:53:00Z" w:id="304"/>
              <w:rFonts w:hAnsiTheme="minorHAnsi" w:eastAsiaTheme="minorEastAsia" w:cstheme="minorBidi"/>
              <w:noProof/>
              <w:sz w:val="21"/>
              <w14:ligatures w14:val="standardContextual"/>
            </w:rPr>
          </w:pPr>
          <w:del w:author="Kazuya Kato" w:date="2025-07-01T14:53:00Z" w:id="305">
            <w:r w:rsidRPr="00261C7D" w:rsidDel="00261C7D">
              <w:rPr>
                <w:rPrChange w:author="Kazuya Kato" w:date="2025-07-01T14:53:00Z" w:id="306">
                  <w:rPr>
                    <w:rStyle w:val="af0"/>
                    <w:noProof/>
                  </w:rPr>
                </w:rPrChange>
              </w:rPr>
              <w:delText>「</w:delText>
            </w:r>
            <w:r w:rsidRPr="00261C7D" w:rsidDel="00261C7D">
              <w:rPr>
                <w:cs/>
                <w:rPrChange w:author="Kazuya Kato" w:date="2025-07-01T14:53:00Z" w:id="307">
                  <w:rPr>
                    <w:rStyle w:val="af0"/>
                    <w:rFonts w:ascii="ＭＳ 明朝" w:hAnsi="ＭＳ 明朝" w:eastAsia="ＭＳ 明朝" w:cs="ＭＳ 明朝"/>
                    <w:noProof/>
                    <w:cs/>
                  </w:rPr>
                </w:rPrChange>
              </w:rPr>
              <w:delText>‎</w:delText>
            </w:r>
            <w:r w:rsidRPr="00261C7D" w:rsidDel="00261C7D">
              <w:rPr>
                <w:rPrChange w:author="Kazuya Kato" w:date="2025-07-01T14:53:00Z" w:id="308">
                  <w:rPr>
                    <w:rStyle w:val="af0"/>
                    <w:noProof/>
                  </w:rPr>
                </w:rPrChange>
              </w:rPr>
              <w:delText>0</w:delText>
            </w:r>
            <w:r w:rsidDel="00261C7D">
              <w:rPr>
                <w:noProof/>
                <w:webHidden/>
              </w:rPr>
              <w:tab/>
            </w:r>
            <w:r w:rsidDel="00261C7D">
              <w:rPr>
                <w:noProof/>
                <w:webHidden/>
              </w:rPr>
              <w:delText>17</w:delText>
            </w:r>
          </w:del>
        </w:p>
        <w:p w:rsidR="002E7761" w:rsidDel="00261C7D" w:rsidRDefault="002E7761" w14:paraId="020D6D5E" w14:textId="7D84249E">
          <w:pPr>
            <w:pStyle w:val="43"/>
            <w:tabs>
              <w:tab w:val="right" w:leader="dot" w:pos="7062"/>
            </w:tabs>
            <w:rPr>
              <w:del w:author="Kazuya Kato" w:date="2025-07-01T14:53:00Z" w:id="309"/>
              <w:rFonts w:hAnsiTheme="minorHAnsi" w:eastAsiaTheme="minorEastAsia" w:cstheme="minorBidi"/>
              <w:noProof/>
              <w:sz w:val="21"/>
              <w14:ligatures w14:val="standardContextual"/>
            </w:rPr>
          </w:pPr>
          <w:del w:author="Kazuya Kato" w:date="2025-07-01T14:53:00Z" w:id="310">
            <w:r w:rsidRPr="00261C7D" w:rsidDel="00261C7D">
              <w:rPr>
                <w:rPrChange w:author="Kazuya Kato" w:date="2025-07-01T14:53:00Z" w:id="311">
                  <w:rPr>
                    <w:rStyle w:val="af0"/>
                    <w:noProof/>
                  </w:rPr>
                </w:rPrChange>
              </w:rPr>
              <w:delText>「</w:delText>
            </w:r>
            <w:r w:rsidRPr="00261C7D" w:rsidDel="00261C7D">
              <w:rPr>
                <w:cs/>
                <w:rPrChange w:author="Kazuya Kato" w:date="2025-07-01T14:53:00Z" w:id="312">
                  <w:rPr>
                    <w:rStyle w:val="af0"/>
                    <w:rFonts w:ascii="ＭＳ 明朝" w:hAnsi="ＭＳ 明朝" w:eastAsia="ＭＳ 明朝" w:cs="ＭＳ 明朝"/>
                    <w:noProof/>
                    <w:cs/>
                  </w:rPr>
                </w:rPrChange>
              </w:rPr>
              <w:delText>‎</w:delText>
            </w:r>
            <w:r w:rsidRPr="00261C7D" w:rsidDel="00261C7D">
              <w:rPr>
                <w:rPrChange w:author="Kazuya Kato" w:date="2025-07-01T14:53:00Z" w:id="313">
                  <w:rPr>
                    <w:rStyle w:val="af0"/>
                    <w:noProof/>
                  </w:rPr>
                </w:rPrChange>
              </w:rPr>
              <w:delText>0</w:delText>
            </w:r>
            <w:r w:rsidDel="00261C7D">
              <w:rPr>
                <w:noProof/>
                <w:webHidden/>
              </w:rPr>
              <w:tab/>
            </w:r>
            <w:r w:rsidDel="00261C7D">
              <w:rPr>
                <w:noProof/>
                <w:webHidden/>
              </w:rPr>
              <w:delText>17</w:delText>
            </w:r>
          </w:del>
        </w:p>
        <w:p w:rsidR="002E7761" w:rsidDel="00261C7D" w:rsidRDefault="002E7761" w14:paraId="582954FC" w14:textId="6379BEC2">
          <w:pPr>
            <w:pStyle w:val="43"/>
            <w:tabs>
              <w:tab w:val="right" w:leader="dot" w:pos="7062"/>
            </w:tabs>
            <w:rPr>
              <w:del w:author="Kazuya Kato" w:date="2025-07-01T14:53:00Z" w:id="314"/>
              <w:rFonts w:hAnsiTheme="minorHAnsi" w:eastAsiaTheme="minorEastAsia" w:cstheme="minorBidi"/>
              <w:noProof/>
              <w:sz w:val="21"/>
              <w14:ligatures w14:val="standardContextual"/>
            </w:rPr>
          </w:pPr>
          <w:del w:author="Kazuya Kato" w:date="2025-07-01T14:53:00Z" w:id="315">
            <w:r w:rsidRPr="00261C7D" w:rsidDel="00261C7D">
              <w:rPr>
                <w:rPrChange w:author="Kazuya Kato" w:date="2025-07-01T14:53:00Z" w:id="316">
                  <w:rPr>
                    <w:rStyle w:val="af0"/>
                    <w:noProof/>
                  </w:rPr>
                </w:rPrChange>
              </w:rPr>
              <w:delText>「</w:delText>
            </w:r>
            <w:r w:rsidRPr="00261C7D" w:rsidDel="00261C7D">
              <w:rPr>
                <w:cs/>
                <w:rPrChange w:author="Kazuya Kato" w:date="2025-07-01T14:53:00Z" w:id="317">
                  <w:rPr>
                    <w:rStyle w:val="af0"/>
                    <w:rFonts w:ascii="ＭＳ 明朝" w:hAnsi="ＭＳ 明朝" w:eastAsia="ＭＳ 明朝" w:cs="ＭＳ 明朝"/>
                    <w:noProof/>
                    <w:cs/>
                  </w:rPr>
                </w:rPrChange>
              </w:rPr>
              <w:delText>‎</w:delText>
            </w:r>
            <w:r w:rsidRPr="00261C7D" w:rsidDel="00261C7D">
              <w:rPr>
                <w:rPrChange w:author="Kazuya Kato" w:date="2025-07-01T14:53:00Z" w:id="318">
                  <w:rPr>
                    <w:rStyle w:val="af0"/>
                    <w:noProof/>
                  </w:rPr>
                </w:rPrChange>
              </w:rPr>
              <w:delText>0</w:delText>
            </w:r>
            <w:r w:rsidDel="00261C7D">
              <w:rPr>
                <w:noProof/>
                <w:webHidden/>
              </w:rPr>
              <w:tab/>
            </w:r>
            <w:r w:rsidDel="00261C7D">
              <w:rPr>
                <w:noProof/>
                <w:webHidden/>
              </w:rPr>
              <w:delText>17</w:delText>
            </w:r>
          </w:del>
        </w:p>
        <w:p w:rsidR="002E7761" w:rsidDel="00261C7D" w:rsidRDefault="002E7761" w14:paraId="44AE3D56" w14:textId="7B5F12DB">
          <w:pPr>
            <w:pStyle w:val="43"/>
            <w:tabs>
              <w:tab w:val="right" w:leader="dot" w:pos="7062"/>
            </w:tabs>
            <w:rPr>
              <w:del w:author="Kazuya Kato" w:date="2025-07-01T14:53:00Z" w:id="319"/>
              <w:rFonts w:hAnsiTheme="minorHAnsi" w:eastAsiaTheme="minorEastAsia" w:cstheme="minorBidi"/>
              <w:noProof/>
              <w:sz w:val="21"/>
              <w14:ligatures w14:val="standardContextual"/>
            </w:rPr>
          </w:pPr>
          <w:del w:author="Kazuya Kato" w:date="2025-07-01T14:53:00Z" w:id="320">
            <w:r w:rsidRPr="00261C7D" w:rsidDel="00261C7D">
              <w:rPr>
                <w:rPrChange w:author="Kazuya Kato" w:date="2025-07-01T14:53:00Z" w:id="321">
                  <w:rPr>
                    <w:rStyle w:val="af0"/>
                    <w:noProof/>
                  </w:rPr>
                </w:rPrChange>
              </w:rPr>
              <w:delText>「</w:delText>
            </w:r>
            <w:r w:rsidRPr="00261C7D" w:rsidDel="00261C7D">
              <w:rPr>
                <w:cs/>
                <w:rPrChange w:author="Kazuya Kato" w:date="2025-07-01T14:53:00Z" w:id="322">
                  <w:rPr>
                    <w:rStyle w:val="af0"/>
                    <w:rFonts w:ascii="ＭＳ 明朝" w:hAnsi="ＭＳ 明朝" w:eastAsia="ＭＳ 明朝" w:cs="ＭＳ 明朝"/>
                    <w:noProof/>
                    <w:cs/>
                  </w:rPr>
                </w:rPrChange>
              </w:rPr>
              <w:delText>‎</w:delText>
            </w:r>
            <w:r w:rsidRPr="00261C7D" w:rsidDel="00261C7D">
              <w:rPr>
                <w:rPrChange w:author="Kazuya Kato" w:date="2025-07-01T14:53:00Z" w:id="323">
                  <w:rPr>
                    <w:rStyle w:val="af0"/>
                    <w:noProof/>
                  </w:rPr>
                </w:rPrChange>
              </w:rPr>
              <w:delText>0</w:delText>
            </w:r>
            <w:r w:rsidDel="00261C7D">
              <w:rPr>
                <w:noProof/>
                <w:webHidden/>
              </w:rPr>
              <w:tab/>
            </w:r>
            <w:r w:rsidDel="00261C7D">
              <w:rPr>
                <w:noProof/>
                <w:webHidden/>
              </w:rPr>
              <w:delText>17</w:delText>
            </w:r>
          </w:del>
        </w:p>
        <w:p w:rsidR="002E7761" w:rsidDel="00261C7D" w:rsidRDefault="002E7761" w14:paraId="6B73EB66" w14:textId="765840FB">
          <w:pPr>
            <w:pStyle w:val="43"/>
            <w:tabs>
              <w:tab w:val="right" w:leader="dot" w:pos="7062"/>
            </w:tabs>
            <w:rPr>
              <w:del w:author="Kazuya Kato" w:date="2025-07-01T14:53:00Z" w:id="324"/>
              <w:rFonts w:hAnsiTheme="minorHAnsi" w:eastAsiaTheme="minorEastAsia" w:cstheme="minorBidi"/>
              <w:noProof/>
              <w:sz w:val="21"/>
              <w14:ligatures w14:val="standardContextual"/>
            </w:rPr>
          </w:pPr>
          <w:del w:author="Kazuya Kato" w:date="2025-07-01T14:53:00Z" w:id="325">
            <w:r w:rsidRPr="00261C7D" w:rsidDel="00261C7D">
              <w:rPr>
                <w:rPrChange w:author="Kazuya Kato" w:date="2025-07-01T14:53:00Z" w:id="326">
                  <w:rPr>
                    <w:rStyle w:val="af0"/>
                    <w:noProof/>
                  </w:rPr>
                </w:rPrChange>
              </w:rPr>
              <w:delText>「</w:delText>
            </w:r>
            <w:r w:rsidRPr="00261C7D" w:rsidDel="00261C7D">
              <w:rPr>
                <w:cs/>
                <w:rPrChange w:author="Kazuya Kato" w:date="2025-07-01T14:53:00Z" w:id="327">
                  <w:rPr>
                    <w:rStyle w:val="af0"/>
                    <w:rFonts w:ascii="ＭＳ 明朝" w:hAnsi="ＭＳ 明朝" w:eastAsia="ＭＳ 明朝" w:cs="ＭＳ 明朝"/>
                    <w:noProof/>
                    <w:cs/>
                  </w:rPr>
                </w:rPrChange>
              </w:rPr>
              <w:delText>‎</w:delText>
            </w:r>
            <w:r w:rsidRPr="00261C7D" w:rsidDel="00261C7D">
              <w:rPr>
                <w:rPrChange w:author="Kazuya Kato" w:date="2025-07-01T14:53:00Z" w:id="328">
                  <w:rPr>
                    <w:rStyle w:val="af0"/>
                    <w:noProof/>
                  </w:rPr>
                </w:rPrChange>
              </w:rPr>
              <w:delText>0</w:delText>
            </w:r>
            <w:r w:rsidDel="00261C7D">
              <w:rPr>
                <w:noProof/>
                <w:webHidden/>
              </w:rPr>
              <w:tab/>
            </w:r>
            <w:r w:rsidDel="00261C7D">
              <w:rPr>
                <w:noProof/>
                <w:webHidden/>
              </w:rPr>
              <w:delText>17</w:delText>
            </w:r>
          </w:del>
        </w:p>
        <w:p w:rsidR="002E7761" w:rsidDel="00261C7D" w:rsidRDefault="002E7761" w14:paraId="591A9C1E" w14:textId="1792E834">
          <w:pPr>
            <w:pStyle w:val="43"/>
            <w:tabs>
              <w:tab w:val="right" w:leader="dot" w:pos="7062"/>
            </w:tabs>
            <w:rPr>
              <w:del w:author="Kazuya Kato" w:date="2025-07-01T14:53:00Z" w:id="329"/>
              <w:rFonts w:hAnsiTheme="minorHAnsi" w:eastAsiaTheme="minorEastAsia" w:cstheme="minorBidi"/>
              <w:noProof/>
              <w:sz w:val="21"/>
              <w14:ligatures w14:val="standardContextual"/>
            </w:rPr>
          </w:pPr>
          <w:del w:author="Kazuya Kato" w:date="2025-07-01T14:53:00Z" w:id="330">
            <w:r w:rsidRPr="00261C7D" w:rsidDel="00261C7D">
              <w:rPr>
                <w:rPrChange w:author="Kazuya Kato" w:date="2025-07-01T14:53:00Z" w:id="331">
                  <w:rPr>
                    <w:rStyle w:val="af0"/>
                    <w:rFonts w:cstheme="majorBidi"/>
                    <w:noProof/>
                  </w:rPr>
                </w:rPrChange>
              </w:rPr>
              <w:delText>5.5.3.2.</w:delText>
            </w:r>
            <w:r w:rsidRPr="00261C7D" w:rsidDel="00261C7D">
              <w:rPr>
                <w:rPrChange w:author="Kazuya Kato" w:date="2025-07-01T14:53:00Z" w:id="332">
                  <w:rPr>
                    <w:rStyle w:val="af0"/>
                    <w:noProof/>
                  </w:rPr>
                </w:rPrChange>
              </w:rPr>
              <w:delText xml:space="preserve"> 監視ログ</w:delText>
            </w:r>
            <w:r w:rsidDel="00261C7D">
              <w:rPr>
                <w:noProof/>
                <w:webHidden/>
              </w:rPr>
              <w:tab/>
            </w:r>
            <w:r w:rsidDel="00261C7D">
              <w:rPr>
                <w:noProof/>
                <w:webHidden/>
              </w:rPr>
              <w:delText>17</w:delText>
            </w:r>
          </w:del>
        </w:p>
        <w:p w:rsidR="002E7761" w:rsidDel="00261C7D" w:rsidRDefault="002E7761" w14:paraId="6CE412AC" w14:textId="56B70EC8">
          <w:pPr>
            <w:pStyle w:val="32"/>
            <w:tabs>
              <w:tab w:val="right" w:leader="dot" w:pos="7062"/>
            </w:tabs>
            <w:rPr>
              <w:del w:author="Kazuya Kato" w:date="2025-07-01T14:53:00Z" w:id="333"/>
              <w:rFonts w:hAnsiTheme="minorHAnsi" w:eastAsiaTheme="minorEastAsia" w:cstheme="minorBidi"/>
              <w:noProof/>
              <w:sz w:val="21"/>
              <w14:ligatures w14:val="standardContextual"/>
            </w:rPr>
          </w:pPr>
          <w:del w:author="Kazuya Kato" w:date="2025-07-01T14:53:00Z" w:id="334">
            <w:r w:rsidRPr="00261C7D" w:rsidDel="00261C7D">
              <w:rPr>
                <w:rPrChange w:author="Kazuya Kato" w:date="2025-07-01T14:53:00Z" w:id="335">
                  <w:rPr>
                    <w:rStyle w:val="af0"/>
                    <w:noProof/>
                  </w:rPr>
                </w:rPrChange>
              </w:rPr>
              <w:delText>5.5.4. 作業一覧</w:delText>
            </w:r>
            <w:r w:rsidDel="00261C7D">
              <w:rPr>
                <w:noProof/>
                <w:webHidden/>
              </w:rPr>
              <w:tab/>
            </w:r>
            <w:r w:rsidDel="00261C7D">
              <w:rPr>
                <w:noProof/>
                <w:webHidden/>
              </w:rPr>
              <w:delText>18</w:delText>
            </w:r>
          </w:del>
        </w:p>
        <w:p w:rsidR="002E7761" w:rsidDel="00261C7D" w:rsidRDefault="002E7761" w14:paraId="04AD4048" w14:textId="7C35390D">
          <w:pPr>
            <w:pStyle w:val="26"/>
            <w:tabs>
              <w:tab w:val="right" w:leader="dot" w:pos="7062"/>
            </w:tabs>
            <w:rPr>
              <w:del w:author="Kazuya Kato" w:date="2025-07-01T14:53:00Z" w:id="336"/>
              <w:rFonts w:hAnsiTheme="minorHAnsi" w:eastAsiaTheme="minorEastAsia" w:cstheme="minorBidi"/>
              <w:b w:val="0"/>
              <w:bCs w:val="0"/>
              <w:noProof/>
              <w:sz w:val="21"/>
              <w14:ligatures w14:val="standardContextual"/>
            </w:rPr>
          </w:pPr>
          <w:del w:author="Kazuya Kato" w:date="2025-07-01T14:53:00Z" w:id="337">
            <w:r w:rsidRPr="00261C7D" w:rsidDel="00261C7D">
              <w:rPr>
                <w:rPrChange w:author="Kazuya Kato" w:date="2025-07-01T14:53:00Z" w:id="338">
                  <w:rPr>
                    <w:rStyle w:val="af0"/>
                    <w:b w:val="0"/>
                    <w:bCs w:val="0"/>
                    <w:noProof/>
                  </w:rPr>
                </w:rPrChange>
              </w:rPr>
              <w:delText>5.6. ログ運用</w:delText>
            </w:r>
            <w:r w:rsidDel="00261C7D">
              <w:rPr>
                <w:noProof/>
                <w:webHidden/>
              </w:rPr>
              <w:tab/>
            </w:r>
            <w:r w:rsidDel="00261C7D">
              <w:rPr>
                <w:noProof/>
                <w:webHidden/>
              </w:rPr>
              <w:delText>19</w:delText>
            </w:r>
          </w:del>
        </w:p>
        <w:p w:rsidR="002E7761" w:rsidDel="00261C7D" w:rsidRDefault="002E7761" w14:paraId="0587BDF0" w14:textId="3312242E">
          <w:pPr>
            <w:pStyle w:val="32"/>
            <w:tabs>
              <w:tab w:val="right" w:leader="dot" w:pos="7062"/>
            </w:tabs>
            <w:rPr>
              <w:del w:author="Kazuya Kato" w:date="2025-07-01T14:53:00Z" w:id="339"/>
              <w:rFonts w:hAnsiTheme="minorHAnsi" w:eastAsiaTheme="minorEastAsia" w:cstheme="minorBidi"/>
              <w:noProof/>
              <w:sz w:val="21"/>
              <w14:ligatures w14:val="standardContextual"/>
            </w:rPr>
          </w:pPr>
          <w:del w:author="Kazuya Kato" w:date="2025-07-01T14:53:00Z" w:id="340">
            <w:r w:rsidRPr="00261C7D" w:rsidDel="00261C7D">
              <w:rPr>
                <w:rPrChange w:author="Kazuya Kato" w:date="2025-07-01T14:53:00Z" w:id="341">
                  <w:rPr>
                    <w:rStyle w:val="af0"/>
                    <w:noProof/>
                  </w:rPr>
                </w:rPrChange>
              </w:rPr>
              <w:delText>5.6.1. 運用方針</w:delText>
            </w:r>
            <w:r w:rsidDel="00261C7D">
              <w:rPr>
                <w:noProof/>
                <w:webHidden/>
              </w:rPr>
              <w:tab/>
            </w:r>
            <w:r w:rsidDel="00261C7D">
              <w:rPr>
                <w:noProof/>
                <w:webHidden/>
              </w:rPr>
              <w:delText>19</w:delText>
            </w:r>
          </w:del>
        </w:p>
        <w:p w:rsidR="002E7761" w:rsidDel="00261C7D" w:rsidRDefault="002E7761" w14:paraId="438E4102" w14:textId="491E3EAB">
          <w:pPr>
            <w:pStyle w:val="32"/>
            <w:tabs>
              <w:tab w:val="right" w:leader="dot" w:pos="7062"/>
            </w:tabs>
            <w:rPr>
              <w:del w:author="Kazuya Kato" w:date="2025-07-01T14:53:00Z" w:id="342"/>
              <w:rFonts w:hAnsiTheme="minorHAnsi" w:eastAsiaTheme="minorEastAsia" w:cstheme="minorBidi"/>
              <w:noProof/>
              <w:sz w:val="21"/>
              <w14:ligatures w14:val="standardContextual"/>
            </w:rPr>
          </w:pPr>
          <w:del w:author="Kazuya Kato" w:date="2025-07-01T14:53:00Z" w:id="343">
            <w:r w:rsidRPr="00261C7D" w:rsidDel="00261C7D">
              <w:rPr>
                <w:rPrChange w:author="Kazuya Kato" w:date="2025-07-01T14:53:00Z" w:id="344">
                  <w:rPr>
                    <w:rStyle w:val="af0"/>
                    <w:noProof/>
                  </w:rPr>
                </w:rPrChange>
              </w:rPr>
              <w:delText>5.6.2. ログ収集・管理方式</w:delText>
            </w:r>
            <w:r w:rsidDel="00261C7D">
              <w:rPr>
                <w:noProof/>
                <w:webHidden/>
              </w:rPr>
              <w:tab/>
            </w:r>
            <w:r w:rsidDel="00261C7D">
              <w:rPr>
                <w:noProof/>
                <w:webHidden/>
              </w:rPr>
              <w:delText>19</w:delText>
            </w:r>
          </w:del>
        </w:p>
        <w:p w:rsidR="002E7761" w:rsidDel="00261C7D" w:rsidRDefault="002E7761" w14:paraId="4360B2A2" w14:textId="10E7E9B6">
          <w:pPr>
            <w:pStyle w:val="32"/>
            <w:tabs>
              <w:tab w:val="right" w:leader="dot" w:pos="7062"/>
            </w:tabs>
            <w:rPr>
              <w:del w:author="Kazuya Kato" w:date="2025-07-01T14:53:00Z" w:id="345"/>
              <w:rFonts w:hAnsiTheme="minorHAnsi" w:eastAsiaTheme="minorEastAsia" w:cstheme="minorBidi"/>
              <w:noProof/>
              <w:sz w:val="21"/>
              <w14:ligatures w14:val="standardContextual"/>
            </w:rPr>
          </w:pPr>
          <w:del w:author="Kazuya Kato" w:date="2025-07-01T14:53:00Z" w:id="346">
            <w:r w:rsidRPr="00261C7D" w:rsidDel="00261C7D">
              <w:rPr>
                <w:rPrChange w:author="Kazuya Kato" w:date="2025-07-01T14:53:00Z" w:id="347">
                  <w:rPr>
                    <w:rStyle w:val="af0"/>
                    <w:noProof/>
                  </w:rPr>
                </w:rPrChange>
              </w:rPr>
              <w:delText>5.6.3. 作業一覧</w:delText>
            </w:r>
            <w:r w:rsidDel="00261C7D">
              <w:rPr>
                <w:noProof/>
                <w:webHidden/>
              </w:rPr>
              <w:tab/>
            </w:r>
            <w:r w:rsidDel="00261C7D">
              <w:rPr>
                <w:noProof/>
                <w:webHidden/>
              </w:rPr>
              <w:delText>19</w:delText>
            </w:r>
          </w:del>
        </w:p>
        <w:p w:rsidR="002E7761" w:rsidDel="00261C7D" w:rsidRDefault="002E7761" w14:paraId="6FB1C093" w14:textId="35F94D18">
          <w:pPr>
            <w:pStyle w:val="26"/>
            <w:tabs>
              <w:tab w:val="right" w:leader="dot" w:pos="7062"/>
            </w:tabs>
            <w:rPr>
              <w:del w:author="Kazuya Kato" w:date="2025-07-01T14:53:00Z" w:id="348"/>
              <w:rFonts w:hAnsiTheme="minorHAnsi" w:eastAsiaTheme="minorEastAsia" w:cstheme="minorBidi"/>
              <w:b w:val="0"/>
              <w:bCs w:val="0"/>
              <w:noProof/>
              <w:sz w:val="21"/>
              <w14:ligatures w14:val="standardContextual"/>
            </w:rPr>
          </w:pPr>
          <w:del w:author="Kazuya Kato" w:date="2025-07-01T14:53:00Z" w:id="349">
            <w:r w:rsidRPr="00261C7D" w:rsidDel="00261C7D">
              <w:rPr>
                <w:rPrChange w:author="Kazuya Kato" w:date="2025-07-01T14:53:00Z" w:id="350">
                  <w:rPr>
                    <w:rStyle w:val="af0"/>
                    <w:b w:val="0"/>
                    <w:bCs w:val="0"/>
                    <w:noProof/>
                  </w:rPr>
                </w:rPrChange>
              </w:rPr>
              <w:delText>5.7. バックアップ/リストア運用</w:delText>
            </w:r>
            <w:r w:rsidDel="00261C7D">
              <w:rPr>
                <w:noProof/>
                <w:webHidden/>
              </w:rPr>
              <w:tab/>
            </w:r>
            <w:r w:rsidDel="00261C7D">
              <w:rPr>
                <w:noProof/>
                <w:webHidden/>
              </w:rPr>
              <w:delText>20</w:delText>
            </w:r>
          </w:del>
        </w:p>
        <w:p w:rsidR="002E7761" w:rsidDel="00261C7D" w:rsidRDefault="002E7761" w14:paraId="1135AB6F" w14:textId="7A1BC2AA">
          <w:pPr>
            <w:pStyle w:val="32"/>
            <w:tabs>
              <w:tab w:val="right" w:leader="dot" w:pos="7062"/>
            </w:tabs>
            <w:rPr>
              <w:del w:author="Kazuya Kato" w:date="2025-07-01T14:53:00Z" w:id="351"/>
              <w:rFonts w:hAnsiTheme="minorHAnsi" w:eastAsiaTheme="minorEastAsia" w:cstheme="minorBidi"/>
              <w:noProof/>
              <w:sz w:val="21"/>
              <w14:ligatures w14:val="standardContextual"/>
            </w:rPr>
          </w:pPr>
          <w:del w:author="Kazuya Kato" w:date="2025-07-01T14:53:00Z" w:id="352">
            <w:r w:rsidRPr="00261C7D" w:rsidDel="00261C7D">
              <w:rPr>
                <w:rPrChange w:author="Kazuya Kato" w:date="2025-07-01T14:53:00Z" w:id="353">
                  <w:rPr>
                    <w:rStyle w:val="af0"/>
                    <w:noProof/>
                  </w:rPr>
                </w:rPrChange>
              </w:rPr>
              <w:delText>5.7.1. 運用方針</w:delText>
            </w:r>
            <w:r w:rsidDel="00261C7D">
              <w:rPr>
                <w:noProof/>
                <w:webHidden/>
              </w:rPr>
              <w:tab/>
            </w:r>
            <w:r w:rsidDel="00261C7D">
              <w:rPr>
                <w:noProof/>
                <w:webHidden/>
              </w:rPr>
              <w:delText>20</w:delText>
            </w:r>
          </w:del>
        </w:p>
        <w:p w:rsidR="002E7761" w:rsidDel="00261C7D" w:rsidRDefault="002E7761" w14:paraId="52FE87AE" w14:textId="2235F3BD">
          <w:pPr>
            <w:pStyle w:val="32"/>
            <w:tabs>
              <w:tab w:val="right" w:leader="dot" w:pos="7062"/>
            </w:tabs>
            <w:rPr>
              <w:del w:author="Kazuya Kato" w:date="2025-07-01T14:53:00Z" w:id="354"/>
              <w:rFonts w:hAnsiTheme="minorHAnsi" w:eastAsiaTheme="minorEastAsia" w:cstheme="minorBidi"/>
              <w:noProof/>
              <w:sz w:val="21"/>
              <w14:ligatures w14:val="standardContextual"/>
            </w:rPr>
          </w:pPr>
          <w:del w:author="Kazuya Kato" w:date="2025-07-01T14:53:00Z" w:id="355">
            <w:r w:rsidRPr="00261C7D" w:rsidDel="00261C7D">
              <w:rPr>
                <w:rPrChange w:author="Kazuya Kato" w:date="2025-07-01T14:53:00Z" w:id="356">
                  <w:rPr>
                    <w:rStyle w:val="af0"/>
                    <w:noProof/>
                  </w:rPr>
                </w:rPrChange>
              </w:rPr>
              <w:delText>5.7.2. バックアップ方式</w:delText>
            </w:r>
            <w:r w:rsidDel="00261C7D">
              <w:rPr>
                <w:noProof/>
                <w:webHidden/>
              </w:rPr>
              <w:tab/>
            </w:r>
            <w:r w:rsidDel="00261C7D">
              <w:rPr>
                <w:noProof/>
                <w:webHidden/>
              </w:rPr>
              <w:delText>20</w:delText>
            </w:r>
          </w:del>
        </w:p>
        <w:p w:rsidR="002E7761" w:rsidDel="00261C7D" w:rsidRDefault="002E7761" w14:paraId="09A80D8F" w14:textId="1B829007">
          <w:pPr>
            <w:pStyle w:val="32"/>
            <w:tabs>
              <w:tab w:val="right" w:leader="dot" w:pos="7062"/>
            </w:tabs>
            <w:rPr>
              <w:del w:author="Kazuya Kato" w:date="2025-07-01T14:53:00Z" w:id="357"/>
              <w:rFonts w:hAnsiTheme="minorHAnsi" w:eastAsiaTheme="minorEastAsia" w:cstheme="minorBidi"/>
              <w:noProof/>
              <w:sz w:val="21"/>
              <w14:ligatures w14:val="standardContextual"/>
            </w:rPr>
          </w:pPr>
          <w:del w:author="Kazuya Kato" w:date="2025-07-01T14:53:00Z" w:id="358">
            <w:r w:rsidRPr="00261C7D" w:rsidDel="00261C7D">
              <w:rPr>
                <w:rPrChange w:author="Kazuya Kato" w:date="2025-07-01T14:53:00Z" w:id="359">
                  <w:rPr>
                    <w:rStyle w:val="af0"/>
                    <w:noProof/>
                  </w:rPr>
                </w:rPrChange>
              </w:rPr>
              <w:delText>5.7.3. リストア方式</w:delText>
            </w:r>
            <w:r w:rsidDel="00261C7D">
              <w:rPr>
                <w:noProof/>
                <w:webHidden/>
              </w:rPr>
              <w:tab/>
            </w:r>
            <w:r w:rsidDel="00261C7D">
              <w:rPr>
                <w:noProof/>
                <w:webHidden/>
              </w:rPr>
              <w:delText>20</w:delText>
            </w:r>
          </w:del>
        </w:p>
        <w:p w:rsidR="002E7761" w:rsidDel="00261C7D" w:rsidRDefault="002E7761" w14:paraId="0F1CD748" w14:textId="2DAC7CC7">
          <w:pPr>
            <w:pStyle w:val="32"/>
            <w:tabs>
              <w:tab w:val="right" w:leader="dot" w:pos="7062"/>
            </w:tabs>
            <w:rPr>
              <w:del w:author="Kazuya Kato" w:date="2025-07-01T14:53:00Z" w:id="360"/>
              <w:rFonts w:hAnsiTheme="minorHAnsi" w:eastAsiaTheme="minorEastAsia" w:cstheme="minorBidi"/>
              <w:noProof/>
              <w:sz w:val="21"/>
              <w14:ligatures w14:val="standardContextual"/>
            </w:rPr>
          </w:pPr>
          <w:del w:author="Kazuya Kato" w:date="2025-07-01T14:53:00Z" w:id="361">
            <w:r w:rsidRPr="00261C7D" w:rsidDel="00261C7D">
              <w:rPr>
                <w:rPrChange w:author="Kazuya Kato" w:date="2025-07-01T14:53:00Z" w:id="362">
                  <w:rPr>
                    <w:rStyle w:val="af0"/>
                    <w:noProof/>
                  </w:rPr>
                </w:rPrChange>
              </w:rPr>
              <w:delText>5.7.4. 作業一覧</w:delText>
            </w:r>
            <w:r w:rsidDel="00261C7D">
              <w:rPr>
                <w:noProof/>
                <w:webHidden/>
              </w:rPr>
              <w:tab/>
            </w:r>
            <w:r w:rsidDel="00261C7D">
              <w:rPr>
                <w:noProof/>
                <w:webHidden/>
              </w:rPr>
              <w:delText>21</w:delText>
            </w:r>
          </w:del>
        </w:p>
        <w:p w:rsidR="002E7761" w:rsidDel="00261C7D" w:rsidRDefault="002E7761" w14:paraId="607B9EB3" w14:textId="242BB734">
          <w:pPr>
            <w:pStyle w:val="26"/>
            <w:tabs>
              <w:tab w:val="right" w:leader="dot" w:pos="7062"/>
            </w:tabs>
            <w:rPr>
              <w:del w:author="Kazuya Kato" w:date="2025-07-01T14:53:00Z" w:id="363"/>
              <w:rFonts w:hAnsiTheme="minorHAnsi" w:eastAsiaTheme="minorEastAsia" w:cstheme="minorBidi"/>
              <w:b w:val="0"/>
              <w:bCs w:val="0"/>
              <w:noProof/>
              <w:sz w:val="21"/>
              <w14:ligatures w14:val="standardContextual"/>
            </w:rPr>
          </w:pPr>
          <w:del w:author="Kazuya Kato" w:date="2025-07-01T14:53:00Z" w:id="364">
            <w:r w:rsidRPr="00261C7D" w:rsidDel="00261C7D">
              <w:rPr>
                <w:rPrChange w:author="Kazuya Kato" w:date="2025-07-01T14:53:00Z" w:id="365">
                  <w:rPr>
                    <w:rStyle w:val="af0"/>
                    <w:b w:val="0"/>
                    <w:bCs w:val="0"/>
                    <w:noProof/>
                  </w:rPr>
                </w:rPrChange>
              </w:rPr>
              <w:delText>5.8. 保守契約管理</w:delText>
            </w:r>
            <w:r w:rsidDel="00261C7D">
              <w:rPr>
                <w:noProof/>
                <w:webHidden/>
              </w:rPr>
              <w:tab/>
            </w:r>
            <w:r w:rsidDel="00261C7D">
              <w:rPr>
                <w:noProof/>
                <w:webHidden/>
              </w:rPr>
              <w:delText>22</w:delText>
            </w:r>
          </w:del>
        </w:p>
        <w:p w:rsidR="002E7761" w:rsidDel="00261C7D" w:rsidRDefault="002E7761" w14:paraId="0184260D" w14:textId="72F4E6CF">
          <w:pPr>
            <w:pStyle w:val="32"/>
            <w:tabs>
              <w:tab w:val="right" w:leader="dot" w:pos="7062"/>
            </w:tabs>
            <w:rPr>
              <w:del w:author="Kazuya Kato" w:date="2025-07-01T14:53:00Z" w:id="366"/>
              <w:rFonts w:hAnsiTheme="minorHAnsi" w:eastAsiaTheme="minorEastAsia" w:cstheme="minorBidi"/>
              <w:noProof/>
              <w:sz w:val="21"/>
              <w14:ligatures w14:val="standardContextual"/>
            </w:rPr>
          </w:pPr>
          <w:del w:author="Kazuya Kato" w:date="2025-07-01T14:53:00Z" w:id="367">
            <w:r w:rsidRPr="00261C7D" w:rsidDel="00261C7D">
              <w:rPr>
                <w:rPrChange w:author="Kazuya Kato" w:date="2025-07-01T14:53:00Z" w:id="368">
                  <w:rPr>
                    <w:rStyle w:val="af0"/>
                    <w:noProof/>
                  </w:rPr>
                </w:rPrChange>
              </w:rPr>
              <w:delText>5.8.1. 運用方針</w:delText>
            </w:r>
            <w:r w:rsidDel="00261C7D">
              <w:rPr>
                <w:noProof/>
                <w:webHidden/>
              </w:rPr>
              <w:tab/>
            </w:r>
            <w:r w:rsidDel="00261C7D">
              <w:rPr>
                <w:noProof/>
                <w:webHidden/>
              </w:rPr>
              <w:delText>22</w:delText>
            </w:r>
          </w:del>
        </w:p>
        <w:p w:rsidR="002E7761" w:rsidDel="00261C7D" w:rsidRDefault="002E7761" w14:paraId="45B47F36" w14:textId="2D00C1AE">
          <w:pPr>
            <w:pStyle w:val="32"/>
            <w:tabs>
              <w:tab w:val="right" w:leader="dot" w:pos="7062"/>
            </w:tabs>
            <w:rPr>
              <w:del w:author="Kazuya Kato" w:date="2025-07-01T14:53:00Z" w:id="369"/>
              <w:rFonts w:hAnsiTheme="minorHAnsi" w:eastAsiaTheme="minorEastAsia" w:cstheme="minorBidi"/>
              <w:noProof/>
              <w:sz w:val="21"/>
              <w14:ligatures w14:val="standardContextual"/>
            </w:rPr>
          </w:pPr>
          <w:del w:author="Kazuya Kato" w:date="2025-07-01T14:53:00Z" w:id="370">
            <w:r w:rsidRPr="00261C7D" w:rsidDel="00261C7D">
              <w:rPr>
                <w:rPrChange w:author="Kazuya Kato" w:date="2025-07-01T14:53:00Z" w:id="371">
                  <w:rPr>
                    <w:rStyle w:val="af0"/>
                    <w:noProof/>
                  </w:rPr>
                </w:rPrChange>
              </w:rPr>
              <w:delText>5.8.2. 作業一覧</w:delText>
            </w:r>
            <w:r w:rsidDel="00261C7D">
              <w:rPr>
                <w:noProof/>
                <w:webHidden/>
              </w:rPr>
              <w:tab/>
            </w:r>
            <w:r w:rsidDel="00261C7D">
              <w:rPr>
                <w:noProof/>
                <w:webHidden/>
              </w:rPr>
              <w:delText>22</w:delText>
            </w:r>
          </w:del>
        </w:p>
        <w:p w:rsidR="002E7761" w:rsidDel="00261C7D" w:rsidRDefault="002E7761" w14:paraId="38812731" w14:textId="65BC9F16">
          <w:pPr>
            <w:pStyle w:val="32"/>
            <w:tabs>
              <w:tab w:val="right" w:leader="dot" w:pos="7062"/>
            </w:tabs>
            <w:rPr>
              <w:del w:author="Kazuya Kato" w:date="2025-07-01T14:53:00Z" w:id="372"/>
              <w:rFonts w:hAnsiTheme="minorHAnsi" w:eastAsiaTheme="minorEastAsia" w:cstheme="minorBidi"/>
              <w:noProof/>
              <w:sz w:val="21"/>
              <w14:ligatures w14:val="standardContextual"/>
            </w:rPr>
          </w:pPr>
          <w:del w:author="Kazuya Kato" w:date="2025-07-01T14:53:00Z" w:id="373">
            <w:r w:rsidRPr="00261C7D" w:rsidDel="00261C7D">
              <w:rPr>
                <w:rPrChange w:author="Kazuya Kato" w:date="2025-07-01T14:53:00Z" w:id="374">
                  <w:rPr>
                    <w:rStyle w:val="af0"/>
                    <w:noProof/>
                  </w:rPr>
                </w:rPrChange>
              </w:rPr>
              <w:delText>5.8.3. 保守機器一覧</w:delText>
            </w:r>
            <w:r w:rsidDel="00261C7D">
              <w:rPr>
                <w:noProof/>
                <w:webHidden/>
              </w:rPr>
              <w:tab/>
            </w:r>
            <w:r w:rsidDel="00261C7D">
              <w:rPr>
                <w:noProof/>
                <w:webHidden/>
              </w:rPr>
              <w:delText>22</w:delText>
            </w:r>
          </w:del>
        </w:p>
        <w:p w:rsidR="002E7761" w:rsidDel="00261C7D" w:rsidRDefault="002E7761" w14:paraId="4DC9494F" w14:textId="02D76210">
          <w:pPr>
            <w:pStyle w:val="26"/>
            <w:tabs>
              <w:tab w:val="right" w:leader="dot" w:pos="7062"/>
            </w:tabs>
            <w:rPr>
              <w:del w:author="Kazuya Kato" w:date="2025-07-01T14:53:00Z" w:id="375"/>
              <w:rFonts w:hAnsiTheme="minorHAnsi" w:eastAsiaTheme="minorEastAsia" w:cstheme="minorBidi"/>
              <w:b w:val="0"/>
              <w:bCs w:val="0"/>
              <w:noProof/>
              <w:sz w:val="21"/>
              <w14:ligatures w14:val="standardContextual"/>
            </w:rPr>
          </w:pPr>
          <w:del w:author="Kazuya Kato" w:date="2025-07-01T14:53:00Z" w:id="376">
            <w:r w:rsidRPr="00261C7D" w:rsidDel="00261C7D">
              <w:rPr>
                <w:rPrChange w:author="Kazuya Kato" w:date="2025-07-01T14:53:00Z" w:id="377">
                  <w:rPr>
                    <w:rStyle w:val="af0"/>
                    <w:b w:val="0"/>
                    <w:bCs w:val="0"/>
                    <w:noProof/>
                  </w:rPr>
                </w:rPrChange>
              </w:rPr>
              <w:delText>5.9. パッチ適用</w:delText>
            </w:r>
            <w:r w:rsidDel="00261C7D">
              <w:rPr>
                <w:noProof/>
                <w:webHidden/>
              </w:rPr>
              <w:tab/>
            </w:r>
            <w:r w:rsidDel="00261C7D">
              <w:rPr>
                <w:noProof/>
                <w:webHidden/>
              </w:rPr>
              <w:delText>23</w:delText>
            </w:r>
          </w:del>
        </w:p>
        <w:p w:rsidR="002E7761" w:rsidDel="00261C7D" w:rsidRDefault="002E7761" w14:paraId="3E0E329E" w14:textId="49C35B59">
          <w:pPr>
            <w:pStyle w:val="32"/>
            <w:tabs>
              <w:tab w:val="right" w:leader="dot" w:pos="7062"/>
            </w:tabs>
            <w:rPr>
              <w:del w:author="Kazuya Kato" w:date="2025-07-01T14:53:00Z" w:id="378"/>
              <w:rFonts w:hAnsiTheme="minorHAnsi" w:eastAsiaTheme="minorEastAsia" w:cstheme="minorBidi"/>
              <w:noProof/>
              <w:sz w:val="21"/>
              <w14:ligatures w14:val="standardContextual"/>
            </w:rPr>
          </w:pPr>
          <w:del w:author="Kazuya Kato" w:date="2025-07-01T14:53:00Z" w:id="379">
            <w:r w:rsidRPr="00261C7D" w:rsidDel="00261C7D">
              <w:rPr>
                <w:rPrChange w:author="Kazuya Kato" w:date="2025-07-01T14:53:00Z" w:id="380">
                  <w:rPr>
                    <w:rStyle w:val="af0"/>
                    <w:noProof/>
                  </w:rPr>
                </w:rPrChange>
              </w:rPr>
              <w:delText>5.9.1. 運用方針</w:delText>
            </w:r>
            <w:r w:rsidDel="00261C7D">
              <w:rPr>
                <w:noProof/>
                <w:webHidden/>
              </w:rPr>
              <w:tab/>
            </w:r>
            <w:r w:rsidDel="00261C7D">
              <w:rPr>
                <w:noProof/>
                <w:webHidden/>
              </w:rPr>
              <w:delText>23</w:delText>
            </w:r>
          </w:del>
        </w:p>
        <w:p w:rsidR="002E7761" w:rsidDel="00261C7D" w:rsidRDefault="002E7761" w14:paraId="41B8A5D9" w14:textId="432403F0">
          <w:pPr>
            <w:pStyle w:val="32"/>
            <w:tabs>
              <w:tab w:val="right" w:leader="dot" w:pos="7062"/>
            </w:tabs>
            <w:rPr>
              <w:del w:author="Kazuya Kato" w:date="2025-07-01T14:53:00Z" w:id="381"/>
              <w:rFonts w:hAnsiTheme="minorHAnsi" w:eastAsiaTheme="minorEastAsia" w:cstheme="minorBidi"/>
              <w:noProof/>
              <w:sz w:val="21"/>
              <w14:ligatures w14:val="standardContextual"/>
            </w:rPr>
          </w:pPr>
          <w:del w:author="Kazuya Kato" w:date="2025-07-01T14:53:00Z" w:id="382">
            <w:r w:rsidRPr="00261C7D" w:rsidDel="00261C7D">
              <w:rPr>
                <w:rPrChange w:author="Kazuya Kato" w:date="2025-07-01T14:53:00Z" w:id="383">
                  <w:rPr>
                    <w:rStyle w:val="af0"/>
                    <w:noProof/>
                  </w:rPr>
                </w:rPrChange>
              </w:rPr>
              <w:delText>5.9.2. パッチ適用方式</w:delText>
            </w:r>
            <w:r w:rsidDel="00261C7D">
              <w:rPr>
                <w:noProof/>
                <w:webHidden/>
              </w:rPr>
              <w:tab/>
            </w:r>
            <w:r w:rsidDel="00261C7D">
              <w:rPr>
                <w:noProof/>
                <w:webHidden/>
              </w:rPr>
              <w:delText>23</w:delText>
            </w:r>
          </w:del>
        </w:p>
        <w:p w:rsidR="002E7761" w:rsidDel="00261C7D" w:rsidRDefault="002E7761" w14:paraId="63BF567D" w14:textId="4C678F56">
          <w:pPr>
            <w:pStyle w:val="32"/>
            <w:tabs>
              <w:tab w:val="right" w:leader="dot" w:pos="7062"/>
            </w:tabs>
            <w:rPr>
              <w:del w:author="Kazuya Kato" w:date="2025-07-01T14:53:00Z" w:id="384"/>
              <w:rFonts w:hAnsiTheme="minorHAnsi" w:eastAsiaTheme="minorEastAsia" w:cstheme="minorBidi"/>
              <w:noProof/>
              <w:sz w:val="21"/>
              <w14:ligatures w14:val="standardContextual"/>
            </w:rPr>
          </w:pPr>
          <w:del w:author="Kazuya Kato" w:date="2025-07-01T14:53:00Z" w:id="385">
            <w:r w:rsidRPr="00261C7D" w:rsidDel="00261C7D">
              <w:rPr>
                <w:rPrChange w:author="Kazuya Kato" w:date="2025-07-01T14:53:00Z" w:id="386">
                  <w:rPr>
                    <w:rStyle w:val="af0"/>
                    <w:noProof/>
                  </w:rPr>
                </w:rPrChange>
              </w:rPr>
              <w:delText>5.9.3. 作業一覧</w:delText>
            </w:r>
            <w:r w:rsidDel="00261C7D">
              <w:rPr>
                <w:noProof/>
                <w:webHidden/>
              </w:rPr>
              <w:tab/>
            </w:r>
            <w:r w:rsidDel="00261C7D">
              <w:rPr>
                <w:noProof/>
                <w:webHidden/>
              </w:rPr>
              <w:delText>23</w:delText>
            </w:r>
          </w:del>
        </w:p>
        <w:p w:rsidR="002E7761" w:rsidDel="00261C7D" w:rsidRDefault="002E7761" w14:paraId="3E65DF63" w14:textId="5B612C75">
          <w:pPr>
            <w:pStyle w:val="26"/>
            <w:tabs>
              <w:tab w:val="right" w:leader="dot" w:pos="7062"/>
            </w:tabs>
            <w:rPr>
              <w:del w:author="Kazuya Kato" w:date="2025-07-01T14:53:00Z" w:id="387"/>
              <w:rFonts w:hAnsiTheme="minorHAnsi" w:eastAsiaTheme="minorEastAsia" w:cstheme="minorBidi"/>
              <w:b w:val="0"/>
              <w:bCs w:val="0"/>
              <w:noProof/>
              <w:sz w:val="21"/>
              <w14:ligatures w14:val="standardContextual"/>
            </w:rPr>
          </w:pPr>
          <w:del w:author="Kazuya Kato" w:date="2025-07-01T14:53:00Z" w:id="388">
            <w:r w:rsidRPr="00261C7D" w:rsidDel="00261C7D">
              <w:rPr>
                <w:rPrChange w:author="Kazuya Kato" w:date="2025-07-01T14:53:00Z" w:id="389">
                  <w:rPr>
                    <w:rStyle w:val="af0"/>
                    <w:b w:val="0"/>
                    <w:bCs w:val="0"/>
                    <w:noProof/>
                  </w:rPr>
                </w:rPrChange>
              </w:rPr>
              <w:delText>5.10. 請求管理運用</w:delText>
            </w:r>
            <w:r w:rsidDel="00261C7D">
              <w:rPr>
                <w:noProof/>
                <w:webHidden/>
              </w:rPr>
              <w:tab/>
            </w:r>
            <w:r w:rsidDel="00261C7D">
              <w:rPr>
                <w:noProof/>
                <w:webHidden/>
              </w:rPr>
              <w:delText>24</w:delText>
            </w:r>
          </w:del>
        </w:p>
        <w:p w:rsidR="002E7761" w:rsidDel="00261C7D" w:rsidRDefault="002E7761" w14:paraId="6537BAF8" w14:textId="7A3EF4B9">
          <w:pPr>
            <w:pStyle w:val="32"/>
            <w:tabs>
              <w:tab w:val="right" w:leader="dot" w:pos="7062"/>
            </w:tabs>
            <w:rPr>
              <w:del w:author="Kazuya Kato" w:date="2025-07-01T14:53:00Z" w:id="390"/>
              <w:rFonts w:hAnsiTheme="minorHAnsi" w:eastAsiaTheme="minorEastAsia" w:cstheme="minorBidi"/>
              <w:noProof/>
              <w:sz w:val="21"/>
              <w14:ligatures w14:val="standardContextual"/>
            </w:rPr>
          </w:pPr>
          <w:del w:author="Kazuya Kato" w:date="2025-07-01T14:53:00Z" w:id="391">
            <w:r w:rsidRPr="00261C7D" w:rsidDel="00261C7D">
              <w:rPr>
                <w:rPrChange w:author="Kazuya Kato" w:date="2025-07-01T14:53:00Z" w:id="392">
                  <w:rPr>
                    <w:rStyle w:val="af0"/>
                    <w:noProof/>
                  </w:rPr>
                </w:rPrChange>
              </w:rPr>
              <w:delText>5.10.1. 運用方針</w:delText>
            </w:r>
            <w:r w:rsidDel="00261C7D">
              <w:rPr>
                <w:noProof/>
                <w:webHidden/>
              </w:rPr>
              <w:tab/>
            </w:r>
            <w:r w:rsidDel="00261C7D">
              <w:rPr>
                <w:noProof/>
                <w:webHidden/>
              </w:rPr>
              <w:delText>24</w:delText>
            </w:r>
          </w:del>
        </w:p>
        <w:p w:rsidR="002E7761" w:rsidDel="00261C7D" w:rsidRDefault="002E7761" w14:paraId="260CAC6A" w14:textId="2DC1E5A9">
          <w:pPr>
            <w:pStyle w:val="32"/>
            <w:tabs>
              <w:tab w:val="right" w:leader="dot" w:pos="7062"/>
            </w:tabs>
            <w:rPr>
              <w:del w:author="Kazuya Kato" w:date="2025-07-01T14:53:00Z" w:id="393"/>
              <w:rFonts w:hAnsiTheme="minorHAnsi" w:eastAsiaTheme="minorEastAsia" w:cstheme="minorBidi"/>
              <w:noProof/>
              <w:sz w:val="21"/>
              <w14:ligatures w14:val="standardContextual"/>
            </w:rPr>
          </w:pPr>
          <w:del w:author="Kazuya Kato" w:date="2025-07-01T14:53:00Z" w:id="394">
            <w:r w:rsidRPr="00261C7D" w:rsidDel="00261C7D">
              <w:rPr>
                <w:rPrChange w:author="Kazuya Kato" w:date="2025-07-01T14:53:00Z" w:id="395">
                  <w:rPr>
                    <w:rStyle w:val="af0"/>
                    <w:noProof/>
                  </w:rPr>
                </w:rPrChange>
              </w:rPr>
              <w:delText>5.10.2. 運用方式</w:delText>
            </w:r>
            <w:r w:rsidDel="00261C7D">
              <w:rPr>
                <w:noProof/>
                <w:webHidden/>
              </w:rPr>
              <w:tab/>
            </w:r>
            <w:r w:rsidDel="00261C7D">
              <w:rPr>
                <w:noProof/>
                <w:webHidden/>
              </w:rPr>
              <w:delText>24</w:delText>
            </w:r>
          </w:del>
        </w:p>
        <w:p w:rsidR="002E7761" w:rsidDel="00261C7D" w:rsidRDefault="002E7761" w14:paraId="4F3F1CB3" w14:textId="4598C77C">
          <w:pPr>
            <w:pStyle w:val="43"/>
            <w:tabs>
              <w:tab w:val="right" w:leader="dot" w:pos="7062"/>
            </w:tabs>
            <w:rPr>
              <w:del w:author="Kazuya Kato" w:date="2025-07-01T14:53:00Z" w:id="396"/>
              <w:rFonts w:hAnsiTheme="minorHAnsi" w:eastAsiaTheme="minorEastAsia" w:cstheme="minorBidi"/>
              <w:noProof/>
              <w:sz w:val="21"/>
              <w14:ligatures w14:val="standardContextual"/>
            </w:rPr>
          </w:pPr>
          <w:del w:author="Kazuya Kato" w:date="2025-07-01T14:53:00Z" w:id="397">
            <w:r w:rsidRPr="00261C7D" w:rsidDel="00261C7D">
              <w:rPr>
                <w:rPrChange w:author="Kazuya Kato" w:date="2025-07-01T14:53:00Z" w:id="398">
                  <w:rPr>
                    <w:rStyle w:val="af0"/>
                    <w:b/>
                    <w:bCs/>
                    <w:noProof/>
                  </w:rPr>
                </w:rPrChange>
              </w:rPr>
              <w:delText>5.10.2.1.</w:delText>
            </w:r>
            <w:r w:rsidDel="00261C7D">
              <w:rPr>
                <w:noProof/>
                <w:webHidden/>
              </w:rPr>
              <w:tab/>
            </w:r>
            <w:r w:rsidDel="00261C7D">
              <w:rPr>
                <w:noProof/>
                <w:webHidden/>
              </w:rPr>
              <w:delText>24</w:delText>
            </w:r>
          </w:del>
        </w:p>
        <w:p w:rsidR="002E7761" w:rsidDel="00261C7D" w:rsidRDefault="002E7761" w14:paraId="433CCFBA" w14:textId="29B4F250">
          <w:pPr>
            <w:pStyle w:val="32"/>
            <w:tabs>
              <w:tab w:val="right" w:leader="dot" w:pos="7062"/>
            </w:tabs>
            <w:rPr>
              <w:del w:author="Kazuya Kato" w:date="2025-07-01T14:53:00Z" w:id="399"/>
              <w:rFonts w:hAnsiTheme="minorHAnsi" w:eastAsiaTheme="minorEastAsia" w:cstheme="minorBidi"/>
              <w:noProof/>
              <w:sz w:val="21"/>
              <w14:ligatures w14:val="standardContextual"/>
            </w:rPr>
          </w:pPr>
          <w:del w:author="Kazuya Kato" w:date="2025-07-01T14:53:00Z" w:id="400">
            <w:r w:rsidRPr="00261C7D" w:rsidDel="00261C7D">
              <w:rPr>
                <w:rPrChange w:author="Kazuya Kato" w:date="2025-07-01T14:53:00Z" w:id="401">
                  <w:rPr>
                    <w:rStyle w:val="af0"/>
                    <w:noProof/>
                  </w:rPr>
                </w:rPrChange>
              </w:rPr>
              <w:delText>5.10.3. 作業一覧</w:delText>
            </w:r>
            <w:r w:rsidDel="00261C7D">
              <w:rPr>
                <w:noProof/>
                <w:webHidden/>
              </w:rPr>
              <w:tab/>
            </w:r>
            <w:r w:rsidDel="00261C7D">
              <w:rPr>
                <w:noProof/>
                <w:webHidden/>
              </w:rPr>
              <w:delText>24</w:delText>
            </w:r>
          </w:del>
        </w:p>
        <w:p w:rsidR="002E7761" w:rsidDel="00261C7D" w:rsidRDefault="002E7761" w14:paraId="0EF9DE1A" w14:textId="224EA73A">
          <w:pPr>
            <w:pStyle w:val="26"/>
            <w:tabs>
              <w:tab w:val="right" w:leader="dot" w:pos="7062"/>
            </w:tabs>
            <w:rPr>
              <w:del w:author="Kazuya Kato" w:date="2025-07-01T14:53:00Z" w:id="402"/>
              <w:rFonts w:hAnsiTheme="minorHAnsi" w:eastAsiaTheme="minorEastAsia" w:cstheme="minorBidi"/>
              <w:b w:val="0"/>
              <w:bCs w:val="0"/>
              <w:noProof/>
              <w:sz w:val="21"/>
              <w14:ligatures w14:val="standardContextual"/>
            </w:rPr>
          </w:pPr>
          <w:del w:author="Kazuya Kato" w:date="2025-07-01T14:53:00Z" w:id="403">
            <w:r w:rsidRPr="00261C7D" w:rsidDel="00261C7D">
              <w:rPr>
                <w:rPrChange w:author="Kazuya Kato" w:date="2025-07-01T14:53:00Z" w:id="404">
                  <w:rPr>
                    <w:rStyle w:val="af0"/>
                    <w:b w:val="0"/>
                    <w:bCs w:val="0"/>
                    <w:noProof/>
                  </w:rPr>
                </w:rPrChange>
              </w:rPr>
              <w:delText>5.11. 障害対応</w:delText>
            </w:r>
            <w:r w:rsidDel="00261C7D">
              <w:rPr>
                <w:noProof/>
                <w:webHidden/>
              </w:rPr>
              <w:tab/>
            </w:r>
            <w:r w:rsidDel="00261C7D">
              <w:rPr>
                <w:noProof/>
                <w:webHidden/>
              </w:rPr>
              <w:delText>25</w:delText>
            </w:r>
          </w:del>
        </w:p>
        <w:p w:rsidR="002E7761" w:rsidDel="00261C7D" w:rsidRDefault="002E7761" w14:paraId="22CA4285" w14:textId="1219AE34">
          <w:pPr>
            <w:pStyle w:val="32"/>
            <w:tabs>
              <w:tab w:val="right" w:leader="dot" w:pos="7062"/>
            </w:tabs>
            <w:rPr>
              <w:del w:author="Kazuya Kato" w:date="2025-07-01T14:53:00Z" w:id="405"/>
              <w:rFonts w:hAnsiTheme="minorHAnsi" w:eastAsiaTheme="minorEastAsia" w:cstheme="minorBidi"/>
              <w:noProof/>
              <w:sz w:val="21"/>
              <w14:ligatures w14:val="standardContextual"/>
            </w:rPr>
          </w:pPr>
          <w:del w:author="Kazuya Kato" w:date="2025-07-01T14:53:00Z" w:id="406">
            <w:r w:rsidRPr="00261C7D" w:rsidDel="00261C7D">
              <w:rPr>
                <w:rPrChange w:author="Kazuya Kato" w:date="2025-07-01T14:53:00Z" w:id="407">
                  <w:rPr>
                    <w:rStyle w:val="af0"/>
                    <w:noProof/>
                  </w:rPr>
                </w:rPrChange>
              </w:rPr>
              <w:delText>5.11.1. 障害対応方針</w:delText>
            </w:r>
            <w:r w:rsidDel="00261C7D">
              <w:rPr>
                <w:noProof/>
                <w:webHidden/>
              </w:rPr>
              <w:tab/>
            </w:r>
            <w:r w:rsidDel="00261C7D">
              <w:rPr>
                <w:noProof/>
                <w:webHidden/>
              </w:rPr>
              <w:delText>25</w:delText>
            </w:r>
          </w:del>
        </w:p>
        <w:p w:rsidR="002E7761" w:rsidDel="00261C7D" w:rsidRDefault="002E7761" w14:paraId="4466AF33" w14:textId="149B2462">
          <w:pPr>
            <w:pStyle w:val="26"/>
            <w:tabs>
              <w:tab w:val="right" w:leader="dot" w:pos="7062"/>
            </w:tabs>
            <w:rPr>
              <w:del w:author="Kazuya Kato" w:date="2025-07-01T14:53:00Z" w:id="408"/>
              <w:rFonts w:hAnsiTheme="minorHAnsi" w:eastAsiaTheme="minorEastAsia" w:cstheme="minorBidi"/>
              <w:b w:val="0"/>
              <w:bCs w:val="0"/>
              <w:noProof/>
              <w:sz w:val="21"/>
              <w14:ligatures w14:val="standardContextual"/>
            </w:rPr>
          </w:pPr>
          <w:del w:author="Kazuya Kato" w:date="2025-07-01T14:53:00Z" w:id="409">
            <w:r w:rsidRPr="00261C7D" w:rsidDel="00261C7D">
              <w:rPr>
                <w:rPrChange w:author="Kazuya Kato" w:date="2025-07-01T14:53:00Z" w:id="410">
                  <w:rPr>
                    <w:rStyle w:val="af0"/>
                    <w:b w:val="0"/>
                    <w:bCs w:val="0"/>
                    <w:noProof/>
                  </w:rPr>
                </w:rPrChange>
              </w:rPr>
              <w:delText>5.12. 問合せ対応</w:delText>
            </w:r>
            <w:r w:rsidDel="00261C7D">
              <w:rPr>
                <w:noProof/>
                <w:webHidden/>
              </w:rPr>
              <w:tab/>
            </w:r>
            <w:r w:rsidDel="00261C7D">
              <w:rPr>
                <w:noProof/>
                <w:webHidden/>
              </w:rPr>
              <w:delText>25</w:delText>
            </w:r>
          </w:del>
        </w:p>
        <w:p w:rsidR="002E7761" w:rsidDel="00261C7D" w:rsidRDefault="002E7761" w14:paraId="325C0AEC" w14:textId="0CB8A38A">
          <w:pPr>
            <w:pStyle w:val="32"/>
            <w:tabs>
              <w:tab w:val="right" w:leader="dot" w:pos="7062"/>
            </w:tabs>
            <w:rPr>
              <w:del w:author="Kazuya Kato" w:date="2025-07-01T14:53:00Z" w:id="411"/>
              <w:rFonts w:hAnsiTheme="minorHAnsi" w:eastAsiaTheme="minorEastAsia" w:cstheme="minorBidi"/>
              <w:noProof/>
              <w:sz w:val="21"/>
              <w14:ligatures w14:val="standardContextual"/>
            </w:rPr>
          </w:pPr>
          <w:del w:author="Kazuya Kato" w:date="2025-07-01T14:53:00Z" w:id="412">
            <w:r w:rsidRPr="00261C7D" w:rsidDel="00261C7D">
              <w:rPr>
                <w:rPrChange w:author="Kazuya Kato" w:date="2025-07-01T14:53:00Z" w:id="413">
                  <w:rPr>
                    <w:rStyle w:val="af0"/>
                    <w:noProof/>
                  </w:rPr>
                </w:rPrChange>
              </w:rPr>
              <w:delText>5.12.1. 問合せ対応方針</w:delText>
            </w:r>
            <w:r w:rsidDel="00261C7D">
              <w:rPr>
                <w:noProof/>
                <w:webHidden/>
              </w:rPr>
              <w:tab/>
            </w:r>
            <w:r w:rsidDel="00261C7D">
              <w:rPr>
                <w:noProof/>
                <w:webHidden/>
              </w:rPr>
              <w:delText>25</w:delText>
            </w:r>
          </w:del>
        </w:p>
        <w:p w:rsidR="002E7761" w:rsidDel="00261C7D" w:rsidRDefault="002E7761" w14:paraId="101BDFF2" w14:textId="1A960D80">
          <w:pPr>
            <w:pStyle w:val="26"/>
            <w:tabs>
              <w:tab w:val="right" w:leader="dot" w:pos="7062"/>
            </w:tabs>
            <w:rPr>
              <w:del w:author="Kazuya Kato" w:date="2025-07-01T14:53:00Z" w:id="414"/>
              <w:rFonts w:hAnsiTheme="minorHAnsi" w:eastAsiaTheme="minorEastAsia" w:cstheme="minorBidi"/>
              <w:b w:val="0"/>
              <w:bCs w:val="0"/>
              <w:noProof/>
              <w:sz w:val="21"/>
              <w14:ligatures w14:val="standardContextual"/>
            </w:rPr>
          </w:pPr>
          <w:del w:author="Kazuya Kato" w:date="2025-07-01T14:53:00Z" w:id="415">
            <w:r w:rsidRPr="00261C7D" w:rsidDel="00261C7D">
              <w:rPr>
                <w:rPrChange w:author="Kazuya Kato" w:date="2025-07-01T14:53:00Z" w:id="416">
                  <w:rPr>
                    <w:rStyle w:val="af0"/>
                    <w:b w:val="0"/>
                    <w:bCs w:val="0"/>
                    <w:noProof/>
                  </w:rPr>
                </w:rPrChange>
              </w:rPr>
              <w:delText>5.13. 計画メンテナンス対応</w:delText>
            </w:r>
            <w:r w:rsidDel="00261C7D">
              <w:rPr>
                <w:noProof/>
                <w:webHidden/>
              </w:rPr>
              <w:tab/>
            </w:r>
            <w:r w:rsidDel="00261C7D">
              <w:rPr>
                <w:noProof/>
                <w:webHidden/>
              </w:rPr>
              <w:delText>25</w:delText>
            </w:r>
          </w:del>
        </w:p>
        <w:p w:rsidR="002E7761" w:rsidDel="00261C7D" w:rsidRDefault="002E7761" w14:paraId="186B0316" w14:textId="3B08523B">
          <w:pPr>
            <w:pStyle w:val="32"/>
            <w:tabs>
              <w:tab w:val="right" w:leader="dot" w:pos="7062"/>
            </w:tabs>
            <w:rPr>
              <w:del w:author="Kazuya Kato" w:date="2025-07-01T14:53:00Z" w:id="417"/>
              <w:rFonts w:hAnsiTheme="minorHAnsi" w:eastAsiaTheme="minorEastAsia" w:cstheme="minorBidi"/>
              <w:noProof/>
              <w:sz w:val="21"/>
              <w14:ligatures w14:val="standardContextual"/>
            </w:rPr>
          </w:pPr>
          <w:del w:author="Kazuya Kato" w:date="2025-07-01T14:53:00Z" w:id="418">
            <w:r w:rsidRPr="00261C7D" w:rsidDel="00261C7D">
              <w:rPr>
                <w:rPrChange w:author="Kazuya Kato" w:date="2025-07-01T14:53:00Z" w:id="419">
                  <w:rPr>
                    <w:rStyle w:val="af0"/>
                    <w:noProof/>
                  </w:rPr>
                </w:rPrChange>
              </w:rPr>
              <w:delText>5.13.1. 計画メンテナンス対応方針</w:delText>
            </w:r>
            <w:r w:rsidDel="00261C7D">
              <w:rPr>
                <w:noProof/>
                <w:webHidden/>
              </w:rPr>
              <w:tab/>
            </w:r>
            <w:r w:rsidDel="00261C7D">
              <w:rPr>
                <w:noProof/>
                <w:webHidden/>
              </w:rPr>
              <w:delText>25</w:delText>
            </w:r>
          </w:del>
        </w:p>
        <w:p w:rsidRPr="001C646B" w:rsidR="005D10B1" w:rsidP="00FC40FF" w:rsidRDefault="00266EE9" w14:paraId="2887B8B2" w14:textId="3A6E0C99">
          <w:pPr>
            <w:rPr>
              <w:rFonts w:ascii="BIZ UDゴシック" w:hAnsi="BIZ UDゴシック"/>
              <w:sz w:val="18"/>
              <w:szCs w:val="18"/>
            </w:rPr>
          </w:pPr>
          <w:r w:rsidRPr="001C646B">
            <w:rPr>
              <w:rFonts w:ascii="BIZ UDゴシック" w:hAnsi="BIZ UDゴシック"/>
              <w:sz w:val="18"/>
              <w:szCs w:val="18"/>
            </w:rPr>
            <w:fldChar w:fldCharType="end"/>
          </w:r>
        </w:p>
      </w:sdtContent>
    </w:sdt>
    <w:p w:rsidRPr="001C646B" w:rsidR="00BE373F" w:rsidP="00BE373F" w:rsidRDefault="00BE373F" w14:paraId="7AC36654" w14:textId="1C5EB652">
      <w:pPr>
        <w:rPr>
          <w:rFonts w:ascii="BIZ UDゴシック" w:hAnsi="BIZ UDゴシック"/>
          <w:sz w:val="18"/>
          <w:szCs w:val="18"/>
          <w:u w:val="single"/>
        </w:rPr>
      </w:pPr>
    </w:p>
    <w:p w:rsidRPr="001C646B" w:rsidR="00BE373F" w:rsidP="000006AB" w:rsidRDefault="00BE373F" w14:paraId="4F78B205" w14:textId="77777777">
      <w:pPr>
        <w:rPr>
          <w:rFonts w:ascii="BIZ UDゴシック" w:hAnsi="BIZ UDゴシック"/>
          <w:sz w:val="18"/>
          <w:szCs w:val="18"/>
        </w:rPr>
      </w:pPr>
    </w:p>
    <w:p w:rsidRPr="001C646B" w:rsidR="00F05970" w:rsidP="000006AB" w:rsidRDefault="00F05970" w14:paraId="7F513D1B" w14:textId="77777777">
      <w:pPr>
        <w:rPr>
          <w:rFonts w:ascii="BIZ UDゴシック" w:hAnsi="BIZ UDゴシック" w:cstheme="majorBidi"/>
          <w:b/>
          <w:color w:val="000000" w:themeColor="text1"/>
          <w:sz w:val="18"/>
          <w:szCs w:val="18"/>
        </w:rPr>
      </w:pPr>
    </w:p>
    <w:p w:rsidRPr="001C646B" w:rsidR="00BC3E10" w:rsidRDefault="00BC3E10" w14:paraId="51CEA119" w14:textId="77777777">
      <w:pPr>
        <w:widowControl/>
        <w:snapToGrid/>
        <w:spacing w:line="240" w:lineRule="auto"/>
        <w:jc w:val="left"/>
        <w:rPr>
          <w:rFonts w:ascii="BIZ UDゴシック" w:hAnsi="BIZ UDゴシック"/>
          <w:b/>
          <w:sz w:val="18"/>
          <w:szCs w:val="18"/>
          <w:u w:val="single"/>
        </w:rPr>
      </w:pPr>
      <w:r w:rsidRPr="001C646B">
        <w:rPr>
          <w:rFonts w:ascii="BIZ UDゴシック" w:hAnsi="BIZ UDゴシック"/>
          <w:sz w:val="18"/>
          <w:szCs w:val="18"/>
        </w:rPr>
        <w:br w:type="page"/>
      </w:r>
    </w:p>
    <w:p w:rsidR="00CC0517" w:rsidP="00BC3E10" w:rsidRDefault="00CC0517" w14:paraId="31F4760C" w14:textId="77777777">
      <w:pPr>
        <w:pStyle w:val="10"/>
        <w:sectPr w:rsidR="00CC0517" w:rsidSect="000006AB">
          <w:type w:val="continuous"/>
          <w:pgSz w:w="16838" w:h="11906" w:orient="landscape" w:code="9"/>
          <w:pgMar w:top="1134" w:right="1134" w:bottom="851" w:left="1134" w:header="794" w:footer="510" w:gutter="0"/>
          <w:cols w:space="425" w:num="2"/>
          <w:docGrid w:type="lines" w:linePitch="220"/>
        </w:sectPr>
      </w:pPr>
    </w:p>
    <w:p w:rsidRPr="00562E98" w:rsidR="00F05970" w:rsidP="000006AB" w:rsidRDefault="00F05970" w14:paraId="37092974" w14:textId="77EC5341">
      <w:pPr>
        <w:pStyle w:val="10"/>
      </w:pPr>
      <w:bookmarkStart w:name="_Toc183718149" w:id="420"/>
      <w:bookmarkStart w:name="_Toc183788262" w:id="421"/>
      <w:bookmarkStart w:name="_Toc202274381" w:id="422"/>
      <w:bookmarkEnd w:id="0"/>
      <w:r w:rsidRPr="00562E98">
        <w:rPr>
          <w:rFonts w:hint="eastAsia"/>
        </w:rPr>
        <w:t>はじめに</w:t>
      </w:r>
      <w:bookmarkEnd w:id="420"/>
      <w:bookmarkEnd w:id="421"/>
      <w:bookmarkEnd w:id="422"/>
    </w:p>
    <w:p w:rsidRPr="001C646B" w:rsidR="00BE373F" w:rsidP="00F05970" w:rsidRDefault="00F05970" w14:paraId="7F8FE755" w14:textId="5FC72977">
      <w:pPr>
        <w:rPr>
          <w:rFonts w:ascii="BIZ UDゴシック" w:hAnsi="BIZ UDゴシック"/>
          <w:sz w:val="18"/>
          <w:szCs w:val="18"/>
        </w:rPr>
      </w:pPr>
      <w:r w:rsidRPr="001C646B">
        <w:rPr>
          <w:rFonts w:hint="eastAsia" w:ascii="BIZ UDゴシック" w:hAnsi="BIZ UDゴシック"/>
          <w:sz w:val="18"/>
          <w:szCs w:val="18"/>
        </w:rPr>
        <w:t>本書は、</w:t>
      </w:r>
      <w:r w:rsidRPr="001C646B">
        <w:rPr>
          <w:rFonts w:ascii="BIZ UDゴシック" w:hAnsi="BIZ UDゴシック"/>
          <w:sz w:val="18"/>
          <w:szCs w:val="18"/>
        </w:rPr>
        <w:t>FFシステム研究開発部門(以降、RD部門とする)にて利用しているクラウドファイルサーバ基盤(以降、本システムとする)の運用設計を記載した文書である。</w:t>
      </w:r>
    </w:p>
    <w:p w:rsidRPr="001C646B" w:rsidR="00EB6156" w:rsidP="000006AB" w:rsidRDefault="00EB6156" w14:paraId="1B85EACA" w14:textId="5CC862FB">
      <w:pPr>
        <w:rPr>
          <w:rFonts w:ascii="BIZ UDゴシック" w:hAnsi="BIZ UDゴシック" w:cstheme="majorBidi"/>
          <w:b/>
          <w:color w:val="000000" w:themeColor="text1"/>
          <w:sz w:val="18"/>
          <w:szCs w:val="18"/>
        </w:rPr>
      </w:pPr>
    </w:p>
    <w:p w:rsidR="003D767C" w:rsidP="003D767C" w:rsidRDefault="00637805" w14:paraId="36ED9F6F" w14:textId="7B4F5D2B">
      <w:pPr>
        <w:pStyle w:val="10"/>
        <w:rPr>
          <w:noProof/>
        </w:rPr>
      </w:pPr>
      <w:bookmarkStart w:name="_Toc202274382" w:id="423"/>
      <w:bookmarkStart w:name="_Toc183718150" w:id="424"/>
      <w:bookmarkStart w:name="_Toc183788263" w:id="425"/>
      <w:r>
        <w:rPr>
          <w:rFonts w:hint="eastAsia"/>
          <w:noProof/>
        </w:rPr>
        <w:t>用語定義</w:t>
      </w:r>
      <w:bookmarkEnd w:id="423"/>
    </w:p>
    <w:p w:rsidRPr="001C646B" w:rsidR="00971D7D" w:rsidP="00FC40FF" w:rsidRDefault="00BD541A" w14:paraId="4D8E033C" w14:textId="5358801D">
      <w:pPr>
        <w:rPr>
          <w:rFonts w:ascii="BIZ UDゴシック" w:hAnsi="BIZ UDゴシック"/>
          <w:noProof/>
          <w:sz w:val="18"/>
          <w:szCs w:val="18"/>
        </w:rPr>
      </w:pPr>
      <w:r w:rsidRPr="001C646B">
        <w:rPr>
          <w:rFonts w:ascii="BIZ UDゴシック" w:hAnsi="BIZ UDゴシック"/>
          <w:sz w:val="18"/>
          <w:szCs w:val="18"/>
        </w:rPr>
        <w:t>本</w:t>
      </w:r>
      <w:r w:rsidRPr="001C646B">
        <w:rPr>
          <w:rFonts w:hint="eastAsia" w:ascii="BIZ UDゴシック" w:hAnsi="BIZ UDゴシック"/>
          <w:sz w:val="18"/>
          <w:szCs w:val="18"/>
        </w:rPr>
        <w:t>書における</w:t>
      </w:r>
      <w:r w:rsidRPr="001C646B" w:rsidR="008F1A71">
        <w:rPr>
          <w:rFonts w:hint="eastAsia" w:ascii="BIZ UDゴシック" w:hAnsi="BIZ UDゴシック"/>
          <w:sz w:val="18"/>
          <w:szCs w:val="18"/>
        </w:rPr>
        <w:t>用語</w:t>
      </w:r>
      <w:r w:rsidRPr="001C646B">
        <w:rPr>
          <w:rFonts w:ascii="BIZ UDゴシック" w:hAnsi="BIZ UDゴシック"/>
          <w:sz w:val="18"/>
          <w:szCs w:val="18"/>
        </w:rPr>
        <w:t>を以下に定義する。</w:t>
      </w:r>
    </w:p>
    <w:tbl>
      <w:tblPr>
        <w:tblStyle w:val="af2"/>
        <w:tblW w:w="13887" w:type="dxa"/>
        <w:tblLook w:val="04A0" w:firstRow="1" w:lastRow="0" w:firstColumn="1" w:lastColumn="0" w:noHBand="0" w:noVBand="1"/>
      </w:tblPr>
      <w:tblGrid>
        <w:gridCol w:w="3681"/>
        <w:gridCol w:w="10206"/>
      </w:tblGrid>
      <w:tr w:rsidR="00D15C7D" w:rsidTr="00397439" w14:paraId="52EE9BD5" w14:textId="77777777">
        <w:tc>
          <w:tcPr>
            <w:tcW w:w="3681" w:type="dxa"/>
            <w:shd w:val="clear" w:color="auto" w:fill="D9F2D0" w:themeFill="accent6" w:themeFillTint="33"/>
          </w:tcPr>
          <w:p w:rsidRPr="001C646B" w:rsidR="00D15C7D" w:rsidRDefault="00D15C7D" w14:paraId="10A48B90" w14:textId="048EAED6">
            <w:pPr>
              <w:rPr>
                <w:rFonts w:ascii="BIZ UDゴシック" w:hAnsi="BIZ UDゴシック"/>
                <w:noProof/>
                <w:sz w:val="18"/>
                <w:szCs w:val="18"/>
              </w:rPr>
            </w:pPr>
            <w:r w:rsidRPr="001C646B">
              <w:rPr>
                <w:rFonts w:hint="eastAsia" w:ascii="BIZ UDゴシック" w:hAnsi="BIZ UDゴシック"/>
                <w:noProof/>
                <w:sz w:val="18"/>
                <w:szCs w:val="18"/>
              </w:rPr>
              <w:t>略称</w:t>
            </w:r>
          </w:p>
        </w:tc>
        <w:tc>
          <w:tcPr>
            <w:tcW w:w="10206" w:type="dxa"/>
            <w:shd w:val="clear" w:color="auto" w:fill="D9F2D0" w:themeFill="accent6" w:themeFillTint="33"/>
          </w:tcPr>
          <w:p w:rsidRPr="001C646B" w:rsidR="00D15C7D" w:rsidRDefault="00D15C7D" w14:paraId="138ADF38" w14:textId="1DEB2986">
            <w:pPr>
              <w:rPr>
                <w:rFonts w:ascii="BIZ UDゴシック" w:hAnsi="BIZ UDゴシック"/>
                <w:noProof/>
                <w:sz w:val="18"/>
                <w:szCs w:val="18"/>
              </w:rPr>
            </w:pPr>
            <w:r w:rsidRPr="001C646B">
              <w:rPr>
                <w:rFonts w:hint="eastAsia" w:ascii="BIZ UDゴシック" w:hAnsi="BIZ UDゴシック"/>
                <w:noProof/>
                <w:sz w:val="18"/>
                <w:szCs w:val="18"/>
              </w:rPr>
              <w:t>説明</w:t>
            </w:r>
          </w:p>
        </w:tc>
      </w:tr>
      <w:tr w:rsidR="00622E13" w:rsidTr="00397439" w14:paraId="2450AA30" w14:textId="77777777">
        <w:tc>
          <w:tcPr>
            <w:tcW w:w="3681" w:type="dxa"/>
          </w:tcPr>
          <w:p w:rsidRPr="001C646B" w:rsidR="00622E13" w:rsidP="00622E13" w:rsidRDefault="00622E13" w14:paraId="550A2889" w14:textId="7B1F1090">
            <w:pPr>
              <w:rPr>
                <w:rFonts w:ascii="BIZ UDゴシック" w:hAnsi="BIZ UDゴシック"/>
                <w:noProof/>
                <w:sz w:val="18"/>
                <w:szCs w:val="18"/>
              </w:rPr>
            </w:pPr>
            <w:r w:rsidRPr="001C646B">
              <w:rPr>
                <w:rFonts w:ascii="BIZ UDゴシック" w:hAnsi="BIZ UDゴシック"/>
                <w:noProof/>
                <w:sz w:val="18"/>
                <w:szCs w:val="18"/>
              </w:rPr>
              <w:t>F</w:t>
            </w:r>
            <w:r>
              <w:rPr>
                <w:rFonts w:hint="eastAsia" w:ascii="BIZ UDゴシック" w:hAnsi="BIZ UDゴシック"/>
                <w:noProof/>
                <w:sz w:val="18"/>
                <w:szCs w:val="18"/>
              </w:rPr>
              <w:t>H</w:t>
            </w:r>
          </w:p>
        </w:tc>
        <w:tc>
          <w:tcPr>
            <w:tcW w:w="10206" w:type="dxa"/>
          </w:tcPr>
          <w:p w:rsidRPr="001C646B" w:rsidR="00622E13" w:rsidP="00622E13" w:rsidRDefault="00622E13" w14:paraId="01C1E6FD" w14:textId="71CB5201">
            <w:pPr>
              <w:rPr>
                <w:rFonts w:ascii="BIZ UDゴシック" w:hAnsi="BIZ UDゴシック"/>
                <w:noProof/>
                <w:sz w:val="18"/>
                <w:szCs w:val="18"/>
              </w:rPr>
            </w:pPr>
            <w:r w:rsidRPr="001C646B">
              <w:rPr>
                <w:rFonts w:hint="eastAsia" w:ascii="BIZ UDゴシック" w:hAnsi="BIZ UDゴシック"/>
                <w:noProof/>
                <w:sz w:val="18"/>
                <w:szCs w:val="18"/>
              </w:rPr>
              <w:t>富士フイルム</w:t>
            </w:r>
            <w:r>
              <w:rPr>
                <w:rFonts w:hint="eastAsia" w:ascii="BIZ UDゴシック" w:hAnsi="BIZ UDゴシック"/>
                <w:noProof/>
                <w:sz w:val="18"/>
                <w:szCs w:val="18"/>
              </w:rPr>
              <w:t>ホールディングス</w:t>
            </w:r>
            <w:r w:rsidRPr="001C646B">
              <w:rPr>
                <w:rFonts w:hint="eastAsia" w:ascii="BIZ UDゴシック" w:hAnsi="BIZ UDゴシック"/>
                <w:noProof/>
                <w:sz w:val="18"/>
                <w:szCs w:val="18"/>
              </w:rPr>
              <w:t>株式会社の略称。</w:t>
            </w:r>
          </w:p>
        </w:tc>
      </w:tr>
      <w:tr w:rsidR="00622E13" w:rsidTr="00397439" w14:paraId="71A95499" w14:textId="77777777">
        <w:tc>
          <w:tcPr>
            <w:tcW w:w="3681" w:type="dxa"/>
          </w:tcPr>
          <w:p w:rsidRPr="001C646B" w:rsidR="00622E13" w:rsidP="00622E13" w:rsidRDefault="00622E13" w14:paraId="459DCB8B" w14:textId="2015ED92">
            <w:pPr>
              <w:rPr>
                <w:rFonts w:ascii="BIZ UDゴシック" w:hAnsi="BIZ UDゴシック"/>
                <w:noProof/>
                <w:sz w:val="18"/>
                <w:szCs w:val="18"/>
              </w:rPr>
            </w:pPr>
            <w:r w:rsidRPr="001C646B">
              <w:rPr>
                <w:rFonts w:ascii="BIZ UDゴシック" w:hAnsi="BIZ UDゴシック"/>
                <w:noProof/>
                <w:sz w:val="18"/>
                <w:szCs w:val="18"/>
              </w:rPr>
              <w:t>FF</w:t>
            </w:r>
          </w:p>
        </w:tc>
        <w:tc>
          <w:tcPr>
            <w:tcW w:w="10206" w:type="dxa"/>
          </w:tcPr>
          <w:p w:rsidRPr="001C646B" w:rsidR="00622E13" w:rsidP="00622E13" w:rsidRDefault="00622E13" w14:paraId="51967577" w14:textId="290C90E4">
            <w:pPr>
              <w:rPr>
                <w:rFonts w:ascii="BIZ UDゴシック" w:hAnsi="BIZ UDゴシック"/>
                <w:noProof/>
                <w:sz w:val="18"/>
                <w:szCs w:val="18"/>
              </w:rPr>
            </w:pPr>
            <w:r w:rsidRPr="001C646B">
              <w:rPr>
                <w:rFonts w:hint="eastAsia" w:ascii="BIZ UDゴシック" w:hAnsi="BIZ UDゴシック"/>
                <w:noProof/>
                <w:sz w:val="18"/>
                <w:szCs w:val="18"/>
              </w:rPr>
              <w:t>富士フイルム株式会社の略称。</w:t>
            </w:r>
          </w:p>
        </w:tc>
      </w:tr>
      <w:tr w:rsidR="00622E13" w:rsidTr="00397439" w14:paraId="14ACB8BC" w14:textId="77777777">
        <w:tc>
          <w:tcPr>
            <w:tcW w:w="3681" w:type="dxa"/>
          </w:tcPr>
          <w:p w:rsidRPr="001C646B" w:rsidR="00622E13" w:rsidP="00622E13" w:rsidRDefault="00622E13" w14:paraId="081F5757" w14:textId="621F5198">
            <w:pPr>
              <w:rPr>
                <w:rFonts w:ascii="BIZ UDゴシック" w:hAnsi="BIZ UDゴシック"/>
                <w:noProof/>
                <w:sz w:val="18"/>
                <w:szCs w:val="18"/>
              </w:rPr>
            </w:pPr>
            <w:r w:rsidRPr="001C646B">
              <w:rPr>
                <w:rFonts w:ascii="BIZ UDゴシック" w:hAnsi="BIZ UDゴシック"/>
                <w:noProof/>
                <w:sz w:val="18"/>
                <w:szCs w:val="18"/>
              </w:rPr>
              <w:t>ICT</w:t>
            </w:r>
            <w:r w:rsidRPr="001C646B">
              <w:rPr>
                <w:rFonts w:hint="eastAsia" w:ascii="BIZ UDゴシック" w:hAnsi="BIZ UDゴシック"/>
                <w:noProof/>
                <w:sz w:val="18"/>
                <w:szCs w:val="18"/>
              </w:rPr>
              <w:t>戦</w:t>
            </w:r>
          </w:p>
        </w:tc>
        <w:tc>
          <w:tcPr>
            <w:tcW w:w="10206" w:type="dxa"/>
          </w:tcPr>
          <w:p w:rsidRPr="001C646B" w:rsidR="00622E13" w:rsidP="00622E13" w:rsidRDefault="00622E13" w14:paraId="35664B7F" w14:textId="22B163B5">
            <w:pPr>
              <w:rPr>
                <w:rFonts w:ascii="BIZ UDゴシック" w:hAnsi="BIZ UDゴシック"/>
                <w:noProof/>
                <w:sz w:val="18"/>
                <w:szCs w:val="18"/>
              </w:rPr>
            </w:pPr>
            <w:r w:rsidRPr="001C646B">
              <w:rPr>
                <w:rFonts w:hint="eastAsia" w:ascii="BIZ UDゴシック" w:hAnsi="BIZ UDゴシック"/>
                <w:noProof/>
                <w:sz w:val="18"/>
                <w:szCs w:val="18"/>
              </w:rPr>
              <w:t>富士フイルムホールディングス株式会社</w:t>
            </w:r>
            <w:r w:rsidRPr="001C646B">
              <w:rPr>
                <w:rFonts w:ascii="BIZ UDゴシック" w:hAnsi="BIZ UDゴシック"/>
                <w:noProof/>
                <w:sz w:val="18"/>
                <w:szCs w:val="18"/>
              </w:rPr>
              <w:t>ICT</w:t>
            </w:r>
            <w:r w:rsidRPr="001C646B">
              <w:rPr>
                <w:rFonts w:hint="eastAsia" w:ascii="BIZ UDゴシック" w:hAnsi="BIZ UDゴシック"/>
                <w:noProof/>
                <w:sz w:val="18"/>
                <w:szCs w:val="18"/>
              </w:rPr>
              <w:t>戦略部の</w:t>
            </w:r>
            <w:r>
              <w:rPr>
                <w:rFonts w:hint="eastAsia" w:ascii="BIZ UDゴシック" w:hAnsi="BIZ UDゴシック"/>
                <w:noProof/>
                <w:sz w:val="18"/>
                <w:szCs w:val="18"/>
              </w:rPr>
              <w:t>略称。全社インフラを主管している組織。</w:t>
            </w:r>
          </w:p>
        </w:tc>
      </w:tr>
      <w:tr w:rsidR="00622E13" w:rsidTr="00397439" w14:paraId="43AD9859" w14:textId="77777777">
        <w:tc>
          <w:tcPr>
            <w:tcW w:w="3681" w:type="dxa"/>
          </w:tcPr>
          <w:p w:rsidRPr="001C646B" w:rsidR="00622E13" w:rsidP="00622E13" w:rsidRDefault="00622E13" w14:paraId="4137B9F2" w14:textId="7287C7BD">
            <w:pPr>
              <w:rPr>
                <w:rFonts w:ascii="BIZ UDゴシック" w:hAnsi="BIZ UDゴシック"/>
                <w:noProof/>
                <w:sz w:val="18"/>
                <w:szCs w:val="18"/>
              </w:rPr>
            </w:pPr>
            <w:r w:rsidRPr="001C646B">
              <w:rPr>
                <w:rFonts w:ascii="BIZ UDゴシック" w:hAnsi="BIZ UDゴシック"/>
                <w:noProof/>
                <w:sz w:val="18"/>
                <w:szCs w:val="18"/>
              </w:rPr>
              <w:t>ISD</w:t>
            </w:r>
          </w:p>
        </w:tc>
        <w:tc>
          <w:tcPr>
            <w:tcW w:w="10206" w:type="dxa"/>
          </w:tcPr>
          <w:p w:rsidRPr="001C646B" w:rsidR="00622E13" w:rsidP="00622E13" w:rsidRDefault="00622E13" w14:paraId="11E554DB" w14:textId="5B2D166A">
            <w:pPr>
              <w:rPr>
                <w:rFonts w:ascii="BIZ UDゴシック" w:hAnsi="BIZ UDゴシック"/>
                <w:noProof/>
                <w:sz w:val="18"/>
                <w:szCs w:val="18"/>
              </w:rPr>
            </w:pPr>
            <w:r w:rsidRPr="001C646B">
              <w:rPr>
                <w:rFonts w:ascii="BIZ UDゴシック" w:hAnsi="BIZ UDゴシック"/>
                <w:noProof/>
                <w:sz w:val="18"/>
                <w:szCs w:val="18"/>
              </w:rPr>
              <w:t>ICT</w:t>
            </w:r>
            <w:r w:rsidRPr="001C646B">
              <w:rPr>
                <w:rFonts w:hint="eastAsia" w:ascii="BIZ UDゴシック" w:hAnsi="BIZ UDゴシック"/>
                <w:noProof/>
                <w:sz w:val="18"/>
                <w:szCs w:val="18"/>
              </w:rPr>
              <w:t>戦</w:t>
            </w:r>
            <w:r>
              <w:rPr>
                <w:rFonts w:hint="eastAsia" w:ascii="BIZ UDゴシック" w:hAnsi="BIZ UDゴシック"/>
                <w:noProof/>
                <w:sz w:val="18"/>
                <w:szCs w:val="18"/>
              </w:rPr>
              <w:t>のもと全社</w:t>
            </w:r>
            <w:r w:rsidRPr="001C646B">
              <w:rPr>
                <w:rFonts w:ascii="BIZ UDゴシック" w:hAnsi="BIZ UDゴシック"/>
                <w:noProof/>
                <w:sz w:val="18"/>
                <w:szCs w:val="18"/>
              </w:rPr>
              <w:t>インフラ</w:t>
            </w:r>
            <w:r>
              <w:rPr>
                <w:rFonts w:hint="eastAsia" w:ascii="BIZ UDゴシック" w:hAnsi="BIZ UDゴシック"/>
                <w:noProof/>
                <w:sz w:val="18"/>
                <w:szCs w:val="18"/>
              </w:rPr>
              <w:t>のシステムヘルプデスクを担っている部隊。</w:t>
            </w:r>
            <w:r w:rsidRPr="001C646B">
              <w:rPr>
                <w:rFonts w:hint="eastAsia" w:ascii="BIZ UDゴシック" w:hAnsi="BIZ UDゴシック"/>
                <w:noProof/>
                <w:sz w:val="18"/>
                <w:szCs w:val="18"/>
              </w:rPr>
              <w:t>インフラサービスデスクの略称。</w:t>
            </w:r>
          </w:p>
        </w:tc>
      </w:tr>
      <w:tr w:rsidR="00622E13" w:rsidTr="00397439" w14:paraId="7F01D149" w14:textId="77777777">
        <w:tc>
          <w:tcPr>
            <w:tcW w:w="3681" w:type="dxa"/>
          </w:tcPr>
          <w:p w:rsidRPr="001C646B" w:rsidR="00622E13" w:rsidP="00622E13" w:rsidRDefault="00622E13" w14:paraId="75BA670B" w14:textId="01CEDD3E">
            <w:pPr>
              <w:rPr>
                <w:rFonts w:ascii="BIZ UDゴシック" w:hAnsi="BIZ UDゴシック"/>
                <w:noProof/>
                <w:sz w:val="18"/>
                <w:szCs w:val="18"/>
              </w:rPr>
            </w:pPr>
            <w:r w:rsidRPr="001C646B">
              <w:rPr>
                <w:rFonts w:ascii="BIZ UDゴシック" w:hAnsi="BIZ UDゴシック"/>
                <w:noProof/>
                <w:sz w:val="18"/>
                <w:szCs w:val="18"/>
              </w:rPr>
              <w:t>OA</w:t>
            </w:r>
          </w:p>
        </w:tc>
        <w:tc>
          <w:tcPr>
            <w:tcW w:w="10206" w:type="dxa"/>
          </w:tcPr>
          <w:p w:rsidRPr="001C646B" w:rsidR="00622E13" w:rsidP="00622E13" w:rsidRDefault="00622E13" w14:paraId="0B10139A" w14:textId="1AD1F51C">
            <w:pPr>
              <w:rPr>
                <w:rFonts w:ascii="BIZ UDゴシック" w:hAnsi="BIZ UDゴシック"/>
                <w:noProof/>
                <w:sz w:val="18"/>
                <w:szCs w:val="18"/>
              </w:rPr>
            </w:pPr>
            <w:r w:rsidRPr="001C646B">
              <w:rPr>
                <w:rFonts w:ascii="BIZ UDゴシック" w:hAnsi="BIZ UDゴシック"/>
                <w:noProof/>
                <w:sz w:val="18"/>
                <w:szCs w:val="18"/>
              </w:rPr>
              <w:t>FF</w:t>
            </w:r>
            <w:r w:rsidRPr="001C646B">
              <w:rPr>
                <w:rFonts w:hint="eastAsia" w:ascii="BIZ UDゴシック" w:hAnsi="BIZ UDゴシック"/>
                <w:noProof/>
                <w:sz w:val="18"/>
                <w:szCs w:val="18"/>
              </w:rPr>
              <w:t>標準</w:t>
            </w:r>
            <w:r w:rsidRPr="001C646B">
              <w:rPr>
                <w:rFonts w:ascii="BIZ UDゴシック" w:hAnsi="BIZ UDゴシック"/>
                <w:noProof/>
                <w:sz w:val="18"/>
                <w:szCs w:val="18"/>
              </w:rPr>
              <w:t>PC</w:t>
            </w:r>
            <w:r w:rsidRPr="001C646B">
              <w:rPr>
                <w:rFonts w:hint="eastAsia" w:ascii="BIZ UDゴシック" w:hAnsi="BIZ UDゴシック"/>
                <w:noProof/>
                <w:sz w:val="18"/>
                <w:szCs w:val="18"/>
              </w:rPr>
              <w:t>が一般オフィス業務を行う環境のことを指す。</w:t>
            </w:r>
            <w:r w:rsidRPr="001C646B">
              <w:rPr>
                <w:rFonts w:ascii="BIZ UDゴシック" w:hAnsi="BIZ UDゴシック"/>
                <w:noProof/>
                <w:sz w:val="18"/>
                <w:szCs w:val="18"/>
              </w:rPr>
              <w:t>OA</w:t>
            </w:r>
            <w:r w:rsidRPr="001C646B">
              <w:rPr>
                <w:rFonts w:hint="eastAsia" w:ascii="BIZ UDゴシック" w:hAnsi="BIZ UDゴシック"/>
                <w:noProof/>
                <w:sz w:val="18"/>
                <w:szCs w:val="18"/>
              </w:rPr>
              <w:t>で利用するNWをOA系NWと呼ぶ。</w:t>
            </w:r>
          </w:p>
        </w:tc>
      </w:tr>
      <w:tr w:rsidR="00622E13" w:rsidTr="00397439" w14:paraId="4B4C6AA8" w14:textId="77777777">
        <w:tc>
          <w:tcPr>
            <w:tcW w:w="3681" w:type="dxa"/>
          </w:tcPr>
          <w:p w:rsidRPr="001C646B" w:rsidR="00622E13" w:rsidP="00622E13" w:rsidRDefault="00622E13" w14:paraId="03C6D9FB" w14:textId="03B504C6">
            <w:pPr>
              <w:rPr>
                <w:rFonts w:ascii="BIZ UDゴシック" w:hAnsi="BIZ UDゴシック"/>
                <w:noProof/>
                <w:sz w:val="18"/>
                <w:szCs w:val="18"/>
              </w:rPr>
            </w:pPr>
            <w:r w:rsidRPr="001C646B">
              <w:rPr>
                <w:rFonts w:ascii="BIZ UDゴシック" w:hAnsi="BIZ UDゴシック"/>
                <w:noProof/>
                <w:sz w:val="18"/>
                <w:szCs w:val="18"/>
              </w:rPr>
              <w:t>RD</w:t>
            </w:r>
          </w:p>
        </w:tc>
        <w:tc>
          <w:tcPr>
            <w:tcW w:w="10206" w:type="dxa"/>
          </w:tcPr>
          <w:p w:rsidRPr="001C646B" w:rsidR="00622E13" w:rsidP="00622E13" w:rsidRDefault="00622E13" w14:paraId="7EA53158" w14:textId="4291DE1C">
            <w:pPr>
              <w:rPr>
                <w:rFonts w:ascii="BIZ UDゴシック" w:hAnsi="BIZ UDゴシック"/>
                <w:noProof/>
                <w:sz w:val="18"/>
                <w:szCs w:val="18"/>
              </w:rPr>
            </w:pPr>
            <w:r w:rsidRPr="001C646B">
              <w:rPr>
                <w:rFonts w:hint="eastAsia" w:ascii="BIZ UDゴシック" w:hAnsi="BIZ UDゴシック"/>
                <w:noProof/>
                <w:sz w:val="18"/>
                <w:szCs w:val="18"/>
              </w:rPr>
              <w:t>研究開発業務を行う環境のことを指す。</w:t>
            </w:r>
            <w:r w:rsidRPr="001C646B">
              <w:rPr>
                <w:rFonts w:ascii="BIZ UDゴシック" w:hAnsi="BIZ UDゴシック"/>
                <w:noProof/>
                <w:sz w:val="18"/>
                <w:szCs w:val="18"/>
              </w:rPr>
              <w:t>RD</w:t>
            </w:r>
            <w:r w:rsidRPr="001C646B">
              <w:rPr>
                <w:rFonts w:hint="eastAsia" w:ascii="BIZ UDゴシック" w:hAnsi="BIZ UDゴシック"/>
                <w:noProof/>
                <w:sz w:val="18"/>
                <w:szCs w:val="18"/>
              </w:rPr>
              <w:t>で利用するNWをRD系NWと呼ぶ。</w:t>
            </w:r>
          </w:p>
        </w:tc>
      </w:tr>
      <w:tr w:rsidR="00622E13" w:rsidTr="00397439" w14:paraId="0340CC96" w14:textId="77777777">
        <w:tc>
          <w:tcPr>
            <w:tcW w:w="3681" w:type="dxa"/>
          </w:tcPr>
          <w:p w:rsidRPr="001C646B" w:rsidR="00622E13" w:rsidP="00622E13" w:rsidRDefault="00622E13" w14:paraId="4DA49F46" w14:textId="7102BD8C">
            <w:pPr>
              <w:rPr>
                <w:rFonts w:ascii="BIZ UDゴシック" w:hAnsi="BIZ UDゴシック"/>
                <w:noProof/>
                <w:sz w:val="18"/>
                <w:szCs w:val="18"/>
              </w:rPr>
            </w:pPr>
            <w:r w:rsidRPr="001C646B">
              <w:rPr>
                <w:rFonts w:hint="eastAsia" w:ascii="BIZ UDゴシック" w:hAnsi="BIZ UDゴシック"/>
                <w:noProof/>
                <w:sz w:val="18"/>
                <w:szCs w:val="18"/>
              </w:rPr>
              <w:t>RD-WAN</w:t>
            </w:r>
          </w:p>
        </w:tc>
        <w:tc>
          <w:tcPr>
            <w:tcW w:w="10206" w:type="dxa"/>
          </w:tcPr>
          <w:p w:rsidRPr="001C646B" w:rsidR="00622E13" w:rsidP="00622E13" w:rsidRDefault="00622E13" w14:paraId="3F7F1E04" w14:textId="43F73B64">
            <w:pPr>
              <w:rPr>
                <w:rFonts w:ascii="BIZ UDゴシック" w:hAnsi="BIZ UDゴシック"/>
                <w:noProof/>
                <w:sz w:val="18"/>
                <w:szCs w:val="18"/>
              </w:rPr>
            </w:pPr>
            <w:r w:rsidRPr="001C646B">
              <w:rPr>
                <w:rFonts w:hint="eastAsia" w:ascii="BIZ UDゴシック" w:hAnsi="BIZ UDゴシック"/>
                <w:noProof/>
                <w:sz w:val="18"/>
                <w:szCs w:val="18"/>
              </w:rPr>
              <w:t>RD</w:t>
            </w:r>
            <w:r w:rsidRPr="001C646B">
              <w:rPr>
                <w:rFonts w:ascii="BIZ UDゴシック" w:hAnsi="BIZ UDゴシック"/>
                <w:noProof/>
                <w:sz w:val="18"/>
                <w:szCs w:val="18"/>
              </w:rPr>
              <w:t>各拠点-共通PF間のWAN回線</w:t>
            </w:r>
            <w:r w:rsidRPr="001C646B">
              <w:rPr>
                <w:rFonts w:hint="eastAsia" w:ascii="BIZ UDゴシック" w:hAnsi="BIZ UDゴシック"/>
                <w:noProof/>
                <w:sz w:val="18"/>
                <w:szCs w:val="18"/>
              </w:rPr>
              <w:t>の略称。</w:t>
            </w:r>
          </w:p>
        </w:tc>
      </w:tr>
      <w:tr w:rsidR="00622E13" w:rsidTr="00397439" w14:paraId="53EDA901" w14:textId="77777777">
        <w:tc>
          <w:tcPr>
            <w:tcW w:w="3681" w:type="dxa"/>
          </w:tcPr>
          <w:p w:rsidRPr="001C646B" w:rsidR="00622E13" w:rsidP="00622E13" w:rsidRDefault="00622E13" w14:paraId="67F55116" w14:textId="7EAE4CE2">
            <w:pPr>
              <w:rPr>
                <w:rFonts w:ascii="BIZ UDゴシック" w:hAnsi="BIZ UDゴシック"/>
                <w:noProof/>
                <w:sz w:val="18"/>
                <w:szCs w:val="18"/>
              </w:rPr>
            </w:pPr>
            <w:r w:rsidRPr="001C646B">
              <w:rPr>
                <w:rFonts w:hint="eastAsia" w:ascii="BIZ UDゴシック" w:hAnsi="BIZ UDゴシック"/>
                <w:noProof/>
                <w:sz w:val="18"/>
                <w:szCs w:val="18"/>
              </w:rPr>
              <w:t>共通</w:t>
            </w:r>
            <w:r w:rsidRPr="001C646B">
              <w:rPr>
                <w:rFonts w:ascii="BIZ UDゴシック" w:hAnsi="BIZ UDゴシック"/>
                <w:noProof/>
                <w:sz w:val="18"/>
                <w:szCs w:val="18"/>
              </w:rPr>
              <w:t>PF</w:t>
            </w:r>
          </w:p>
        </w:tc>
        <w:tc>
          <w:tcPr>
            <w:tcW w:w="10206" w:type="dxa"/>
          </w:tcPr>
          <w:p w:rsidRPr="001C646B" w:rsidR="00622E13" w:rsidP="00622E13" w:rsidRDefault="00622E13" w14:paraId="4934947B" w14:textId="65A830EC">
            <w:pPr>
              <w:rPr>
                <w:rFonts w:ascii="BIZ UDゴシック" w:hAnsi="BIZ UDゴシック"/>
                <w:noProof/>
                <w:sz w:val="18"/>
                <w:szCs w:val="18"/>
              </w:rPr>
            </w:pPr>
            <w:r w:rsidRPr="001C646B">
              <w:rPr>
                <w:rFonts w:hint="eastAsia" w:ascii="BIZ UDゴシック" w:hAnsi="BIZ UDゴシック"/>
                <w:noProof/>
                <w:sz w:val="18"/>
                <w:szCs w:val="18"/>
              </w:rPr>
              <w:t>「</w:t>
            </w:r>
            <w:r w:rsidRPr="001C646B">
              <w:rPr>
                <w:rFonts w:ascii="BIZ UDゴシック" w:hAnsi="BIZ UDゴシック"/>
                <w:noProof/>
                <w:sz w:val="18"/>
                <w:szCs w:val="18"/>
              </w:rPr>
              <w:t>All-Fujifilm共通プラットフォーム」</w:t>
            </w:r>
            <w:r w:rsidRPr="001C646B">
              <w:rPr>
                <w:rFonts w:hint="eastAsia" w:ascii="BIZ UDゴシック" w:hAnsi="BIZ UDゴシック"/>
                <w:noProof/>
                <w:sz w:val="18"/>
                <w:szCs w:val="18"/>
              </w:rPr>
              <w:t>の略称。</w:t>
            </w:r>
            <w:r w:rsidRPr="001C646B">
              <w:rPr>
                <w:rFonts w:ascii="BIZ UDゴシック" w:hAnsi="BIZ UDゴシック"/>
                <w:noProof/>
                <w:sz w:val="18"/>
                <w:szCs w:val="18"/>
              </w:rPr>
              <w:t>富士フイルムホールディングスICT戦略部が、社内ITシステムを構築する各社・各組織に対し、稼働環境を提供するための社内向けプライベートクラウド基盤</w:t>
            </w:r>
            <w:r w:rsidRPr="001C646B">
              <w:rPr>
                <w:rFonts w:hint="eastAsia" w:ascii="BIZ UDゴシック" w:hAnsi="BIZ UDゴシック"/>
                <w:noProof/>
                <w:sz w:val="18"/>
                <w:szCs w:val="18"/>
              </w:rPr>
              <w:t>のことを指す</w:t>
            </w:r>
            <w:r w:rsidRPr="001C646B">
              <w:rPr>
                <w:rFonts w:ascii="BIZ UDゴシック" w:hAnsi="BIZ UDゴシック"/>
                <w:noProof/>
                <w:sz w:val="18"/>
                <w:szCs w:val="18"/>
              </w:rPr>
              <w:t>。</w:t>
            </w:r>
            <w:r w:rsidRPr="001C646B">
              <w:rPr>
                <w:rFonts w:hint="eastAsia" w:ascii="BIZ UDゴシック" w:hAnsi="BIZ UDゴシック"/>
                <w:noProof/>
                <w:sz w:val="18"/>
                <w:szCs w:val="18"/>
              </w:rPr>
              <w:t>本システムでは共通PFのAWS環境を利用する。</w:t>
            </w:r>
          </w:p>
        </w:tc>
      </w:tr>
      <w:tr w:rsidR="00622E13" w:rsidTr="00397439" w14:paraId="69726929" w14:textId="77777777">
        <w:tc>
          <w:tcPr>
            <w:tcW w:w="3681" w:type="dxa"/>
          </w:tcPr>
          <w:p w:rsidRPr="001C646B" w:rsidR="00622E13" w:rsidP="00622E13" w:rsidRDefault="00622E13" w14:paraId="3C4B9F38" w14:textId="0069CC4B">
            <w:pPr>
              <w:rPr>
                <w:rFonts w:ascii="BIZ UDゴシック" w:hAnsi="BIZ UDゴシック"/>
                <w:noProof/>
                <w:sz w:val="18"/>
                <w:szCs w:val="18"/>
              </w:rPr>
            </w:pPr>
            <w:r w:rsidRPr="001C646B">
              <w:rPr>
                <w:rFonts w:ascii="BIZ UDゴシック" w:hAnsi="BIZ UDゴシック"/>
                <w:noProof/>
                <w:sz w:val="18"/>
                <w:szCs w:val="18"/>
              </w:rPr>
              <w:t>FSx</w:t>
            </w:r>
          </w:p>
        </w:tc>
        <w:tc>
          <w:tcPr>
            <w:tcW w:w="10206" w:type="dxa"/>
          </w:tcPr>
          <w:p w:rsidRPr="001C646B" w:rsidR="00622E13" w:rsidP="00622E13" w:rsidRDefault="00622E13" w14:paraId="3C27F545" w14:textId="271FAE5E">
            <w:pPr>
              <w:rPr>
                <w:rFonts w:ascii="BIZ UDゴシック" w:hAnsi="BIZ UDゴシック"/>
                <w:noProof/>
                <w:sz w:val="18"/>
                <w:szCs w:val="18"/>
              </w:rPr>
            </w:pPr>
            <w:r w:rsidRPr="001C646B">
              <w:rPr>
                <w:rFonts w:ascii="BIZ UDゴシック" w:hAnsi="BIZ UDゴシック"/>
                <w:noProof/>
                <w:sz w:val="18"/>
                <w:szCs w:val="18"/>
              </w:rPr>
              <w:t>Amazon FSx for Windows File Server</w:t>
            </w:r>
            <w:r w:rsidRPr="001C646B">
              <w:rPr>
                <w:rFonts w:hint="eastAsia" w:ascii="BIZ UDゴシック" w:hAnsi="BIZ UDゴシック"/>
                <w:noProof/>
                <w:sz w:val="18"/>
                <w:szCs w:val="18"/>
              </w:rPr>
              <w:t>の略称。</w:t>
            </w:r>
          </w:p>
        </w:tc>
      </w:tr>
      <w:tr w:rsidR="00622E13" w:rsidTr="00397439" w14:paraId="3A8695FF" w14:textId="77777777">
        <w:tc>
          <w:tcPr>
            <w:tcW w:w="3681" w:type="dxa"/>
          </w:tcPr>
          <w:p w:rsidRPr="001C646B" w:rsidR="00622E13" w:rsidP="00622E13" w:rsidRDefault="00622E13" w14:paraId="55782CD3" w14:textId="05710A0B">
            <w:pPr>
              <w:rPr>
                <w:rFonts w:ascii="BIZ UDゴシック" w:hAnsi="BIZ UDゴシック"/>
                <w:noProof/>
                <w:sz w:val="18"/>
                <w:szCs w:val="18"/>
              </w:rPr>
            </w:pPr>
            <w:r w:rsidRPr="001C646B">
              <w:rPr>
                <w:rFonts w:hint="eastAsia" w:ascii="BIZ UDゴシック" w:hAnsi="BIZ UDゴシック"/>
                <w:noProof/>
                <w:sz w:val="18"/>
                <w:szCs w:val="18"/>
              </w:rPr>
              <w:t>S3</w:t>
            </w:r>
          </w:p>
        </w:tc>
        <w:tc>
          <w:tcPr>
            <w:tcW w:w="10206" w:type="dxa"/>
          </w:tcPr>
          <w:p w:rsidRPr="001C646B" w:rsidR="00622E13" w:rsidP="00622E13" w:rsidRDefault="00622E13" w14:paraId="7E5C6B20" w14:textId="40E1E04D">
            <w:pPr>
              <w:rPr>
                <w:rFonts w:ascii="BIZ UDゴシック" w:hAnsi="BIZ UDゴシック"/>
                <w:noProof/>
                <w:sz w:val="18"/>
                <w:szCs w:val="18"/>
              </w:rPr>
            </w:pPr>
            <w:r w:rsidRPr="001C646B">
              <w:rPr>
                <w:rFonts w:hint="eastAsia" w:ascii="BIZ UDゴシック" w:hAnsi="BIZ UDゴシック"/>
                <w:noProof/>
                <w:sz w:val="18"/>
                <w:szCs w:val="18"/>
              </w:rPr>
              <w:t>AWS S3の略称。本システムでは、「S3 Standard」、「S3 Glacier Deep Archive」を利用する。</w:t>
            </w:r>
          </w:p>
        </w:tc>
      </w:tr>
      <w:tr w:rsidR="00622E13" w:rsidTr="00397439" w14:paraId="4BC03449" w14:textId="77777777">
        <w:tc>
          <w:tcPr>
            <w:tcW w:w="3681" w:type="dxa"/>
          </w:tcPr>
          <w:p w:rsidRPr="001C646B" w:rsidR="00622E13" w:rsidP="00622E13" w:rsidRDefault="00622E13" w14:paraId="0836368F" w14:textId="3466C5E9">
            <w:pPr>
              <w:rPr>
                <w:rFonts w:ascii="BIZ UDゴシック" w:hAnsi="BIZ UDゴシック"/>
                <w:noProof/>
                <w:sz w:val="18"/>
                <w:szCs w:val="18"/>
              </w:rPr>
            </w:pPr>
            <w:r w:rsidRPr="001C646B">
              <w:rPr>
                <w:rFonts w:hint="eastAsia" w:ascii="BIZ UDゴシック" w:hAnsi="BIZ UDゴシック"/>
                <w:noProof/>
                <w:sz w:val="18"/>
                <w:szCs w:val="18"/>
              </w:rPr>
              <w:t>ホストサーバ</w:t>
            </w:r>
          </w:p>
        </w:tc>
        <w:tc>
          <w:tcPr>
            <w:tcW w:w="10206" w:type="dxa"/>
          </w:tcPr>
          <w:p w:rsidRPr="001C646B" w:rsidR="00622E13" w:rsidP="00622E13" w:rsidRDefault="00622E13" w14:paraId="22D7CC2A" w14:textId="5C9A69D7">
            <w:pPr>
              <w:rPr>
                <w:rFonts w:ascii="BIZ UDゴシック" w:hAnsi="BIZ UDゴシック"/>
                <w:noProof/>
                <w:sz w:val="18"/>
                <w:szCs w:val="18"/>
              </w:rPr>
            </w:pPr>
            <w:r w:rsidRPr="001C646B">
              <w:rPr>
                <w:rFonts w:hint="eastAsia" w:ascii="BIZ UDゴシック" w:hAnsi="BIZ UDゴシック"/>
                <w:noProof/>
                <w:sz w:val="18"/>
                <w:szCs w:val="18"/>
              </w:rPr>
              <w:t>RD各拠点に設置する物理サーバのこと。</w:t>
            </w:r>
          </w:p>
        </w:tc>
      </w:tr>
      <w:tr w:rsidR="00622E13" w:rsidTr="00397439" w14:paraId="126AF33A" w14:textId="77777777">
        <w:tc>
          <w:tcPr>
            <w:tcW w:w="3681" w:type="dxa"/>
          </w:tcPr>
          <w:p w:rsidRPr="001C646B" w:rsidR="00622E13" w:rsidP="00622E13" w:rsidRDefault="00622E13" w14:paraId="76253408" w14:textId="2ADB4DF3">
            <w:pPr>
              <w:rPr>
                <w:rFonts w:ascii="BIZ UDゴシック" w:hAnsi="BIZ UDゴシック"/>
                <w:noProof/>
                <w:sz w:val="18"/>
                <w:szCs w:val="18"/>
              </w:rPr>
            </w:pPr>
            <w:r w:rsidRPr="001C646B">
              <w:rPr>
                <w:rFonts w:hint="eastAsia" w:ascii="BIZ UDゴシック" w:hAnsi="BIZ UDゴシック"/>
                <w:noProof/>
                <w:sz w:val="18"/>
                <w:szCs w:val="18"/>
              </w:rPr>
              <w:t>キャッシュサーバ</w:t>
            </w:r>
          </w:p>
        </w:tc>
        <w:tc>
          <w:tcPr>
            <w:tcW w:w="10206" w:type="dxa"/>
          </w:tcPr>
          <w:p w:rsidRPr="001C646B" w:rsidR="00622E13" w:rsidP="00622E13" w:rsidRDefault="00622E13" w14:paraId="0C4A1DEE" w14:textId="77CE16A0">
            <w:pPr>
              <w:rPr>
                <w:rFonts w:ascii="BIZ UDゴシック" w:hAnsi="BIZ UDゴシック"/>
                <w:noProof/>
                <w:sz w:val="18"/>
                <w:szCs w:val="18"/>
              </w:rPr>
            </w:pPr>
            <w:r w:rsidRPr="001C646B">
              <w:rPr>
                <w:rFonts w:hint="eastAsia" w:ascii="BIZ UDゴシック" w:hAnsi="BIZ UDゴシック"/>
                <w:noProof/>
                <w:sz w:val="18"/>
                <w:szCs w:val="18"/>
              </w:rPr>
              <w:t>RD各拠点のホストサーバ上の仮想サーバであり、仮想アプライアンス(FileGateway)が実装されている。</w:t>
            </w:r>
          </w:p>
        </w:tc>
      </w:tr>
      <w:tr w:rsidR="000A6800" w:rsidTr="00397439" w14:paraId="3F7F1306" w14:textId="77777777">
        <w:trPr>
          <w:ins w:author="Dai Nagashima" w:date="2025-07-14T14:40:00Z" w:id="426"/>
        </w:trPr>
        <w:tc>
          <w:tcPr>
            <w:tcW w:w="3681" w:type="dxa"/>
          </w:tcPr>
          <w:p w:rsidRPr="001C646B" w:rsidR="000A6800" w:rsidP="000A6800" w:rsidRDefault="000A6800" w14:paraId="123CDBA8" w14:textId="6872DC69">
            <w:pPr>
              <w:rPr>
                <w:ins w:author="Dai Nagashima" w:date="2025-07-14T14:40:00Z" w16du:dateUtc="2025-07-14T05:40:00Z" w:id="427"/>
                <w:rFonts w:ascii="BIZ UDゴシック" w:hAnsi="BIZ UDゴシック"/>
                <w:noProof/>
                <w:sz w:val="18"/>
                <w:szCs w:val="18"/>
              </w:rPr>
            </w:pPr>
            <w:ins w:author="Dai Nagashima" w:date="2025-07-14T14:40:00Z" w16du:dateUtc="2025-07-14T05:40:00Z" w:id="428">
              <w:r w:rsidRPr="000E158F">
                <w:rPr>
                  <w:rFonts w:hint="eastAsia" w:ascii="BIZ UDゴシック" w:hAnsi="BIZ UDゴシック"/>
                  <w:noProof/>
                  <w:sz w:val="18"/>
                  <w:szCs w:val="18"/>
                </w:rPr>
                <w:t>運用管理サーバ</w:t>
              </w:r>
            </w:ins>
          </w:p>
        </w:tc>
        <w:tc>
          <w:tcPr>
            <w:tcW w:w="10206" w:type="dxa"/>
          </w:tcPr>
          <w:p w:rsidRPr="001C646B" w:rsidR="000A6800" w:rsidP="000A6800" w:rsidRDefault="000A6800" w14:paraId="43C38982" w14:textId="197E861B">
            <w:pPr>
              <w:rPr>
                <w:ins w:author="Dai Nagashima" w:date="2025-07-14T14:40:00Z" w16du:dateUtc="2025-07-14T05:40:00Z" w:id="429"/>
                <w:rFonts w:ascii="BIZ UDゴシック" w:hAnsi="BIZ UDゴシック"/>
                <w:noProof/>
                <w:sz w:val="18"/>
                <w:szCs w:val="18"/>
              </w:rPr>
            </w:pPr>
            <w:ins w:author="Dai Nagashima" w:date="2025-07-14T14:40:00Z" w16du:dateUtc="2025-07-14T05:40:00Z" w:id="430">
              <w:r w:rsidRPr="000E158F">
                <w:rPr>
                  <w:rFonts w:hint="eastAsia" w:ascii="BIZ UDゴシック" w:hAnsi="BIZ UDゴシック"/>
                  <w:noProof/>
                  <w:sz w:val="18"/>
                  <w:szCs w:val="18"/>
                </w:rPr>
                <w:t>RD各拠点のホストサーバ上の仮想サーバであり、FTP、DHCP、DNSサーバが実装されている。</w:t>
              </w:r>
            </w:ins>
          </w:p>
        </w:tc>
      </w:tr>
    </w:tbl>
    <w:p w:rsidRPr="001C646B" w:rsidR="00B60AC2" w:rsidP="00FC40FF" w:rsidRDefault="00B60AC2" w14:paraId="5DEA0913" w14:textId="77777777">
      <w:pPr>
        <w:rPr>
          <w:rFonts w:ascii="BIZ UDゴシック" w:hAnsi="BIZ UDゴシック"/>
          <w:sz w:val="18"/>
          <w:szCs w:val="18"/>
        </w:rPr>
      </w:pPr>
    </w:p>
    <w:p w:rsidR="00935851" w:rsidRDefault="00935851" w14:paraId="13356C9F" w14:textId="77777777">
      <w:pPr>
        <w:widowControl/>
        <w:snapToGrid/>
        <w:spacing w:line="240" w:lineRule="auto"/>
        <w:jc w:val="left"/>
        <w:rPr>
          <w:ins w:author="Dai Nagashima" w:date="2025-07-14T17:40:00Z" w16du:dateUtc="2025-07-14T08:40:00Z" w:id="431"/>
          <w:rFonts w:ascii="BIZ UDゴシック" w:hAnsi="BIZ UDゴシック"/>
          <w:sz w:val="18"/>
          <w:szCs w:val="18"/>
        </w:rPr>
      </w:pPr>
      <w:r w:rsidRPr="001C646B">
        <w:rPr>
          <w:rFonts w:ascii="BIZ UDゴシック" w:hAnsi="BIZ UDゴシック"/>
          <w:sz w:val="18"/>
          <w:szCs w:val="18"/>
        </w:rPr>
        <w:br w:type="page"/>
      </w:r>
    </w:p>
    <w:p w:rsidR="00414946" w:rsidRDefault="00414946" w14:paraId="1BCEDD4C" w14:textId="77777777">
      <w:pPr>
        <w:widowControl/>
        <w:snapToGrid/>
        <w:spacing w:line="240" w:lineRule="auto"/>
        <w:jc w:val="left"/>
        <w:rPr>
          <w:ins w:author="Dai Nagashima" w:date="2025-07-14T17:40:00Z" w16du:dateUtc="2025-07-14T08:40:00Z" w:id="432"/>
          <w:rFonts w:ascii="BIZ UDゴシック" w:hAnsi="BIZ UDゴシック"/>
          <w:sz w:val="18"/>
          <w:szCs w:val="18"/>
        </w:rPr>
      </w:pPr>
    </w:p>
    <w:p w:rsidRPr="001C646B" w:rsidR="00414946" w:rsidRDefault="00414946" w14:paraId="3E056314" w14:textId="77777777">
      <w:pPr>
        <w:widowControl/>
        <w:snapToGrid/>
        <w:spacing w:line="240" w:lineRule="auto"/>
        <w:jc w:val="left"/>
        <w:rPr>
          <w:rFonts w:ascii="BIZ UDゴシック" w:hAnsi="BIZ UDゴシック" w:cs="BIZ UDゴシック"/>
          <w:b/>
          <w:sz w:val="18"/>
          <w:szCs w:val="18"/>
          <w:u w:val="single"/>
        </w:rPr>
      </w:pPr>
    </w:p>
    <w:p w:rsidRPr="00562E98" w:rsidR="00446184" w:rsidP="000006AB" w:rsidRDefault="00F05970" w14:paraId="2B3E1148" w14:textId="5E6B8569">
      <w:pPr>
        <w:pStyle w:val="10"/>
      </w:pPr>
      <w:bookmarkStart w:name="_Toc202274383" w:id="433"/>
      <w:r w:rsidRPr="00562E98">
        <w:rPr>
          <w:rFonts w:hint="eastAsia"/>
        </w:rPr>
        <w:t>運用体制</w:t>
      </w:r>
      <w:bookmarkEnd w:id="424"/>
      <w:bookmarkEnd w:id="425"/>
      <w:bookmarkEnd w:id="433"/>
    </w:p>
    <w:p w:rsidRPr="00CC0517" w:rsidR="001D6D73" w:rsidP="00C80635" w:rsidRDefault="00F05970" w14:paraId="39E1FD27" w14:textId="547DED78">
      <w:pPr>
        <w:pStyle w:val="2"/>
      </w:pPr>
      <w:bookmarkStart w:name="_Toc183718151" w:id="434"/>
      <w:bookmarkStart w:name="_Toc183788264" w:id="435"/>
      <w:bookmarkStart w:name="_Ref183944621" w:id="436"/>
      <w:bookmarkStart w:name="_Ref183945471" w:id="437"/>
      <w:bookmarkStart w:name="_Toc202274384" w:id="438"/>
      <w:r w:rsidRPr="000006AB">
        <w:rPr>
          <w:rFonts w:hint="eastAsia"/>
        </w:rPr>
        <w:t>運用体制図</w:t>
      </w:r>
      <w:bookmarkEnd w:id="434"/>
      <w:bookmarkEnd w:id="435"/>
      <w:bookmarkEnd w:id="436"/>
      <w:bookmarkEnd w:id="437"/>
      <w:bookmarkEnd w:id="438"/>
    </w:p>
    <w:p w:rsidRPr="001C646B" w:rsidR="00F4168E" w:rsidP="000006AB" w:rsidRDefault="00B82DBA" w14:paraId="7BAE54EE" w14:textId="6E76BC1A">
      <w:pPr>
        <w:jc w:val="left"/>
        <w:rPr>
          <w:rFonts w:ascii="BIZ UDゴシック" w:hAnsi="BIZ UDゴシック"/>
          <w:noProof/>
          <w:sz w:val="18"/>
          <w:szCs w:val="18"/>
        </w:rPr>
      </w:pPr>
      <w:r w:rsidRPr="001C646B">
        <w:rPr>
          <w:rFonts w:hint="eastAsia" w:ascii="BIZ UDゴシック" w:hAnsi="BIZ UDゴシック" w:cs="UDEV Gothic"/>
          <w:sz w:val="18"/>
          <w:szCs w:val="18"/>
        </w:rPr>
        <w:t xml:space="preserve">　</w:t>
      </w:r>
      <w:r w:rsidRPr="001C646B" w:rsidR="00F05970">
        <w:rPr>
          <w:rFonts w:ascii="BIZ UDゴシック" w:hAnsi="BIZ UDゴシック" w:cs="UDEV Gothic"/>
          <w:sz w:val="18"/>
          <w:szCs w:val="18"/>
        </w:rPr>
        <w:t>本システムの運用業務の全体像とそれに関わる主要な組織・担当者の役割を以下に定義する。</w:t>
      </w:r>
      <w:r w:rsidRPr="001C646B" w:rsidR="00DB1DC5">
        <w:rPr>
          <w:rFonts w:ascii="BIZ UDゴシック" w:hAnsi="BIZ UDゴシック"/>
          <w:noProof/>
          <w:sz w:val="18"/>
          <w:szCs w:val="18"/>
        </w:rPr>
        <w:t xml:space="preserve"> </w:t>
      </w:r>
    </w:p>
    <w:p w:rsidRPr="001C646B" w:rsidR="00D764D3" w:rsidP="000006AB" w:rsidRDefault="00D764D3" w14:paraId="71A292BA" w14:textId="77777777">
      <w:pPr>
        <w:jc w:val="left"/>
        <w:rPr>
          <w:rFonts w:ascii="BIZ UDゴシック" w:hAnsi="BIZ UDゴシック"/>
          <w:noProof/>
          <w:sz w:val="18"/>
          <w:szCs w:val="18"/>
        </w:rPr>
      </w:pPr>
    </w:p>
    <w:p w:rsidRPr="001C646B" w:rsidR="00D764D3" w:rsidP="00D764D3" w:rsidRDefault="00D764D3" w14:paraId="49042676" w14:textId="52503303">
      <w:pPr>
        <w:jc w:val="left"/>
        <w:rPr>
          <w:rFonts w:ascii="BIZ UDゴシック" w:hAnsi="BIZ UDゴシック"/>
          <w:noProof/>
          <w:sz w:val="18"/>
          <w:szCs w:val="18"/>
        </w:rPr>
      </w:pPr>
      <w:r w:rsidRPr="001C646B">
        <w:rPr>
          <w:rFonts w:ascii="BIZ UDゴシック" w:hAnsi="BIZ UDゴシック"/>
          <w:noProof/>
          <w:sz w:val="18"/>
          <w:szCs w:val="18"/>
        </w:rPr>
        <w:drawing>
          <wp:inline distT="0" distB="0" distL="0" distR="0" wp14:anchorId="7A3B1E3E" wp14:editId="509DD70F">
            <wp:extent cx="8891270" cy="4345940"/>
            <wp:effectExtent l="0" t="0" r="5080" b="0"/>
            <wp:docPr id="1142260006"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891270" cy="4345940"/>
                    </a:xfrm>
                    <a:prstGeom prst="rect">
                      <a:avLst/>
                    </a:prstGeom>
                    <a:noFill/>
                    <a:ln>
                      <a:noFill/>
                    </a:ln>
                  </pic:spPr>
                </pic:pic>
              </a:graphicData>
            </a:graphic>
          </wp:inline>
        </w:drawing>
      </w:r>
    </w:p>
    <w:p w:rsidRPr="001C646B" w:rsidR="00D764D3" w:rsidP="000006AB" w:rsidRDefault="00D764D3" w14:paraId="39BC9A72" w14:textId="77777777">
      <w:pPr>
        <w:jc w:val="left"/>
        <w:rPr>
          <w:rFonts w:ascii="BIZ UDゴシック" w:hAnsi="BIZ UDゴシック"/>
          <w:noProof/>
          <w:sz w:val="18"/>
          <w:szCs w:val="18"/>
        </w:rPr>
      </w:pPr>
    </w:p>
    <w:p w:rsidRPr="001C646B" w:rsidR="00EB714F" w:rsidP="00FC40FF" w:rsidRDefault="00EB714F" w14:paraId="24126099" w14:textId="77777777">
      <w:pPr>
        <w:rPr>
          <w:rFonts w:ascii="BIZ UDゴシック" w:hAnsi="BIZ UDゴシック"/>
          <w:noProof/>
          <w:sz w:val="18"/>
          <w:szCs w:val="18"/>
        </w:rPr>
      </w:pPr>
    </w:p>
    <w:p w:rsidRPr="001C646B" w:rsidR="00F05970" w:rsidP="000006AB" w:rsidRDefault="00F05970" w14:paraId="3EB24751" w14:textId="658EA611">
      <w:pPr>
        <w:jc w:val="left"/>
        <w:rPr>
          <w:rFonts w:ascii="BIZ UDゴシック" w:hAnsi="BIZ UDゴシック" w:cs="UDEV Gothic"/>
          <w:sz w:val="18"/>
          <w:szCs w:val="18"/>
        </w:rPr>
      </w:pPr>
    </w:p>
    <w:p w:rsidR="006E55FE" w:rsidRDefault="006E55FE" w14:paraId="7A2EC2D2" w14:textId="77777777">
      <w:r>
        <w:br w:type="page"/>
      </w:r>
    </w:p>
    <w:tbl>
      <w:tblPr>
        <w:tblStyle w:val="af2"/>
        <w:tblW w:w="0" w:type="auto"/>
        <w:tblLook w:val="04A0" w:firstRow="1" w:lastRow="0" w:firstColumn="1" w:lastColumn="0" w:noHBand="0" w:noVBand="1"/>
        <w:tblPrChange w:author="Dai Nagashima" w:date="2025-05-16T08:45:00Z" w:id="439">
          <w:tblPr>
            <w:tblStyle w:val="af2"/>
            <w:tblW w:w="0" w:type="auto"/>
            <w:tblLook w:val="04A0" w:firstRow="1" w:lastRow="0" w:firstColumn="1" w:lastColumn="0" w:noHBand="0" w:noVBand="1"/>
          </w:tblPr>
        </w:tblPrChange>
      </w:tblPr>
      <w:tblGrid>
        <w:gridCol w:w="2972"/>
        <w:gridCol w:w="11020"/>
        <w:tblGridChange w:id="440">
          <w:tblGrid>
            <w:gridCol w:w="2972"/>
            <w:gridCol w:w="4026"/>
            <w:gridCol w:w="6994"/>
          </w:tblGrid>
        </w:tblGridChange>
      </w:tblGrid>
      <w:tr w:rsidR="00F05970" w:rsidTr="008963EF" w14:paraId="16B9BCBC" w14:textId="77777777">
        <w:tc>
          <w:tcPr>
            <w:tcW w:w="2972" w:type="dxa"/>
            <w:shd w:val="clear" w:color="auto" w:fill="D9F2D0" w:themeFill="accent6" w:themeFillTint="33"/>
            <w:tcPrChange w:author="Dai Nagashima" w:date="2025-05-16T08:45:00Z" w:id="441">
              <w:tcPr>
                <w:tcW w:w="6998" w:type="dxa"/>
                <w:gridSpan w:val="2"/>
                <w:shd w:val="clear" w:color="auto" w:fill="D9F2D0" w:themeFill="accent6" w:themeFillTint="33"/>
              </w:tcPr>
            </w:tcPrChange>
          </w:tcPr>
          <w:p w:rsidRPr="001C646B" w:rsidR="00F05970" w:rsidP="00F05970" w:rsidRDefault="00F05970" w14:paraId="01930922" w14:textId="458E2BAF">
            <w:pPr>
              <w:rPr>
                <w:rFonts w:ascii="BIZ UDゴシック" w:hAnsi="BIZ UDゴシック" w:cs="UDEV Gothic"/>
                <w:sz w:val="18"/>
                <w:szCs w:val="18"/>
              </w:rPr>
            </w:pPr>
            <w:r w:rsidRPr="001C646B">
              <w:rPr>
                <w:rFonts w:hint="eastAsia" w:ascii="BIZ UDゴシック" w:hAnsi="BIZ UDゴシック" w:cs="UDEV Gothic"/>
                <w:sz w:val="18"/>
                <w:szCs w:val="18"/>
              </w:rPr>
              <w:t>役割</w:t>
            </w:r>
          </w:p>
        </w:tc>
        <w:tc>
          <w:tcPr>
            <w:tcW w:w="11020" w:type="dxa"/>
            <w:shd w:val="clear" w:color="auto" w:fill="D9F2D0" w:themeFill="accent6" w:themeFillTint="33"/>
            <w:tcPrChange w:author="Dai Nagashima" w:date="2025-05-16T08:45:00Z" w:id="442">
              <w:tcPr>
                <w:tcW w:w="6994" w:type="dxa"/>
                <w:shd w:val="clear" w:color="auto" w:fill="D9F2D0" w:themeFill="accent6" w:themeFillTint="33"/>
              </w:tcPr>
            </w:tcPrChange>
          </w:tcPr>
          <w:p w:rsidRPr="001C646B" w:rsidR="00F05970" w:rsidP="00F05970" w:rsidRDefault="00F05970" w14:paraId="00D2169A" w14:textId="4BD85B60">
            <w:pPr>
              <w:rPr>
                <w:rFonts w:ascii="BIZ UDゴシック" w:hAnsi="BIZ UDゴシック" w:cs="UDEV Gothic"/>
                <w:sz w:val="18"/>
                <w:szCs w:val="18"/>
              </w:rPr>
            </w:pPr>
            <w:r w:rsidRPr="001C646B">
              <w:rPr>
                <w:rFonts w:hint="eastAsia" w:ascii="BIZ UDゴシック" w:hAnsi="BIZ UDゴシック" w:cs="UDEV Gothic"/>
                <w:sz w:val="18"/>
                <w:szCs w:val="18"/>
              </w:rPr>
              <w:t>役割概要</w:t>
            </w:r>
          </w:p>
        </w:tc>
      </w:tr>
      <w:tr w:rsidR="00F05970" w:rsidTr="008963EF" w14:paraId="4F402525" w14:textId="77777777">
        <w:tc>
          <w:tcPr>
            <w:tcW w:w="2972" w:type="dxa"/>
            <w:tcPrChange w:author="Dai Nagashima" w:date="2025-05-16T08:45:00Z" w:id="443">
              <w:tcPr>
                <w:tcW w:w="6998" w:type="dxa"/>
                <w:gridSpan w:val="2"/>
              </w:tcPr>
            </w:tcPrChange>
          </w:tcPr>
          <w:p w:rsidRPr="001C646B" w:rsidR="00F05970" w:rsidP="00F05970" w:rsidRDefault="00F05970" w14:paraId="6E8A2C68" w14:textId="51167E29">
            <w:pPr>
              <w:rPr>
                <w:rFonts w:ascii="BIZ UDゴシック" w:hAnsi="BIZ UDゴシック" w:cs="UDEV Gothic"/>
                <w:sz w:val="18"/>
                <w:szCs w:val="18"/>
              </w:rPr>
            </w:pPr>
            <w:r w:rsidRPr="001C646B">
              <w:rPr>
                <w:rFonts w:ascii="BIZ UDゴシック" w:hAnsi="BIZ UDゴシック" w:cs="UDEV Gothic"/>
                <w:sz w:val="18"/>
                <w:szCs w:val="18"/>
              </w:rPr>
              <w:t>RD-ITサポート</w:t>
            </w:r>
          </w:p>
        </w:tc>
        <w:tc>
          <w:tcPr>
            <w:tcW w:w="11020" w:type="dxa"/>
            <w:tcPrChange w:author="Dai Nagashima" w:date="2025-05-16T08:45:00Z" w:id="444">
              <w:tcPr>
                <w:tcW w:w="6994" w:type="dxa"/>
              </w:tcPr>
            </w:tcPrChange>
          </w:tcPr>
          <w:p w:rsidRPr="001C646B" w:rsidR="003D23E2" w:rsidP="003D23E2" w:rsidRDefault="003D23E2" w14:paraId="074A56CB" w14:textId="77777777">
            <w:pPr>
              <w:rPr>
                <w:rFonts w:ascii="BIZ UDゴシック" w:hAnsi="BIZ UDゴシック" w:cs="UDEV Gothic"/>
                <w:sz w:val="18"/>
                <w:szCs w:val="18"/>
              </w:rPr>
            </w:pPr>
            <w:r w:rsidRPr="001C646B">
              <w:rPr>
                <w:rFonts w:hint="eastAsia" w:ascii="BIZ UDゴシック" w:hAnsi="BIZ UDゴシック" w:cs="UDEV Gothic"/>
                <w:sz w:val="18"/>
                <w:szCs w:val="18"/>
              </w:rPr>
              <w:t>・本システムのインフラ運用</w:t>
            </w:r>
            <w:r w:rsidRPr="001C646B">
              <w:rPr>
                <w:rFonts w:ascii="BIZ UDゴシック" w:hAnsi="BIZ UDゴシック" w:cs="UDEV Gothic"/>
                <w:sz w:val="18"/>
                <w:szCs w:val="18"/>
              </w:rPr>
              <w:t>/保守</w:t>
            </w:r>
          </w:p>
          <w:p w:rsidRPr="001C646B" w:rsidR="00F05970" w:rsidP="003D23E2" w:rsidRDefault="003D23E2" w14:paraId="45D67480" w14:textId="6877D07E">
            <w:pPr>
              <w:rPr>
                <w:rFonts w:ascii="BIZ UDゴシック" w:hAnsi="BIZ UDゴシック" w:cs="UDEV Gothic"/>
                <w:sz w:val="18"/>
                <w:szCs w:val="18"/>
              </w:rPr>
            </w:pPr>
            <w:r w:rsidRPr="001C646B">
              <w:rPr>
                <w:rFonts w:hint="eastAsia" w:ascii="BIZ UDゴシック" w:hAnsi="BIZ UDゴシック" w:cs="UDEV Gothic"/>
                <w:sz w:val="18"/>
                <w:szCs w:val="18"/>
              </w:rPr>
              <w:t xml:space="preserve">　</w:t>
            </w:r>
            <w:r w:rsidRPr="001C646B">
              <w:rPr>
                <w:rFonts w:ascii="BIZ UDゴシック" w:hAnsi="BIZ UDゴシック" w:cs="UDEV Gothic"/>
                <w:sz w:val="18"/>
                <w:szCs w:val="18"/>
              </w:rPr>
              <w:t>- 「</w:t>
            </w:r>
            <w:r w:rsidRPr="001C646B" w:rsidR="00B403A7">
              <w:rPr>
                <w:rFonts w:ascii="BIZ UDゴシック" w:hAnsi="BIZ UDゴシック" w:cs="UDEV Gothic"/>
                <w:sz w:val="18"/>
                <w:szCs w:val="18"/>
              </w:rPr>
              <w:fldChar w:fldCharType="begin"/>
            </w:r>
            <w:r w:rsidRPr="001C646B" w:rsidR="00B403A7">
              <w:rPr>
                <w:rFonts w:ascii="BIZ UDゴシック" w:hAnsi="BIZ UDゴシック" w:cs="UDEV Gothic"/>
                <w:sz w:val="18"/>
                <w:szCs w:val="18"/>
              </w:rPr>
              <w:instrText xml:space="preserve"> REF _Ref183944877 \r \h </w:instrText>
            </w:r>
            <w:r w:rsidRPr="001C646B" w:rsidR="00B403A7">
              <w:rPr>
                <w:rFonts w:ascii="BIZ UDゴシック" w:hAnsi="BIZ UDゴシック" w:cs="UDEV Gothic"/>
                <w:sz w:val="18"/>
                <w:szCs w:val="18"/>
              </w:rPr>
            </w:r>
            <w:r w:rsidRPr="001C646B" w:rsidR="00B403A7">
              <w:rPr>
                <w:rFonts w:ascii="BIZ UDゴシック" w:hAnsi="BIZ UDゴシック" w:cs="UDEV Gothic"/>
                <w:sz w:val="18"/>
                <w:szCs w:val="18"/>
              </w:rPr>
              <w:fldChar w:fldCharType="separate"/>
            </w:r>
            <w:r w:rsidR="009766A9">
              <w:rPr>
                <w:rFonts w:hint="eastAsia" w:ascii="ＭＳ 明朝" w:hAnsi="ＭＳ 明朝" w:eastAsia="ＭＳ 明朝" w:cs="ＭＳ 明朝"/>
                <w:sz w:val="18"/>
                <w:szCs w:val="18"/>
                <w:cs/>
              </w:rPr>
              <w:t>‎</w:t>
            </w:r>
            <w:r w:rsidR="009766A9">
              <w:rPr>
                <w:rFonts w:ascii="BIZ UDゴシック" w:hAnsi="BIZ UDゴシック" w:cs="UDEV Gothic"/>
                <w:sz w:val="18"/>
                <w:szCs w:val="18"/>
              </w:rPr>
              <w:t>5.1</w:t>
            </w:r>
            <w:r w:rsidRPr="001C646B" w:rsidR="00B403A7">
              <w:rPr>
                <w:rFonts w:ascii="BIZ UDゴシック" w:hAnsi="BIZ UDゴシック" w:cs="UDEV Gothic"/>
                <w:sz w:val="18"/>
                <w:szCs w:val="18"/>
              </w:rPr>
              <w:fldChar w:fldCharType="end"/>
            </w:r>
            <w:r w:rsidRPr="001C646B" w:rsidR="00B403A7">
              <w:rPr>
                <w:rFonts w:ascii="BIZ UDゴシック" w:hAnsi="BIZ UDゴシック" w:cs="UDEV Gothic"/>
                <w:sz w:val="18"/>
                <w:szCs w:val="18"/>
              </w:rPr>
              <w:fldChar w:fldCharType="begin"/>
            </w:r>
            <w:r w:rsidRPr="001C646B" w:rsidR="00B403A7">
              <w:rPr>
                <w:rFonts w:ascii="BIZ UDゴシック" w:hAnsi="BIZ UDゴシック" w:cs="UDEV Gothic"/>
                <w:sz w:val="18"/>
                <w:szCs w:val="18"/>
              </w:rPr>
              <w:instrText xml:space="preserve"> REF _Ref183945011 \w \h </w:instrText>
            </w:r>
            <w:r w:rsidRPr="001C646B" w:rsidR="00B403A7">
              <w:rPr>
                <w:rFonts w:ascii="BIZ UDゴシック" w:hAnsi="BIZ UDゴシック" w:cs="UDEV Gothic"/>
                <w:sz w:val="18"/>
                <w:szCs w:val="18"/>
              </w:rPr>
            </w:r>
            <w:r w:rsidRPr="001C646B" w:rsidR="00B403A7">
              <w:rPr>
                <w:rFonts w:ascii="BIZ UDゴシック" w:hAnsi="BIZ UDゴシック" w:cs="UDEV Gothic"/>
                <w:sz w:val="18"/>
                <w:szCs w:val="18"/>
              </w:rPr>
              <w:fldChar w:fldCharType="separate"/>
            </w:r>
            <w:r w:rsidR="009766A9">
              <w:rPr>
                <w:rFonts w:hint="eastAsia" w:ascii="ＭＳ 明朝" w:hAnsi="ＭＳ 明朝" w:eastAsia="ＭＳ 明朝" w:cs="ＭＳ 明朝"/>
                <w:sz w:val="18"/>
                <w:szCs w:val="18"/>
                <w:cs/>
              </w:rPr>
              <w:t>‎</w:t>
            </w:r>
            <w:r w:rsidR="009766A9">
              <w:rPr>
                <w:rFonts w:ascii="BIZ UDゴシック" w:hAnsi="BIZ UDゴシック" w:cs="UDEV Gothic"/>
                <w:sz w:val="18"/>
                <w:szCs w:val="18"/>
              </w:rPr>
              <w:t>5.1</w:t>
            </w:r>
            <w:r w:rsidRPr="001C646B" w:rsidR="00B403A7">
              <w:rPr>
                <w:rFonts w:ascii="BIZ UDゴシック" w:hAnsi="BIZ UDゴシック" w:cs="UDEV Gothic"/>
                <w:sz w:val="18"/>
                <w:szCs w:val="18"/>
              </w:rPr>
              <w:fldChar w:fldCharType="end"/>
            </w:r>
            <w:r w:rsidRPr="001C646B" w:rsidR="00B403A7">
              <w:rPr>
                <w:rFonts w:ascii="BIZ UDゴシック" w:hAnsi="BIZ UDゴシック" w:cs="UDEV Gothic"/>
                <w:sz w:val="18"/>
                <w:szCs w:val="18"/>
              </w:rPr>
              <w:fldChar w:fldCharType="begin"/>
            </w:r>
            <w:r w:rsidRPr="001C646B" w:rsidR="00B403A7">
              <w:rPr>
                <w:rFonts w:ascii="BIZ UDゴシック" w:hAnsi="BIZ UDゴシック" w:cs="UDEV Gothic"/>
                <w:sz w:val="18"/>
                <w:szCs w:val="18"/>
              </w:rPr>
              <w:instrText xml:space="preserve"> REF _Ref183944994 \h </w:instrText>
            </w:r>
            <w:r w:rsidRPr="001C646B" w:rsidR="00B403A7">
              <w:rPr>
                <w:rFonts w:ascii="BIZ UDゴシック" w:hAnsi="BIZ UDゴシック" w:cs="UDEV Gothic"/>
                <w:sz w:val="18"/>
                <w:szCs w:val="18"/>
              </w:rPr>
            </w:r>
            <w:r w:rsidRPr="001C646B" w:rsidR="00B403A7">
              <w:rPr>
                <w:rFonts w:ascii="BIZ UDゴシック" w:hAnsi="BIZ UDゴシック" w:cs="UDEV Gothic"/>
                <w:sz w:val="18"/>
                <w:szCs w:val="18"/>
              </w:rPr>
              <w:fldChar w:fldCharType="separate"/>
            </w:r>
            <w:r w:rsidRPr="00BC3E10" w:rsidR="009766A9">
              <w:rPr>
                <w:rFonts w:hint="eastAsia"/>
              </w:rPr>
              <w:t>運用業務一覧</w:t>
            </w:r>
            <w:r w:rsidRPr="001C646B" w:rsidR="00B403A7">
              <w:rPr>
                <w:rFonts w:ascii="BIZ UDゴシック" w:hAnsi="BIZ UDゴシック" w:cs="UDEV Gothic"/>
                <w:sz w:val="18"/>
                <w:szCs w:val="18"/>
              </w:rPr>
              <w:fldChar w:fldCharType="end"/>
            </w:r>
            <w:r w:rsidRPr="001C646B">
              <w:rPr>
                <w:rFonts w:ascii="BIZ UDゴシック" w:hAnsi="BIZ UDゴシック" w:cs="UDEV Gothic"/>
                <w:sz w:val="18"/>
                <w:szCs w:val="18"/>
              </w:rPr>
              <w:t>」に記載の業務</w:t>
            </w:r>
          </w:p>
        </w:tc>
      </w:tr>
      <w:tr w:rsidR="00F05970" w:rsidTr="008963EF" w14:paraId="6828FDE8" w14:textId="77777777">
        <w:tc>
          <w:tcPr>
            <w:tcW w:w="2972" w:type="dxa"/>
            <w:tcPrChange w:author="Dai Nagashima" w:date="2025-05-16T08:45:00Z" w:id="445">
              <w:tcPr>
                <w:tcW w:w="6998" w:type="dxa"/>
                <w:gridSpan w:val="2"/>
              </w:tcPr>
            </w:tcPrChange>
          </w:tcPr>
          <w:p w:rsidRPr="001C646B" w:rsidR="00F05970" w:rsidP="00F05970" w:rsidRDefault="00F05970" w14:paraId="6ADDE3B1" w14:textId="638F1090">
            <w:pPr>
              <w:rPr>
                <w:rFonts w:ascii="BIZ UDゴシック" w:hAnsi="BIZ UDゴシック" w:cs="UDEV Gothic"/>
                <w:sz w:val="18"/>
                <w:szCs w:val="18"/>
              </w:rPr>
            </w:pPr>
            <w:r w:rsidRPr="001C646B">
              <w:rPr>
                <w:rFonts w:ascii="BIZ UDゴシック" w:hAnsi="BIZ UDゴシック" w:cs="UDEV Gothic"/>
                <w:sz w:val="18"/>
                <w:szCs w:val="18"/>
              </w:rPr>
              <w:t>ICT戦(オーナー)</w:t>
            </w:r>
          </w:p>
        </w:tc>
        <w:tc>
          <w:tcPr>
            <w:tcW w:w="11020" w:type="dxa"/>
            <w:tcPrChange w:author="Dai Nagashima" w:date="2025-05-16T08:45:00Z" w:id="446">
              <w:tcPr>
                <w:tcW w:w="6994" w:type="dxa"/>
              </w:tcPr>
            </w:tcPrChange>
          </w:tcPr>
          <w:p w:rsidRPr="001C646B" w:rsidR="00F05970" w:rsidP="00F05970" w:rsidRDefault="003D23E2" w14:paraId="5D74E2AD" w14:textId="1322AB08">
            <w:pPr>
              <w:rPr>
                <w:rFonts w:ascii="BIZ UDゴシック" w:hAnsi="BIZ UDゴシック" w:cs="UDEV Gothic"/>
                <w:sz w:val="18"/>
                <w:szCs w:val="18"/>
              </w:rPr>
            </w:pPr>
            <w:r w:rsidRPr="001C646B">
              <w:rPr>
                <w:rFonts w:hint="eastAsia" w:ascii="BIZ UDゴシック" w:hAnsi="BIZ UDゴシック" w:cs="UDEV Gothic"/>
                <w:sz w:val="18"/>
                <w:szCs w:val="18"/>
              </w:rPr>
              <w:t>・本システムのオーナーであり、システム全体とシステム上で行われる全ての活動に対する責任者</w:t>
            </w:r>
          </w:p>
        </w:tc>
      </w:tr>
      <w:tr w:rsidR="00F05970" w:rsidTr="008963EF" w14:paraId="45D54E1E" w14:textId="77777777">
        <w:tc>
          <w:tcPr>
            <w:tcW w:w="2972" w:type="dxa"/>
            <w:tcPrChange w:author="Dai Nagashima" w:date="2025-05-16T08:45:00Z" w:id="447">
              <w:tcPr>
                <w:tcW w:w="6998" w:type="dxa"/>
                <w:gridSpan w:val="2"/>
              </w:tcPr>
            </w:tcPrChange>
          </w:tcPr>
          <w:p w:rsidRPr="001C646B" w:rsidR="00F05970" w:rsidP="00F05970" w:rsidRDefault="003D23E2" w14:paraId="07A19F2D" w14:textId="1A3C3BCB">
            <w:pPr>
              <w:rPr>
                <w:rFonts w:ascii="BIZ UDゴシック" w:hAnsi="BIZ UDゴシック" w:cs="UDEV Gothic"/>
                <w:sz w:val="18"/>
                <w:szCs w:val="18"/>
              </w:rPr>
            </w:pPr>
            <w:r w:rsidRPr="001C646B">
              <w:rPr>
                <w:rFonts w:ascii="BIZ UDゴシック" w:hAnsi="BIZ UDゴシック" w:cs="UDEV Gothic"/>
                <w:sz w:val="18"/>
                <w:szCs w:val="18"/>
              </w:rPr>
              <w:t>ICT戦(共通PF運用)</w:t>
            </w:r>
          </w:p>
        </w:tc>
        <w:tc>
          <w:tcPr>
            <w:tcW w:w="11020" w:type="dxa"/>
            <w:tcPrChange w:author="Dai Nagashima" w:date="2025-05-16T08:45:00Z" w:id="448">
              <w:tcPr>
                <w:tcW w:w="6994" w:type="dxa"/>
              </w:tcPr>
            </w:tcPrChange>
          </w:tcPr>
          <w:p w:rsidRPr="001C646B" w:rsidR="00F05970" w:rsidP="00F05970" w:rsidRDefault="003D23E2" w14:paraId="5E64386B" w14:textId="7E71E80C">
            <w:pPr>
              <w:rPr>
                <w:rFonts w:ascii="BIZ UDゴシック" w:hAnsi="BIZ UDゴシック" w:cs="UDEV Gothic"/>
                <w:sz w:val="18"/>
                <w:szCs w:val="18"/>
              </w:rPr>
            </w:pPr>
            <w:r w:rsidRPr="001C646B">
              <w:rPr>
                <w:rFonts w:hint="eastAsia" w:ascii="BIZ UDゴシック" w:hAnsi="BIZ UDゴシック" w:cs="UDEV Gothic"/>
                <w:sz w:val="18"/>
                <w:szCs w:val="18"/>
              </w:rPr>
              <w:t>・共通</w:t>
            </w:r>
            <w:r w:rsidRPr="001C646B">
              <w:rPr>
                <w:rFonts w:ascii="BIZ UDゴシック" w:hAnsi="BIZ UDゴシック" w:cs="UDEV Gothic"/>
                <w:sz w:val="18"/>
                <w:szCs w:val="18"/>
              </w:rPr>
              <w:t>PF(AWS)の運用/保守</w:t>
            </w:r>
          </w:p>
        </w:tc>
      </w:tr>
      <w:tr w:rsidR="00F05970" w:rsidTr="008963EF" w14:paraId="0B6CB5AD" w14:textId="77777777">
        <w:tc>
          <w:tcPr>
            <w:tcW w:w="2972" w:type="dxa"/>
            <w:tcPrChange w:author="Dai Nagashima" w:date="2025-05-16T08:45:00Z" w:id="449">
              <w:tcPr>
                <w:tcW w:w="6998" w:type="dxa"/>
                <w:gridSpan w:val="2"/>
              </w:tcPr>
            </w:tcPrChange>
          </w:tcPr>
          <w:p w:rsidRPr="001C646B" w:rsidR="00F05970" w:rsidP="00F05970" w:rsidRDefault="003D23E2" w14:paraId="2322A84C" w14:textId="7052558F">
            <w:pPr>
              <w:rPr>
                <w:rFonts w:ascii="BIZ UDゴシック" w:hAnsi="BIZ UDゴシック" w:cs="UDEV Gothic"/>
                <w:sz w:val="18"/>
                <w:szCs w:val="18"/>
              </w:rPr>
            </w:pPr>
            <w:r w:rsidRPr="001C646B">
              <w:rPr>
                <w:rFonts w:ascii="BIZ UDゴシック" w:hAnsi="BIZ UDゴシック" w:cs="UDEV Gothic"/>
                <w:sz w:val="18"/>
                <w:szCs w:val="18"/>
              </w:rPr>
              <w:t>ICT戦(NW運用)</w:t>
            </w:r>
          </w:p>
        </w:tc>
        <w:tc>
          <w:tcPr>
            <w:tcW w:w="11020" w:type="dxa"/>
            <w:tcPrChange w:author="Dai Nagashima" w:date="2025-05-16T08:45:00Z" w:id="450">
              <w:tcPr>
                <w:tcW w:w="6994" w:type="dxa"/>
              </w:tcPr>
            </w:tcPrChange>
          </w:tcPr>
          <w:p w:rsidRPr="001C646B" w:rsidR="00F05970" w:rsidP="00F05970" w:rsidRDefault="003D23E2" w14:paraId="039F2575" w14:textId="2A5E97A9">
            <w:pPr>
              <w:rPr>
                <w:rFonts w:ascii="BIZ UDゴシック" w:hAnsi="BIZ UDゴシック" w:cs="UDEV Gothic"/>
                <w:sz w:val="18"/>
                <w:szCs w:val="18"/>
              </w:rPr>
            </w:pPr>
            <w:r w:rsidRPr="001C646B">
              <w:rPr>
                <w:rFonts w:hint="eastAsia" w:ascii="BIZ UDゴシック" w:hAnsi="BIZ UDゴシック" w:cs="UDEV Gothic"/>
                <w:sz w:val="18"/>
                <w:szCs w:val="18"/>
              </w:rPr>
              <w:t>・</w:t>
            </w:r>
            <w:r w:rsidRPr="001C646B">
              <w:rPr>
                <w:rFonts w:ascii="BIZ UDゴシック" w:hAnsi="BIZ UDゴシック" w:cs="UDEV Gothic"/>
                <w:sz w:val="18"/>
                <w:szCs w:val="18"/>
              </w:rPr>
              <w:t>RD-WANに関する運用/保守</w:t>
            </w:r>
          </w:p>
        </w:tc>
      </w:tr>
      <w:tr w:rsidR="00F05970" w:rsidTr="008963EF" w14:paraId="4BE60C06" w14:textId="77777777">
        <w:tc>
          <w:tcPr>
            <w:tcW w:w="2972" w:type="dxa"/>
            <w:tcPrChange w:author="Dai Nagashima" w:date="2025-05-16T08:45:00Z" w:id="451">
              <w:tcPr>
                <w:tcW w:w="6998" w:type="dxa"/>
                <w:gridSpan w:val="2"/>
              </w:tcPr>
            </w:tcPrChange>
          </w:tcPr>
          <w:p w:rsidRPr="001C646B" w:rsidR="00F05970" w:rsidP="00F05970" w:rsidRDefault="003D23E2" w14:paraId="64825BDA" w14:textId="45566946">
            <w:pPr>
              <w:rPr>
                <w:rFonts w:ascii="BIZ UDゴシック" w:hAnsi="BIZ UDゴシック" w:cs="UDEV Gothic"/>
                <w:sz w:val="18"/>
                <w:szCs w:val="18"/>
              </w:rPr>
            </w:pPr>
            <w:r w:rsidRPr="001C646B">
              <w:rPr>
                <w:rFonts w:ascii="BIZ UDゴシック" w:hAnsi="BIZ UDゴシック" w:cs="UDEV Gothic"/>
                <w:sz w:val="18"/>
                <w:szCs w:val="18"/>
              </w:rPr>
              <w:t>ICT戦(ISD)</w:t>
            </w:r>
            <w:r w:rsidRPr="001C646B">
              <w:rPr>
                <w:rFonts w:ascii="BIZ UDゴシック" w:hAnsi="BIZ UDゴシック" w:cs="UDEV Gothic"/>
                <w:sz w:val="18"/>
                <w:szCs w:val="18"/>
              </w:rPr>
              <w:tab/>
            </w:r>
          </w:p>
        </w:tc>
        <w:tc>
          <w:tcPr>
            <w:tcW w:w="11020" w:type="dxa"/>
            <w:tcPrChange w:author="Dai Nagashima" w:date="2025-05-16T08:45:00Z" w:id="452">
              <w:tcPr>
                <w:tcW w:w="6994" w:type="dxa"/>
              </w:tcPr>
            </w:tcPrChange>
          </w:tcPr>
          <w:p w:rsidRPr="001C646B" w:rsidR="00F05970" w:rsidP="00F05970" w:rsidRDefault="003D23E2" w14:paraId="780AA843" w14:textId="6E009146">
            <w:pPr>
              <w:rPr>
                <w:rFonts w:ascii="BIZ UDゴシック" w:hAnsi="BIZ UDゴシック" w:cs="UDEV Gothic"/>
                <w:sz w:val="18"/>
                <w:szCs w:val="18"/>
              </w:rPr>
            </w:pPr>
            <w:r w:rsidRPr="001C646B">
              <w:rPr>
                <w:rFonts w:hint="eastAsia" w:ascii="BIZ UDゴシック" w:hAnsi="BIZ UDゴシック" w:cs="UDEV Gothic"/>
                <w:sz w:val="18"/>
                <w:szCs w:val="18"/>
              </w:rPr>
              <w:t>・</w:t>
            </w:r>
            <w:r w:rsidRPr="001C646B">
              <w:rPr>
                <w:rFonts w:ascii="BIZ UDゴシック" w:hAnsi="BIZ UDゴシック" w:cs="UDEV Gothic"/>
                <w:sz w:val="18"/>
                <w:szCs w:val="18"/>
              </w:rPr>
              <w:t>FF</w:t>
            </w:r>
            <w:r w:rsidRPr="001C646B" w:rsidR="00235BF2">
              <w:rPr>
                <w:rFonts w:hint="eastAsia" w:ascii="BIZ UDゴシック" w:hAnsi="BIZ UDゴシック" w:cs="UDEV Gothic"/>
                <w:sz w:val="18"/>
                <w:szCs w:val="18"/>
              </w:rPr>
              <w:t>研究開発拠点</w:t>
            </w:r>
            <w:r w:rsidRPr="001C646B">
              <w:rPr>
                <w:rFonts w:ascii="BIZ UDゴシック" w:hAnsi="BIZ UDゴシック" w:cs="UDEV Gothic"/>
                <w:sz w:val="18"/>
                <w:szCs w:val="18"/>
              </w:rPr>
              <w:t>のOA系NWに関する運用/保守</w:t>
            </w:r>
          </w:p>
        </w:tc>
      </w:tr>
      <w:tr w:rsidR="00F05970" w:rsidTr="008963EF" w14:paraId="3DC9EEAD" w14:textId="77777777">
        <w:tc>
          <w:tcPr>
            <w:tcW w:w="2972" w:type="dxa"/>
            <w:tcPrChange w:author="Dai Nagashima" w:date="2025-05-16T08:45:00Z" w:id="453">
              <w:tcPr>
                <w:tcW w:w="6998" w:type="dxa"/>
                <w:gridSpan w:val="2"/>
              </w:tcPr>
            </w:tcPrChange>
          </w:tcPr>
          <w:p w:rsidRPr="001C646B" w:rsidR="00F05970" w:rsidP="00F05970" w:rsidRDefault="003D23E2" w14:paraId="53681B6B" w14:textId="43C314AA">
            <w:pPr>
              <w:rPr>
                <w:rFonts w:ascii="BIZ UDゴシック" w:hAnsi="BIZ UDゴシック" w:cs="UDEV Gothic"/>
                <w:sz w:val="18"/>
                <w:szCs w:val="18"/>
              </w:rPr>
            </w:pPr>
            <w:r w:rsidRPr="001C646B">
              <w:rPr>
                <w:rFonts w:ascii="BIZ UDゴシック" w:hAnsi="BIZ UDゴシック" w:cs="UDEV Gothic"/>
                <w:sz w:val="18"/>
                <w:szCs w:val="18"/>
              </w:rPr>
              <w:t>利用</w:t>
            </w:r>
            <w:r w:rsidRPr="001C646B">
              <w:rPr>
                <w:rFonts w:hint="eastAsia" w:ascii="BIZ UDゴシック" w:hAnsi="BIZ UDゴシック" w:cs="UDEV Gothic"/>
                <w:sz w:val="18"/>
                <w:szCs w:val="18"/>
              </w:rPr>
              <w:t>ユーザ</w:t>
            </w:r>
            <w:r w:rsidRPr="001C646B">
              <w:rPr>
                <w:rFonts w:ascii="BIZ UDゴシック" w:hAnsi="BIZ UDゴシック" w:cs="UDEV Gothic"/>
                <w:sz w:val="18"/>
                <w:szCs w:val="18"/>
              </w:rPr>
              <w:t>(RD部門)</w:t>
            </w:r>
          </w:p>
        </w:tc>
        <w:tc>
          <w:tcPr>
            <w:tcW w:w="11020" w:type="dxa"/>
            <w:tcPrChange w:author="Dai Nagashima" w:date="2025-05-16T08:45:00Z" w:id="454">
              <w:tcPr>
                <w:tcW w:w="6994" w:type="dxa"/>
              </w:tcPr>
            </w:tcPrChange>
          </w:tcPr>
          <w:p w:rsidRPr="001C646B" w:rsidR="00F05970" w:rsidP="00F05970" w:rsidRDefault="003D23E2" w14:paraId="5BF0BE85" w14:textId="2BFC9672">
            <w:pPr>
              <w:rPr>
                <w:rFonts w:ascii="BIZ UDゴシック" w:hAnsi="BIZ UDゴシック" w:cs="UDEV Gothic"/>
                <w:sz w:val="18"/>
                <w:szCs w:val="18"/>
              </w:rPr>
            </w:pPr>
            <w:r w:rsidRPr="001C646B">
              <w:rPr>
                <w:rFonts w:hint="eastAsia" w:ascii="BIZ UDゴシック" w:hAnsi="BIZ UDゴシック" w:cs="UDEV Gothic"/>
                <w:sz w:val="18"/>
                <w:szCs w:val="18"/>
              </w:rPr>
              <w:t>・本システムの利用者</w:t>
            </w:r>
          </w:p>
        </w:tc>
      </w:tr>
      <w:tr w:rsidR="00F05970" w:rsidTr="008963EF" w14:paraId="16857A63" w14:textId="77777777">
        <w:tc>
          <w:tcPr>
            <w:tcW w:w="2972" w:type="dxa"/>
            <w:tcPrChange w:author="Dai Nagashima" w:date="2025-05-16T08:45:00Z" w:id="455">
              <w:tcPr>
                <w:tcW w:w="6998" w:type="dxa"/>
                <w:gridSpan w:val="2"/>
              </w:tcPr>
            </w:tcPrChange>
          </w:tcPr>
          <w:p w:rsidRPr="001C646B" w:rsidR="00F05970" w:rsidP="00F05970" w:rsidRDefault="003D23E2" w14:paraId="06D62E14" w14:textId="76D7E1B2">
            <w:pPr>
              <w:rPr>
                <w:rFonts w:ascii="BIZ UDゴシック" w:hAnsi="BIZ UDゴシック" w:cs="UDEV Gothic"/>
                <w:sz w:val="18"/>
                <w:szCs w:val="18"/>
              </w:rPr>
            </w:pPr>
            <w:r w:rsidRPr="001C646B">
              <w:rPr>
                <w:rFonts w:ascii="BIZ UDゴシック" w:hAnsi="BIZ UDゴシック" w:cs="UDEV Gothic"/>
                <w:sz w:val="18"/>
                <w:szCs w:val="18"/>
              </w:rPr>
              <w:t>保守ベンダー</w:t>
            </w:r>
          </w:p>
        </w:tc>
        <w:tc>
          <w:tcPr>
            <w:tcW w:w="11020" w:type="dxa"/>
            <w:tcPrChange w:author="Dai Nagashima" w:date="2025-05-16T08:45:00Z" w:id="456">
              <w:tcPr>
                <w:tcW w:w="6994" w:type="dxa"/>
              </w:tcPr>
            </w:tcPrChange>
          </w:tcPr>
          <w:p w:rsidRPr="001C646B" w:rsidR="003D23E2" w:rsidP="003D23E2" w:rsidRDefault="003D23E2" w14:paraId="1E963F68" w14:textId="6B3C0EBC">
            <w:pPr>
              <w:rPr>
                <w:rFonts w:ascii="BIZ UDゴシック" w:hAnsi="BIZ UDゴシック" w:cs="UDEV Gothic"/>
                <w:sz w:val="18"/>
                <w:szCs w:val="18"/>
              </w:rPr>
            </w:pPr>
            <w:r w:rsidRPr="001C646B">
              <w:rPr>
                <w:rFonts w:hint="eastAsia" w:ascii="BIZ UDゴシック" w:hAnsi="BIZ UDゴシック" w:cs="UDEV Gothic"/>
                <w:sz w:val="18"/>
                <w:szCs w:val="18"/>
              </w:rPr>
              <w:t>・本システムが利用するハードウェアおよびソフトウェアの保守を行う会社であり、以下の領域ごとに各ベンダーが実施する。</w:t>
            </w:r>
          </w:p>
          <w:p w:rsidRPr="001C646B" w:rsidR="003D23E2" w:rsidP="003D23E2" w:rsidRDefault="003D23E2" w14:paraId="050B4536" w14:textId="77777777">
            <w:pPr>
              <w:rPr>
                <w:rFonts w:ascii="BIZ UDゴシック" w:hAnsi="BIZ UDゴシック" w:cs="UDEV Gothic"/>
                <w:sz w:val="18"/>
                <w:szCs w:val="18"/>
              </w:rPr>
            </w:pPr>
            <w:r w:rsidRPr="001C646B">
              <w:rPr>
                <w:rFonts w:hint="eastAsia" w:ascii="BIZ UDゴシック" w:hAnsi="BIZ UDゴシック" w:cs="UDEV Gothic"/>
                <w:sz w:val="18"/>
                <w:szCs w:val="18"/>
              </w:rPr>
              <w:t xml:space="preserve">　</w:t>
            </w:r>
            <w:r w:rsidRPr="001C646B">
              <w:rPr>
                <w:rFonts w:ascii="BIZ UDゴシック" w:hAnsi="BIZ UDゴシック" w:cs="UDEV Gothic"/>
                <w:sz w:val="18"/>
                <w:szCs w:val="18"/>
              </w:rPr>
              <w:t>- テクマトリックス：UTM</w:t>
            </w:r>
          </w:p>
          <w:p w:rsidRPr="001C646B" w:rsidR="003D23E2" w:rsidP="003D23E2" w:rsidRDefault="003D23E2" w14:paraId="1C6AE696" w14:textId="764D2439">
            <w:pPr>
              <w:rPr>
                <w:rFonts w:ascii="BIZ UDゴシック" w:hAnsi="BIZ UDゴシック" w:cs="UDEV Gothic"/>
                <w:sz w:val="18"/>
                <w:szCs w:val="18"/>
              </w:rPr>
            </w:pPr>
            <w:r w:rsidRPr="001C646B">
              <w:rPr>
                <w:rFonts w:hint="eastAsia" w:ascii="BIZ UDゴシック" w:hAnsi="BIZ UDゴシック" w:cs="UDEV Gothic"/>
                <w:sz w:val="18"/>
                <w:szCs w:val="18"/>
              </w:rPr>
              <w:t xml:space="preserve">　</w:t>
            </w:r>
            <w:r w:rsidRPr="001C646B">
              <w:rPr>
                <w:rFonts w:ascii="BIZ UDゴシック" w:hAnsi="BIZ UDゴシック" w:cs="UDEV Gothic"/>
                <w:sz w:val="18"/>
                <w:szCs w:val="18"/>
              </w:rPr>
              <w:t>- サーバHW：</w:t>
            </w:r>
            <w:r w:rsidRPr="001C646B" w:rsidR="00D764D3">
              <w:rPr>
                <w:rFonts w:hint="eastAsia" w:ascii="BIZ UDゴシック" w:hAnsi="BIZ UDゴシック" w:cs="UDEV Gothic"/>
                <w:sz w:val="18"/>
                <w:szCs w:val="18"/>
              </w:rPr>
              <w:t>ユニアデックス</w:t>
            </w:r>
          </w:p>
          <w:p w:rsidRPr="001C646B" w:rsidR="00F05970" w:rsidP="003D23E2" w:rsidRDefault="003D23E2" w14:paraId="61B276D3" w14:textId="4C1CC449">
            <w:pPr>
              <w:rPr>
                <w:rFonts w:ascii="BIZ UDゴシック" w:hAnsi="BIZ UDゴシック" w:cs="UDEV Gothic"/>
                <w:sz w:val="18"/>
                <w:szCs w:val="18"/>
              </w:rPr>
            </w:pPr>
            <w:r w:rsidRPr="001C646B">
              <w:rPr>
                <w:rFonts w:hint="eastAsia" w:ascii="BIZ UDゴシック" w:hAnsi="BIZ UDゴシック" w:cs="UDEV Gothic"/>
                <w:sz w:val="18"/>
                <w:szCs w:val="18"/>
              </w:rPr>
              <w:t xml:space="preserve">　</w:t>
            </w:r>
            <w:r w:rsidRPr="001C646B">
              <w:rPr>
                <w:rFonts w:ascii="BIZ UDゴシック" w:hAnsi="BIZ UDゴシック" w:cs="UDEV Gothic"/>
                <w:sz w:val="18"/>
                <w:szCs w:val="18"/>
              </w:rPr>
              <w:t>- サーバーワークス：AWS</w:t>
            </w:r>
          </w:p>
        </w:tc>
      </w:tr>
    </w:tbl>
    <w:p w:rsidRPr="001C646B" w:rsidR="00F05970" w:rsidP="00F05970" w:rsidRDefault="00F05970" w14:paraId="7E756FD7" w14:textId="77777777">
      <w:pPr>
        <w:rPr>
          <w:rFonts w:ascii="BIZ UDゴシック" w:hAnsi="BIZ UDゴシック" w:cs="UDEV Gothic"/>
          <w:sz w:val="18"/>
          <w:szCs w:val="18"/>
        </w:rPr>
      </w:pPr>
    </w:p>
    <w:p w:rsidRPr="001C646B" w:rsidR="00004666" w:rsidRDefault="00004666" w14:paraId="7EC36E93" w14:textId="77777777">
      <w:pPr>
        <w:widowControl/>
        <w:snapToGrid/>
        <w:spacing w:line="240" w:lineRule="auto"/>
        <w:jc w:val="left"/>
        <w:rPr>
          <w:rFonts w:ascii="BIZ UDゴシック" w:hAnsi="BIZ UDゴシック" w:cs="BIZ UDゴシック"/>
          <w:b/>
          <w:sz w:val="18"/>
          <w:szCs w:val="18"/>
          <w:u w:val="single"/>
        </w:rPr>
      </w:pPr>
      <w:bookmarkStart w:name="_Toc183718152" w:id="457"/>
      <w:bookmarkStart w:name="_Toc183788265" w:id="458"/>
      <w:r w:rsidRPr="001C646B">
        <w:rPr>
          <w:rFonts w:ascii="BIZ UDゴシック" w:hAnsi="BIZ UDゴシック"/>
          <w:sz w:val="18"/>
          <w:szCs w:val="18"/>
        </w:rPr>
        <w:br w:type="page"/>
      </w:r>
    </w:p>
    <w:p w:rsidRPr="0050150A" w:rsidR="00EB6156" w:rsidP="00C80635" w:rsidRDefault="00BD4B88" w14:paraId="60AC2B0C" w14:textId="2DB47399">
      <w:pPr>
        <w:pStyle w:val="2"/>
      </w:pPr>
      <w:bookmarkStart w:name="_Toc202274385" w:id="459"/>
      <w:r w:rsidRPr="0050150A">
        <w:rPr>
          <w:rFonts w:hint="eastAsia"/>
        </w:rPr>
        <w:t>運用スケジュール</w:t>
      </w:r>
      <w:bookmarkEnd w:id="457"/>
      <w:bookmarkEnd w:id="458"/>
      <w:bookmarkEnd w:id="459"/>
    </w:p>
    <w:p w:rsidRPr="001C646B" w:rsidR="00386052" w:rsidP="00386052" w:rsidRDefault="00BD4B88" w14:paraId="62D64FD5" w14:textId="1422BE77">
      <w:pPr>
        <w:widowControl/>
        <w:snapToGrid/>
        <w:spacing w:line="240" w:lineRule="auto"/>
        <w:jc w:val="left"/>
        <w:rPr>
          <w:rFonts w:ascii="BIZ UDゴシック" w:hAnsi="BIZ UDゴシック" w:cstheme="majorBidi"/>
          <w:bCs/>
          <w:color w:val="000000" w:themeColor="text1"/>
          <w:sz w:val="18"/>
          <w:szCs w:val="18"/>
        </w:rPr>
      </w:pPr>
      <w:r w:rsidRPr="001C646B">
        <w:rPr>
          <w:rFonts w:hint="eastAsia" w:ascii="BIZ UDゴシック" w:hAnsi="BIZ UDゴシック" w:cstheme="majorBidi"/>
          <w:bCs/>
          <w:color w:val="000000" w:themeColor="text1"/>
          <w:sz w:val="18"/>
          <w:szCs w:val="18"/>
        </w:rPr>
        <w:t>本システムにおいて、必要となる運用スケジュールを定義する。</w:t>
      </w:r>
    </w:p>
    <w:p w:rsidR="00BD4B88" w:rsidP="00C80635" w:rsidRDefault="00373A3E" w14:paraId="542B2C36" w14:textId="09ED028B">
      <w:pPr>
        <w:pStyle w:val="3"/>
      </w:pPr>
      <w:bookmarkStart w:name="_Toc183718153" w:id="460"/>
      <w:bookmarkStart w:name="_Toc183788266" w:id="461"/>
      <w:bookmarkStart w:name="_Toc202274386" w:id="462"/>
      <w:r>
        <w:rPr>
          <w:rFonts w:hint="eastAsia"/>
        </w:rPr>
        <w:t>週間</w:t>
      </w:r>
      <w:r w:rsidR="00386052">
        <w:rPr>
          <w:rFonts w:hint="eastAsia"/>
        </w:rPr>
        <w:t>スケジュール</w:t>
      </w:r>
      <w:bookmarkEnd w:id="460"/>
      <w:bookmarkEnd w:id="461"/>
      <w:bookmarkEnd w:id="462"/>
    </w:p>
    <w:p w:rsidRPr="001C646B" w:rsidR="00D8753C" w:rsidP="00742A0E" w:rsidRDefault="00AB34FD" w14:paraId="43451AE7" w14:textId="78C0BC29">
      <w:pPr>
        <w:rPr>
          <w:rFonts w:ascii="BIZ UDゴシック" w:hAnsi="BIZ UDゴシック" w:cstheme="majorBidi"/>
          <w:bCs/>
          <w:color w:val="000000" w:themeColor="text1"/>
          <w:sz w:val="18"/>
          <w:szCs w:val="18"/>
        </w:rPr>
      </w:pPr>
      <w:r w:rsidRPr="001C646B">
        <w:rPr>
          <w:rFonts w:ascii="BIZ UDゴシック" w:hAnsi="BIZ UDゴシック" w:cstheme="majorBidi"/>
          <w:bCs/>
          <w:color w:val="000000" w:themeColor="text1"/>
          <w:sz w:val="18"/>
          <w:szCs w:val="18"/>
        </w:rPr>
        <w:t>1</w:t>
      </w:r>
      <w:r w:rsidRPr="001C646B">
        <w:rPr>
          <w:rFonts w:hint="eastAsia" w:ascii="BIZ UDゴシック" w:hAnsi="BIZ UDゴシック" w:cstheme="majorBidi"/>
          <w:bCs/>
          <w:color w:val="000000" w:themeColor="text1"/>
          <w:sz w:val="18"/>
          <w:szCs w:val="18"/>
        </w:rPr>
        <w:t>週間の繰り返しスケジュールとなる。</w:t>
      </w:r>
    </w:p>
    <w:tbl>
      <w:tblPr>
        <w:tblW w:w="14034" w:type="dxa"/>
        <w:tblInd w:w="-5" w:type="dxa"/>
        <w:tblLayout w:type="fixed"/>
        <w:tblCellMar>
          <w:left w:w="99" w:type="dxa"/>
          <w:right w:w="99" w:type="dxa"/>
        </w:tblCellMar>
        <w:tblLook w:val="0000" w:firstRow="0" w:lastRow="0" w:firstColumn="0" w:lastColumn="0" w:noHBand="0" w:noVBand="0"/>
        <w:tblPrChange w:author="Dai Nagashima" w:date="2025-07-14T18:57:00Z" w16du:dateUtc="2025-07-14T09:57:00Z" w:id="463">
          <w:tblPr>
            <w:tblW w:w="14034" w:type="dxa"/>
            <w:tblInd w:w="-5" w:type="dxa"/>
            <w:tblLayout w:type="fixed"/>
            <w:tblCellMar>
              <w:left w:w="99" w:type="dxa"/>
              <w:right w:w="99" w:type="dxa"/>
            </w:tblCellMar>
            <w:tblLook w:val="0000" w:firstRow="0" w:lastRow="0" w:firstColumn="0" w:lastColumn="0" w:noHBand="0" w:noVBand="0"/>
          </w:tblPr>
        </w:tblPrChange>
      </w:tblPr>
      <w:tblGrid>
        <w:gridCol w:w="2977"/>
        <w:gridCol w:w="1884"/>
        <w:gridCol w:w="1310"/>
        <w:gridCol w:w="1310"/>
        <w:gridCol w:w="1311"/>
        <w:gridCol w:w="1310"/>
        <w:gridCol w:w="1311"/>
        <w:gridCol w:w="1310"/>
        <w:gridCol w:w="1311"/>
        <w:tblGridChange w:id="464">
          <w:tblGrid>
            <w:gridCol w:w="20"/>
            <w:gridCol w:w="2957"/>
            <w:gridCol w:w="226"/>
            <w:gridCol w:w="1658"/>
            <w:gridCol w:w="20"/>
            <w:gridCol w:w="1310"/>
            <w:gridCol w:w="1310"/>
            <w:gridCol w:w="1311"/>
            <w:gridCol w:w="1310"/>
            <w:gridCol w:w="1311"/>
            <w:gridCol w:w="1310"/>
            <w:gridCol w:w="1291"/>
            <w:gridCol w:w="20"/>
            <w:gridCol w:w="355"/>
          </w:tblGrid>
        </w:tblGridChange>
      </w:tblGrid>
      <w:tr w:rsidRPr="00A36952" w:rsidR="00F82AF2" w:rsidTr="009E48C1" w14:paraId="1BDB2B0D" w14:textId="6F49D439">
        <w:trPr>
          <w:trHeight w:val="240"/>
          <w:trPrChange w:author="Dai Nagashima" w:date="2025-07-14T18:57:00Z" w16du:dateUtc="2025-07-14T09:57:00Z" w:id="465">
            <w:trPr>
              <w:gridBefore w:val="1"/>
              <w:wAfter w:w="9173" w:type="dxa"/>
              <w:trHeight w:val="240"/>
            </w:trPr>
          </w:trPrChange>
        </w:trPr>
        <w:tc>
          <w:tcPr>
            <w:tcW w:w="2977" w:type="dxa"/>
            <w:vMerge w:val="restart"/>
            <w:tcBorders>
              <w:top w:val="single" w:color="auto" w:sz="4" w:space="0"/>
              <w:left w:val="single" w:color="auto" w:sz="4" w:space="0"/>
              <w:bottom w:val="single" w:color="auto" w:sz="4" w:space="0"/>
              <w:right w:val="single" w:color="auto" w:sz="4" w:space="0"/>
            </w:tcBorders>
            <w:shd w:val="clear" w:color="auto" w:fill="C1F0C7" w:themeFill="accent3" w:themeFillTint="33"/>
            <w:noWrap/>
            <w:vAlign w:val="center"/>
            <w:tcPrChange w:author="Dai Nagashima" w:date="2025-07-14T18:57:00Z" w16du:dateUtc="2025-07-14T09:57:00Z" w:id="466">
              <w:tcPr>
                <w:tcW w:w="3183" w:type="dxa"/>
                <w:gridSpan w:val="2"/>
                <w:vMerge w:val="restart"/>
                <w:tcBorders>
                  <w:top w:val="single" w:color="auto" w:sz="4" w:space="0"/>
                  <w:left w:val="single" w:color="auto" w:sz="4" w:space="0"/>
                  <w:bottom w:val="single" w:color="auto" w:sz="4" w:space="0"/>
                  <w:right w:val="single" w:color="auto" w:sz="4" w:space="0"/>
                </w:tcBorders>
                <w:shd w:val="clear" w:color="auto" w:fill="C1F0C7" w:themeFill="accent3" w:themeFillTint="33"/>
                <w:noWrap/>
                <w:vAlign w:val="center"/>
              </w:tcPr>
            </w:tcPrChange>
          </w:tcPr>
          <w:p w:rsidRPr="001C646B" w:rsidR="00F82AF2" w:rsidP="00F82AF2" w:rsidRDefault="00F82AF2" w14:paraId="722649C4" w14:textId="4667B9D9">
            <w:pPr>
              <w:widowControl/>
              <w:jc w:val="center"/>
              <w:rPr>
                <w:rFonts w:ascii="BIZ UDゴシック" w:hAnsi="BIZ UDゴシック" w:cs="ＭＳ Ｐゴシック"/>
                <w:b/>
                <w:bCs/>
                <w:kern w:val="0"/>
                <w:sz w:val="18"/>
                <w:szCs w:val="18"/>
              </w:rPr>
            </w:pPr>
            <w:r w:rsidRPr="001C646B">
              <w:rPr>
                <w:rFonts w:hint="eastAsia" w:ascii="BIZ UDゴシック" w:hAnsi="BIZ UDゴシック" w:cs="ＭＳ Ｐゴシック"/>
                <w:b/>
                <w:bCs/>
                <w:kern w:val="0"/>
                <w:sz w:val="18"/>
                <w:szCs w:val="18"/>
              </w:rPr>
              <w:t>項目</w:t>
            </w:r>
          </w:p>
        </w:tc>
        <w:tc>
          <w:tcPr>
            <w:tcW w:w="1884" w:type="dxa"/>
            <w:vMerge w:val="restart"/>
            <w:tcBorders>
              <w:top w:val="single" w:color="auto" w:sz="4" w:space="0"/>
              <w:left w:val="single" w:color="auto" w:sz="4" w:space="0"/>
              <w:bottom w:val="single" w:color="auto" w:sz="4" w:space="0"/>
              <w:right w:val="single" w:color="auto" w:sz="4" w:space="0"/>
            </w:tcBorders>
            <w:shd w:val="clear" w:color="auto" w:fill="C1F0C7" w:themeFill="accent3" w:themeFillTint="33"/>
            <w:noWrap/>
            <w:vAlign w:val="center"/>
            <w:tcPrChange w:author="Dai Nagashima" w:date="2025-07-14T18:57:00Z" w16du:dateUtc="2025-07-14T09:57:00Z" w:id="467">
              <w:tcPr>
                <w:tcW w:w="1678" w:type="dxa"/>
                <w:gridSpan w:val="2"/>
                <w:vMerge w:val="restart"/>
                <w:tcBorders>
                  <w:top w:val="single" w:color="auto" w:sz="4" w:space="0"/>
                  <w:left w:val="single" w:color="auto" w:sz="4" w:space="0"/>
                  <w:bottom w:val="single" w:color="auto" w:sz="4" w:space="0"/>
                  <w:right w:val="single" w:color="auto" w:sz="4" w:space="0"/>
                </w:tcBorders>
                <w:shd w:val="clear" w:color="auto" w:fill="C1F0C7" w:themeFill="accent3" w:themeFillTint="33"/>
                <w:noWrap/>
                <w:vAlign w:val="center"/>
              </w:tcPr>
            </w:tcPrChange>
          </w:tcPr>
          <w:p w:rsidRPr="001C646B" w:rsidR="00F82AF2" w:rsidP="00F82AF2" w:rsidRDefault="00F82AF2" w14:paraId="41E8D0C6" w14:textId="77777777">
            <w:pPr>
              <w:widowControl/>
              <w:jc w:val="center"/>
              <w:rPr>
                <w:rFonts w:ascii="BIZ UDゴシック" w:hAnsi="BIZ UDゴシック" w:cs="ＭＳ Ｐゴシック"/>
                <w:b/>
                <w:bCs/>
                <w:kern w:val="0"/>
                <w:sz w:val="18"/>
                <w:szCs w:val="18"/>
              </w:rPr>
            </w:pPr>
            <w:r w:rsidRPr="001C646B">
              <w:rPr>
                <w:rFonts w:hint="eastAsia" w:ascii="BIZ UDゴシック" w:hAnsi="BIZ UDゴシック" w:cs="ＭＳ Ｐゴシック"/>
                <w:b/>
                <w:bCs/>
                <w:kern w:val="0"/>
                <w:sz w:val="18"/>
                <w:szCs w:val="18"/>
              </w:rPr>
              <w:t>対象</w:t>
            </w:r>
          </w:p>
        </w:tc>
        <w:tc>
          <w:tcPr>
            <w:tcW w:w="9173" w:type="dxa"/>
            <w:gridSpan w:val="7"/>
            <w:tcBorders>
              <w:top w:val="single" w:color="auto" w:sz="4" w:space="0"/>
              <w:left w:val="single" w:color="auto" w:sz="4" w:space="0"/>
              <w:bottom w:val="single" w:color="auto" w:sz="4" w:space="0"/>
              <w:right w:val="single" w:color="auto" w:sz="4" w:space="0"/>
            </w:tcBorders>
            <w:shd w:val="clear" w:color="auto" w:fill="C1F0C7" w:themeFill="accent3" w:themeFillTint="33"/>
            <w:vAlign w:val="center"/>
            <w:tcPrChange w:author="Dai Nagashima" w:date="2025-07-14T18:57:00Z" w16du:dateUtc="2025-07-14T09:57:00Z" w:id="468">
              <w:tcPr>
                <w:tcW w:w="9524" w:type="dxa"/>
                <w:gridSpan w:val="9"/>
              </w:tcPr>
            </w:tcPrChange>
          </w:tcPr>
          <w:p w:rsidRPr="00F82AF2" w:rsidR="00F82AF2" w:rsidRDefault="00F82AF2" w14:paraId="7E5F8624" w14:textId="4BE12C8C">
            <w:pPr>
              <w:widowControl/>
              <w:jc w:val="center"/>
              <w:rPr>
                <w:rFonts w:ascii="BIZ UDゴシック" w:hAnsi="BIZ UDゴシック" w:cs="ＭＳ Ｐゴシック"/>
                <w:b/>
                <w:bCs/>
                <w:kern w:val="0"/>
                <w:sz w:val="18"/>
                <w:szCs w:val="18"/>
                <w:rPrChange w:author="Kazuya Kato" w:date="2025-06-30T18:15:00Z" w:id="469">
                  <w:rPr/>
                </w:rPrChange>
              </w:rPr>
              <w:pPrChange w:author="Kazuya Kato" w:date="2025-06-30T18:15:00Z" w:id="470">
                <w:pPr>
                  <w:widowControl/>
                  <w:snapToGrid/>
                  <w:spacing w:line="240" w:lineRule="auto"/>
                  <w:jc w:val="left"/>
                </w:pPr>
              </w:pPrChange>
            </w:pPr>
            <w:ins w:author="Kazuya Kato" w:date="2025-06-30T18:16:00Z" w:id="471">
              <w:r w:rsidRPr="001C646B">
                <w:rPr>
                  <w:rFonts w:hint="eastAsia" w:ascii="BIZ UDゴシック" w:hAnsi="BIZ UDゴシック" w:cs="ＭＳ Ｐゴシック"/>
                  <w:b/>
                  <w:bCs/>
                  <w:kern w:val="0"/>
                  <w:sz w:val="18"/>
                  <w:szCs w:val="18"/>
                </w:rPr>
                <w:t>実施のタイミング</w:t>
              </w:r>
            </w:ins>
          </w:p>
        </w:tc>
      </w:tr>
      <w:tr w:rsidRPr="00A36952" w:rsidR="00F82AF2" w:rsidTr="009E48C1" w14:paraId="78D72E42" w14:textId="72DBDA0F">
        <w:tblPrEx>
          <w:tblPrExChange w:author="Dai Nagashima" w:date="2025-07-14T18:57:00Z" w16du:dateUtc="2025-07-14T09:57:00Z" w:id="472">
            <w:tblPrEx>
              <w:tblW w:w="15345" w:type="dxa"/>
            </w:tblPrEx>
          </w:tblPrExChange>
        </w:tblPrEx>
        <w:trPr>
          <w:trHeight w:val="240"/>
          <w:trPrChange w:author="Dai Nagashima" w:date="2025-07-14T18:57:00Z" w16du:dateUtc="2025-07-14T09:57:00Z" w:id="473">
            <w:trPr>
              <w:gridBefore w:val="1"/>
              <w:gridAfter w:val="0"/>
              <w:trHeight w:val="240"/>
            </w:trPr>
          </w:trPrChange>
        </w:trPr>
        <w:tc>
          <w:tcPr>
            <w:tcW w:w="2977" w:type="dxa"/>
            <w:vMerge/>
            <w:tcBorders>
              <w:top w:val="single" w:color="auto" w:sz="4" w:space="0"/>
              <w:left w:val="single" w:color="auto" w:sz="4" w:space="0"/>
              <w:bottom w:val="single" w:color="auto" w:sz="4" w:space="0"/>
              <w:right w:val="single" w:color="auto" w:sz="4" w:space="0"/>
            </w:tcBorders>
            <w:shd w:val="clear" w:color="auto" w:fill="C1F0C7" w:themeFill="accent3" w:themeFillTint="33"/>
            <w:vAlign w:val="center"/>
            <w:tcPrChange w:author="Dai Nagashima" w:date="2025-07-14T18:57:00Z" w16du:dateUtc="2025-07-14T09:57:00Z" w:id="474">
              <w:tcPr>
                <w:tcW w:w="3183" w:type="dxa"/>
                <w:gridSpan w:val="2"/>
                <w:vMerge/>
                <w:tcBorders>
                  <w:top w:val="single" w:color="auto" w:sz="4" w:space="0"/>
                  <w:left w:val="single" w:color="auto" w:sz="4" w:space="0"/>
                  <w:bottom w:val="single" w:color="auto" w:sz="4" w:space="0"/>
                  <w:right w:val="single" w:color="auto" w:sz="4" w:space="0"/>
                </w:tcBorders>
                <w:shd w:val="clear" w:color="auto" w:fill="C1F0C7" w:themeFill="accent3" w:themeFillTint="33"/>
                <w:vAlign w:val="center"/>
              </w:tcPr>
            </w:tcPrChange>
          </w:tcPr>
          <w:p w:rsidRPr="00A36952" w:rsidR="00F82AF2" w:rsidP="00F82AF2" w:rsidRDefault="00F82AF2" w14:paraId="420F4666" w14:textId="77777777">
            <w:pPr>
              <w:widowControl/>
              <w:jc w:val="left"/>
              <w:rPr>
                <w:rFonts w:hAnsi="ＭＳ 明朝" w:cs="ＭＳ Ｐゴシック"/>
                <w:b/>
                <w:bCs/>
                <w:kern w:val="0"/>
                <w:sz w:val="20"/>
                <w:szCs w:val="20"/>
              </w:rPr>
            </w:pPr>
          </w:p>
        </w:tc>
        <w:tc>
          <w:tcPr>
            <w:tcW w:w="1884" w:type="dxa"/>
            <w:vMerge/>
            <w:tcBorders>
              <w:top w:val="single" w:color="auto" w:sz="4" w:space="0"/>
              <w:left w:val="single" w:color="auto" w:sz="4" w:space="0"/>
              <w:bottom w:val="single" w:color="auto" w:sz="4" w:space="0"/>
              <w:right w:val="single" w:color="auto" w:sz="4" w:space="0"/>
            </w:tcBorders>
            <w:shd w:val="clear" w:color="auto" w:fill="C1F0C7" w:themeFill="accent3" w:themeFillTint="33"/>
            <w:vAlign w:val="center"/>
            <w:tcPrChange w:author="Dai Nagashima" w:date="2025-07-14T18:57:00Z" w16du:dateUtc="2025-07-14T09:57:00Z" w:id="475">
              <w:tcPr>
                <w:tcW w:w="1678" w:type="dxa"/>
                <w:gridSpan w:val="2"/>
                <w:vMerge/>
                <w:tcBorders>
                  <w:top w:val="single" w:color="auto" w:sz="4" w:space="0"/>
                  <w:left w:val="single" w:color="auto" w:sz="4" w:space="0"/>
                  <w:bottom w:val="single" w:color="auto" w:sz="4" w:space="0"/>
                  <w:right w:val="single" w:color="auto" w:sz="4" w:space="0"/>
                </w:tcBorders>
                <w:shd w:val="clear" w:color="auto" w:fill="C1F0C7" w:themeFill="accent3" w:themeFillTint="33"/>
                <w:vAlign w:val="center"/>
              </w:tcPr>
            </w:tcPrChange>
          </w:tcPr>
          <w:p w:rsidRPr="00A36952" w:rsidR="00F82AF2" w:rsidP="00F82AF2" w:rsidRDefault="00F82AF2" w14:paraId="5F0C8521" w14:textId="77777777">
            <w:pPr>
              <w:widowControl/>
              <w:jc w:val="left"/>
              <w:rPr>
                <w:rFonts w:hAnsi="ＭＳ 明朝" w:cs="ＭＳ Ｐゴシック"/>
                <w:b/>
                <w:bCs/>
                <w:kern w:val="0"/>
                <w:sz w:val="20"/>
                <w:szCs w:val="20"/>
              </w:rPr>
            </w:pPr>
          </w:p>
        </w:tc>
        <w:tc>
          <w:tcPr>
            <w:tcW w:w="1310" w:type="dxa"/>
            <w:tcBorders>
              <w:top w:val="nil"/>
              <w:left w:val="nil"/>
              <w:bottom w:val="single" w:color="auto" w:sz="4" w:space="0"/>
              <w:right w:val="single" w:color="auto" w:sz="4" w:space="0"/>
            </w:tcBorders>
            <w:shd w:val="clear" w:color="auto" w:fill="C1F0C7" w:themeFill="accent3" w:themeFillTint="33"/>
            <w:noWrap/>
            <w:vAlign w:val="center"/>
            <w:tcPrChange w:author="Dai Nagashima" w:date="2025-07-14T18:57:00Z" w16du:dateUtc="2025-07-14T09:57:00Z" w:id="476">
              <w:tcPr>
                <w:tcW w:w="1310" w:type="dxa"/>
                <w:tcBorders>
                  <w:top w:val="nil"/>
                  <w:left w:val="nil"/>
                  <w:bottom w:val="single" w:color="auto" w:sz="4" w:space="0"/>
                  <w:right w:val="single" w:color="auto" w:sz="4" w:space="0"/>
                </w:tcBorders>
                <w:shd w:val="clear" w:color="auto" w:fill="C1F0C7" w:themeFill="accent3" w:themeFillTint="33"/>
                <w:noWrap/>
                <w:vAlign w:val="center"/>
              </w:tcPr>
            </w:tcPrChange>
          </w:tcPr>
          <w:p w:rsidRPr="001C646B" w:rsidR="00F82AF2" w:rsidP="00F82AF2" w:rsidRDefault="00F82AF2" w14:paraId="7E5C272A" w14:textId="77777777">
            <w:pPr>
              <w:widowControl/>
              <w:jc w:val="center"/>
              <w:rPr>
                <w:rFonts w:ascii="BIZ UDゴシック" w:hAnsi="BIZ UDゴシック" w:cs="ＭＳ Ｐゴシック"/>
                <w:b/>
                <w:bCs/>
                <w:kern w:val="0"/>
                <w:sz w:val="18"/>
                <w:szCs w:val="18"/>
              </w:rPr>
            </w:pPr>
            <w:r w:rsidRPr="001C646B">
              <w:rPr>
                <w:rFonts w:hint="eastAsia" w:ascii="BIZ UDゴシック" w:hAnsi="BIZ UDゴシック" w:cs="ＭＳ Ｐゴシック"/>
                <w:b/>
                <w:bCs/>
                <w:kern w:val="0"/>
                <w:sz w:val="18"/>
                <w:szCs w:val="18"/>
              </w:rPr>
              <w:t>月</w:t>
            </w:r>
          </w:p>
        </w:tc>
        <w:tc>
          <w:tcPr>
            <w:tcW w:w="1310" w:type="dxa"/>
            <w:tcBorders>
              <w:top w:val="nil"/>
              <w:left w:val="nil"/>
              <w:bottom w:val="single" w:color="auto" w:sz="4" w:space="0"/>
              <w:right w:val="single" w:color="auto" w:sz="4" w:space="0"/>
            </w:tcBorders>
            <w:shd w:val="clear" w:color="auto" w:fill="C1F0C7" w:themeFill="accent3" w:themeFillTint="33"/>
            <w:noWrap/>
            <w:vAlign w:val="center"/>
            <w:tcPrChange w:author="Dai Nagashima" w:date="2025-07-14T18:57:00Z" w16du:dateUtc="2025-07-14T09:57:00Z" w:id="477">
              <w:tcPr>
                <w:tcW w:w="1310" w:type="dxa"/>
                <w:tcBorders>
                  <w:top w:val="nil"/>
                  <w:left w:val="nil"/>
                  <w:bottom w:val="single" w:color="auto" w:sz="4" w:space="0"/>
                  <w:right w:val="single" w:color="auto" w:sz="4" w:space="0"/>
                </w:tcBorders>
                <w:shd w:val="clear" w:color="auto" w:fill="C1F0C7" w:themeFill="accent3" w:themeFillTint="33"/>
                <w:noWrap/>
                <w:vAlign w:val="center"/>
              </w:tcPr>
            </w:tcPrChange>
          </w:tcPr>
          <w:p w:rsidRPr="001C646B" w:rsidR="00F82AF2" w:rsidP="00F82AF2" w:rsidRDefault="00F82AF2" w14:paraId="305770D7" w14:textId="77777777">
            <w:pPr>
              <w:widowControl/>
              <w:jc w:val="center"/>
              <w:rPr>
                <w:rFonts w:ascii="BIZ UDゴシック" w:hAnsi="BIZ UDゴシック" w:cs="ＭＳ Ｐゴシック"/>
                <w:b/>
                <w:bCs/>
                <w:kern w:val="0"/>
                <w:sz w:val="18"/>
                <w:szCs w:val="18"/>
              </w:rPr>
            </w:pPr>
            <w:r w:rsidRPr="001C646B">
              <w:rPr>
                <w:rFonts w:hint="eastAsia" w:ascii="BIZ UDゴシック" w:hAnsi="BIZ UDゴシック" w:cs="ＭＳ Ｐゴシック"/>
                <w:b/>
                <w:bCs/>
                <w:kern w:val="0"/>
                <w:sz w:val="18"/>
                <w:szCs w:val="18"/>
              </w:rPr>
              <w:t>火</w:t>
            </w:r>
          </w:p>
        </w:tc>
        <w:tc>
          <w:tcPr>
            <w:tcW w:w="1311" w:type="dxa"/>
            <w:tcBorders>
              <w:top w:val="nil"/>
              <w:left w:val="nil"/>
              <w:bottom w:val="single" w:color="auto" w:sz="4" w:space="0"/>
              <w:right w:val="single" w:color="auto" w:sz="4" w:space="0"/>
            </w:tcBorders>
            <w:shd w:val="clear" w:color="auto" w:fill="C1F0C7" w:themeFill="accent3" w:themeFillTint="33"/>
            <w:noWrap/>
            <w:vAlign w:val="center"/>
            <w:tcPrChange w:author="Dai Nagashima" w:date="2025-07-14T18:57:00Z" w16du:dateUtc="2025-07-14T09:57:00Z" w:id="478">
              <w:tcPr>
                <w:tcW w:w="1311" w:type="dxa"/>
                <w:tcBorders>
                  <w:top w:val="nil"/>
                  <w:left w:val="nil"/>
                  <w:bottom w:val="single" w:color="auto" w:sz="4" w:space="0"/>
                  <w:right w:val="single" w:color="auto" w:sz="4" w:space="0"/>
                </w:tcBorders>
                <w:shd w:val="clear" w:color="auto" w:fill="C1F0C7" w:themeFill="accent3" w:themeFillTint="33"/>
                <w:noWrap/>
                <w:vAlign w:val="center"/>
              </w:tcPr>
            </w:tcPrChange>
          </w:tcPr>
          <w:p w:rsidRPr="001C646B" w:rsidR="00F82AF2" w:rsidP="00F82AF2" w:rsidRDefault="00F82AF2" w14:paraId="2590C83E" w14:textId="77777777">
            <w:pPr>
              <w:widowControl/>
              <w:jc w:val="center"/>
              <w:rPr>
                <w:rFonts w:ascii="BIZ UDゴシック" w:hAnsi="BIZ UDゴシック" w:cs="ＭＳ Ｐゴシック"/>
                <w:b/>
                <w:bCs/>
                <w:kern w:val="0"/>
                <w:sz w:val="18"/>
                <w:szCs w:val="18"/>
              </w:rPr>
            </w:pPr>
            <w:r w:rsidRPr="001C646B">
              <w:rPr>
                <w:rFonts w:hint="eastAsia" w:ascii="BIZ UDゴシック" w:hAnsi="BIZ UDゴシック" w:cs="ＭＳ Ｐゴシック"/>
                <w:b/>
                <w:bCs/>
                <w:kern w:val="0"/>
                <w:sz w:val="18"/>
                <w:szCs w:val="18"/>
              </w:rPr>
              <w:t>水</w:t>
            </w:r>
          </w:p>
        </w:tc>
        <w:tc>
          <w:tcPr>
            <w:tcW w:w="1310" w:type="dxa"/>
            <w:tcBorders>
              <w:top w:val="nil"/>
              <w:left w:val="nil"/>
              <w:bottom w:val="single" w:color="auto" w:sz="4" w:space="0"/>
              <w:right w:val="single" w:color="auto" w:sz="4" w:space="0"/>
            </w:tcBorders>
            <w:shd w:val="clear" w:color="auto" w:fill="C1F0C7" w:themeFill="accent3" w:themeFillTint="33"/>
            <w:noWrap/>
            <w:vAlign w:val="center"/>
            <w:tcPrChange w:author="Dai Nagashima" w:date="2025-07-14T18:57:00Z" w16du:dateUtc="2025-07-14T09:57:00Z" w:id="479">
              <w:tcPr>
                <w:tcW w:w="1310" w:type="dxa"/>
                <w:tcBorders>
                  <w:top w:val="nil"/>
                  <w:left w:val="nil"/>
                  <w:bottom w:val="single" w:color="auto" w:sz="4" w:space="0"/>
                  <w:right w:val="single" w:color="auto" w:sz="4" w:space="0"/>
                </w:tcBorders>
                <w:shd w:val="clear" w:color="auto" w:fill="C1F0C7" w:themeFill="accent3" w:themeFillTint="33"/>
                <w:noWrap/>
                <w:vAlign w:val="center"/>
              </w:tcPr>
            </w:tcPrChange>
          </w:tcPr>
          <w:p w:rsidRPr="001C646B" w:rsidR="00F82AF2" w:rsidP="00F82AF2" w:rsidRDefault="00F82AF2" w14:paraId="3E5EA7B9" w14:textId="77777777">
            <w:pPr>
              <w:widowControl/>
              <w:jc w:val="center"/>
              <w:rPr>
                <w:rFonts w:ascii="BIZ UDゴシック" w:hAnsi="BIZ UDゴシック" w:cs="ＭＳ Ｐゴシック"/>
                <w:b/>
                <w:bCs/>
                <w:kern w:val="0"/>
                <w:sz w:val="18"/>
                <w:szCs w:val="18"/>
              </w:rPr>
            </w:pPr>
            <w:r w:rsidRPr="001C646B">
              <w:rPr>
                <w:rFonts w:hint="eastAsia" w:ascii="BIZ UDゴシック" w:hAnsi="BIZ UDゴシック" w:cs="ＭＳ Ｐゴシック"/>
                <w:b/>
                <w:bCs/>
                <w:kern w:val="0"/>
                <w:sz w:val="18"/>
                <w:szCs w:val="18"/>
              </w:rPr>
              <w:t>木</w:t>
            </w:r>
          </w:p>
        </w:tc>
        <w:tc>
          <w:tcPr>
            <w:tcW w:w="1311" w:type="dxa"/>
            <w:tcBorders>
              <w:top w:val="nil"/>
              <w:left w:val="nil"/>
              <w:bottom w:val="single" w:color="auto" w:sz="4" w:space="0"/>
              <w:right w:val="single" w:color="auto" w:sz="4" w:space="0"/>
            </w:tcBorders>
            <w:shd w:val="clear" w:color="auto" w:fill="C1F0C7" w:themeFill="accent3" w:themeFillTint="33"/>
            <w:noWrap/>
            <w:vAlign w:val="center"/>
            <w:tcPrChange w:author="Dai Nagashima" w:date="2025-07-14T18:57:00Z" w16du:dateUtc="2025-07-14T09:57:00Z" w:id="480">
              <w:tcPr>
                <w:tcW w:w="1311" w:type="dxa"/>
                <w:tcBorders>
                  <w:top w:val="nil"/>
                  <w:left w:val="nil"/>
                  <w:bottom w:val="single" w:color="auto" w:sz="4" w:space="0"/>
                  <w:right w:val="single" w:color="auto" w:sz="4" w:space="0"/>
                </w:tcBorders>
                <w:shd w:val="clear" w:color="auto" w:fill="C1F0C7" w:themeFill="accent3" w:themeFillTint="33"/>
                <w:noWrap/>
                <w:vAlign w:val="center"/>
              </w:tcPr>
            </w:tcPrChange>
          </w:tcPr>
          <w:p w:rsidRPr="001C646B" w:rsidR="00F82AF2" w:rsidP="00F82AF2" w:rsidRDefault="00F82AF2" w14:paraId="50553CB2" w14:textId="77777777">
            <w:pPr>
              <w:widowControl/>
              <w:jc w:val="center"/>
              <w:rPr>
                <w:rFonts w:ascii="BIZ UDゴシック" w:hAnsi="BIZ UDゴシック" w:cs="ＭＳ Ｐゴシック"/>
                <w:b/>
                <w:bCs/>
                <w:kern w:val="0"/>
                <w:sz w:val="18"/>
                <w:szCs w:val="18"/>
              </w:rPr>
            </w:pPr>
            <w:r w:rsidRPr="001C646B">
              <w:rPr>
                <w:rFonts w:hint="eastAsia" w:ascii="BIZ UDゴシック" w:hAnsi="BIZ UDゴシック" w:cs="ＭＳ Ｐゴシック"/>
                <w:b/>
                <w:bCs/>
                <w:kern w:val="0"/>
                <w:sz w:val="18"/>
                <w:szCs w:val="18"/>
              </w:rPr>
              <w:t>金</w:t>
            </w:r>
          </w:p>
        </w:tc>
        <w:tc>
          <w:tcPr>
            <w:tcW w:w="1310" w:type="dxa"/>
            <w:tcBorders>
              <w:top w:val="nil"/>
              <w:left w:val="nil"/>
              <w:bottom w:val="single" w:color="auto" w:sz="4" w:space="0"/>
              <w:right w:val="single" w:color="auto" w:sz="4" w:space="0"/>
            </w:tcBorders>
            <w:shd w:val="clear" w:color="auto" w:fill="C1F0C7" w:themeFill="accent3" w:themeFillTint="33"/>
            <w:noWrap/>
            <w:vAlign w:val="center"/>
            <w:tcPrChange w:author="Dai Nagashima" w:date="2025-07-14T18:57:00Z" w16du:dateUtc="2025-07-14T09:57:00Z" w:id="481">
              <w:tcPr>
                <w:tcW w:w="1310" w:type="dxa"/>
                <w:tcBorders>
                  <w:top w:val="nil"/>
                  <w:left w:val="nil"/>
                  <w:bottom w:val="single" w:color="auto" w:sz="4" w:space="0"/>
                  <w:right w:val="single" w:color="auto" w:sz="4" w:space="0"/>
                </w:tcBorders>
                <w:shd w:val="clear" w:color="auto" w:fill="C1F0C7" w:themeFill="accent3" w:themeFillTint="33"/>
                <w:noWrap/>
                <w:vAlign w:val="center"/>
              </w:tcPr>
            </w:tcPrChange>
          </w:tcPr>
          <w:p w:rsidRPr="001C646B" w:rsidR="00F82AF2" w:rsidP="00F82AF2" w:rsidRDefault="00F82AF2" w14:paraId="7106665B" w14:textId="77777777">
            <w:pPr>
              <w:widowControl/>
              <w:jc w:val="center"/>
              <w:rPr>
                <w:rFonts w:ascii="BIZ UDゴシック" w:hAnsi="BIZ UDゴシック" w:cs="ＭＳ Ｐゴシック"/>
                <w:b/>
                <w:bCs/>
                <w:kern w:val="0"/>
                <w:sz w:val="18"/>
                <w:szCs w:val="18"/>
              </w:rPr>
            </w:pPr>
            <w:r w:rsidRPr="001C646B">
              <w:rPr>
                <w:rFonts w:hint="eastAsia" w:ascii="BIZ UDゴシック" w:hAnsi="BIZ UDゴシック" w:cs="ＭＳ Ｐゴシック"/>
                <w:b/>
                <w:bCs/>
                <w:kern w:val="0"/>
                <w:sz w:val="18"/>
                <w:szCs w:val="18"/>
              </w:rPr>
              <w:t>土</w:t>
            </w:r>
          </w:p>
        </w:tc>
        <w:tc>
          <w:tcPr>
            <w:tcW w:w="1311" w:type="dxa"/>
            <w:tcBorders>
              <w:top w:val="nil"/>
              <w:left w:val="nil"/>
              <w:bottom w:val="single" w:color="auto" w:sz="4" w:space="0"/>
              <w:right w:val="single" w:color="auto" w:sz="4" w:space="0"/>
            </w:tcBorders>
            <w:shd w:val="clear" w:color="auto" w:fill="C1F0C7" w:themeFill="accent3" w:themeFillTint="33"/>
            <w:noWrap/>
            <w:vAlign w:val="center"/>
            <w:tcPrChange w:author="Dai Nagashima" w:date="2025-07-14T18:57:00Z" w16du:dateUtc="2025-07-14T09:57:00Z" w:id="482">
              <w:tcPr>
                <w:tcW w:w="1311" w:type="dxa"/>
                <w:gridSpan w:val="2"/>
                <w:tcBorders>
                  <w:top w:val="nil"/>
                  <w:left w:val="nil"/>
                  <w:bottom w:val="single" w:color="auto" w:sz="4" w:space="0"/>
                  <w:right w:val="single" w:color="auto" w:sz="4" w:space="0"/>
                </w:tcBorders>
                <w:shd w:val="clear" w:color="auto" w:fill="C1F0C7" w:themeFill="accent3" w:themeFillTint="33"/>
                <w:noWrap/>
                <w:vAlign w:val="center"/>
              </w:tcPr>
            </w:tcPrChange>
          </w:tcPr>
          <w:p w:rsidRPr="001C646B" w:rsidR="00F82AF2" w:rsidP="00F82AF2" w:rsidRDefault="00F82AF2" w14:paraId="1D91AE44" w14:textId="77777777">
            <w:pPr>
              <w:widowControl/>
              <w:jc w:val="center"/>
              <w:rPr>
                <w:rFonts w:ascii="BIZ UDゴシック" w:hAnsi="BIZ UDゴシック" w:cs="ＭＳ Ｐゴシック"/>
                <w:b/>
                <w:bCs/>
                <w:kern w:val="0"/>
                <w:sz w:val="18"/>
                <w:szCs w:val="18"/>
              </w:rPr>
            </w:pPr>
            <w:r w:rsidRPr="001C646B">
              <w:rPr>
                <w:rFonts w:hint="eastAsia" w:ascii="BIZ UDゴシック" w:hAnsi="BIZ UDゴシック" w:cs="ＭＳ Ｐゴシック"/>
                <w:b/>
                <w:bCs/>
                <w:kern w:val="0"/>
                <w:sz w:val="18"/>
                <w:szCs w:val="18"/>
              </w:rPr>
              <w:t>日</w:t>
            </w:r>
          </w:p>
        </w:tc>
      </w:tr>
      <w:tr w:rsidRPr="00256D11" w:rsidR="00F82AF2" w:rsidDel="00467F03" w:rsidTr="00F82AF2" w14:paraId="6D9120D0" w14:textId="77777777">
        <w:tblPrEx>
          <w:tblPrExChange w:author="Kazuya Kato" w:date="2025-06-30T18:16:00Z" w:id="483">
            <w:tblPrEx>
              <w:tblW w:w="15345" w:type="dxa"/>
            </w:tblPrEx>
          </w:tblPrExChange>
        </w:tblPrEx>
        <w:trPr>
          <w:trHeight w:val="240"/>
          <w:del w:author="Kazuya Kato" w:date="2025-06-04T10:17:00Z" w:id="484"/>
          <w:trPrChange w:author="Kazuya Kato" w:date="2025-06-30T18:16:00Z" w:id="485">
            <w:trPr>
              <w:gridBefore w:val="1"/>
              <w:gridAfter w:val="0"/>
              <w:trHeight w:val="240"/>
            </w:trPr>
          </w:trPrChange>
        </w:trPr>
        <w:tc>
          <w:tcPr>
            <w:tcW w:w="14034" w:type="dxa"/>
            <w:gridSpan w:val="9"/>
            <w:tcBorders>
              <w:top w:val="single" w:color="auto" w:sz="4" w:space="0"/>
              <w:left w:val="single" w:color="auto" w:sz="4" w:space="0"/>
              <w:bottom w:val="single" w:color="auto" w:sz="4" w:space="0"/>
              <w:right w:val="single" w:color="auto" w:sz="4" w:space="0"/>
            </w:tcBorders>
            <w:shd w:val="clear" w:color="auto" w:fill="D9F2D0" w:themeFill="accent6" w:themeFillTint="33"/>
            <w:noWrap/>
            <w:vAlign w:val="center"/>
            <w:tcPrChange w:author="Kazuya Kato" w:date="2025-06-30T18:16:00Z" w:id="486">
              <w:tcPr>
                <w:tcW w:w="14034" w:type="dxa"/>
                <w:gridSpan w:val="12"/>
                <w:tcBorders>
                  <w:top w:val="single" w:color="auto" w:sz="4" w:space="0"/>
                  <w:left w:val="single" w:color="auto" w:sz="4" w:space="0"/>
                  <w:bottom w:val="single" w:color="auto" w:sz="4" w:space="0"/>
                  <w:right w:val="single" w:color="auto" w:sz="4" w:space="0"/>
                </w:tcBorders>
                <w:shd w:val="clear" w:color="auto" w:fill="D9F2D0" w:themeFill="accent6" w:themeFillTint="33"/>
                <w:noWrap/>
                <w:vAlign w:val="center"/>
              </w:tcPr>
            </w:tcPrChange>
          </w:tcPr>
          <w:p w:rsidRPr="001C646B" w:rsidR="00F82AF2" w:rsidDel="00467F03" w:rsidP="00F82AF2" w:rsidRDefault="00F82AF2" w14:paraId="7EB1C539" w14:textId="18E9E9B6">
            <w:pPr>
              <w:widowControl/>
              <w:jc w:val="left"/>
              <w:rPr>
                <w:del w:author="Kazuya Kato" w:date="2025-06-04T10:17:00Z" w:id="487"/>
                <w:rFonts w:ascii="BIZ UDゴシック" w:hAnsi="BIZ UDゴシック" w:cs="ＭＳ Ｐゴシック"/>
                <w:b/>
                <w:kern w:val="0"/>
                <w:sz w:val="18"/>
                <w:szCs w:val="18"/>
              </w:rPr>
            </w:pPr>
            <w:del w:author="Kazuya Kato" w:date="2025-06-04T10:17:00Z" w:id="488">
              <w:r w:rsidRPr="001C646B" w:rsidDel="00467F03">
                <w:rPr>
                  <w:rFonts w:hint="eastAsia" w:ascii="BIZ UDゴシック" w:hAnsi="BIZ UDゴシック" w:cs="ＭＳ Ｐゴシック"/>
                  <w:b/>
                  <w:kern w:val="0"/>
                  <w:sz w:val="18"/>
                  <w:szCs w:val="18"/>
                </w:rPr>
                <w:delText>バックアップ運用</w:delText>
              </w:r>
            </w:del>
          </w:p>
        </w:tc>
      </w:tr>
      <w:tr w:rsidRPr="00A36952" w:rsidR="00F82AF2" w:rsidTr="009E48C1" w14:paraId="31587623" w14:textId="71965466">
        <w:tblPrEx>
          <w:tblPrExChange w:author="Dai Nagashima" w:date="2025-07-14T18:57:00Z" w16du:dateUtc="2025-07-14T09:57:00Z" w:id="489">
            <w:tblPrEx>
              <w:tblW w:w="15345" w:type="dxa"/>
            </w:tblPrEx>
          </w:tblPrExChange>
        </w:tblPrEx>
        <w:trPr>
          <w:trHeight w:val="240"/>
          <w:trPrChange w:author="Dai Nagashima" w:date="2025-07-14T18:57:00Z" w16du:dateUtc="2025-07-14T09:57:00Z" w:id="490">
            <w:trPr>
              <w:gridBefore w:val="1"/>
              <w:gridAfter w:val="0"/>
              <w:trHeight w:val="240"/>
            </w:trPr>
          </w:trPrChange>
        </w:trPr>
        <w:tc>
          <w:tcPr>
            <w:tcW w:w="2977" w:type="dxa"/>
            <w:tcBorders>
              <w:top w:val="single" w:color="auto" w:sz="4" w:space="0"/>
              <w:left w:val="single" w:color="auto" w:sz="4" w:space="0"/>
              <w:bottom w:val="single" w:color="auto" w:sz="4" w:space="0"/>
              <w:right w:val="single" w:color="auto" w:sz="4" w:space="0"/>
            </w:tcBorders>
            <w:shd w:val="clear" w:color="auto" w:fill="auto"/>
            <w:noWrap/>
            <w:vAlign w:val="center"/>
            <w:tcPrChange w:author="Dai Nagashima" w:date="2025-07-14T18:57:00Z" w16du:dateUtc="2025-07-14T09:57:00Z" w:id="491">
              <w:tcPr>
                <w:tcW w:w="3183" w:type="dxa"/>
                <w:gridSpan w:val="2"/>
                <w:tcBorders>
                  <w:top w:val="single" w:color="auto" w:sz="4" w:space="0"/>
                  <w:left w:val="single" w:color="auto" w:sz="4" w:space="0"/>
                  <w:bottom w:val="single" w:color="auto" w:sz="4" w:space="0"/>
                  <w:right w:val="single" w:color="auto" w:sz="4" w:space="0"/>
                </w:tcBorders>
                <w:shd w:val="clear" w:color="auto" w:fill="auto"/>
                <w:noWrap/>
                <w:vAlign w:val="center"/>
              </w:tcPr>
            </w:tcPrChange>
          </w:tcPr>
          <w:p w:rsidRPr="001C646B" w:rsidR="00F82AF2" w:rsidP="00F82AF2" w:rsidRDefault="00F82AF2" w14:paraId="551C6711" w14:textId="53423F3F">
            <w:pPr>
              <w:widowControl/>
              <w:jc w:val="left"/>
              <w:rPr>
                <w:rFonts w:ascii="BIZ UDゴシック" w:hAnsi="BIZ UDゴシック" w:cs="ＭＳ Ｐゴシック"/>
                <w:kern w:val="0"/>
                <w:sz w:val="18"/>
                <w:szCs w:val="18"/>
              </w:rPr>
            </w:pPr>
            <w:bookmarkStart w:name="_Hlk184912396" w:id="492"/>
            <w:r w:rsidRPr="001C646B">
              <w:rPr>
                <w:rFonts w:hint="eastAsia" w:ascii="BIZ UDゴシック" w:hAnsi="BIZ UDゴシック" w:cs="ＭＳ Ｐゴシック"/>
                <w:kern w:val="0"/>
                <w:sz w:val="18"/>
                <w:szCs w:val="18"/>
              </w:rPr>
              <w:t xml:space="preserve">　システムフルバックアップ</w:t>
            </w:r>
          </w:p>
        </w:tc>
        <w:tc>
          <w:tcPr>
            <w:tcW w:w="1884" w:type="dxa"/>
            <w:tcBorders>
              <w:top w:val="single" w:color="auto" w:sz="4" w:space="0"/>
              <w:left w:val="single" w:color="auto" w:sz="4" w:space="0"/>
              <w:bottom w:val="single" w:color="auto" w:sz="4" w:space="0"/>
              <w:right w:val="single" w:color="auto" w:sz="4" w:space="0"/>
            </w:tcBorders>
            <w:vAlign w:val="center"/>
            <w:tcPrChange w:author="Dai Nagashima" w:date="2025-07-14T18:57:00Z" w16du:dateUtc="2025-07-14T09:57:00Z" w:id="493">
              <w:tcPr>
                <w:tcW w:w="1678" w:type="dxa"/>
                <w:gridSpan w:val="2"/>
                <w:tcBorders>
                  <w:top w:val="single" w:color="auto" w:sz="4" w:space="0"/>
                  <w:left w:val="single" w:color="auto" w:sz="4" w:space="0"/>
                  <w:bottom w:val="single" w:color="auto" w:sz="4" w:space="0"/>
                  <w:right w:val="single" w:color="auto" w:sz="4" w:space="0"/>
                </w:tcBorders>
                <w:vAlign w:val="center"/>
              </w:tcPr>
            </w:tcPrChange>
          </w:tcPr>
          <w:p w:rsidRPr="001C646B" w:rsidR="00F82AF2" w:rsidP="00F82AF2" w:rsidRDefault="00F82AF2" w14:paraId="5E0A2DA6" w14:textId="7ED7B5A9">
            <w:pPr>
              <w:widowControl/>
              <w:jc w:val="left"/>
              <w:rPr>
                <w:rFonts w:ascii="BIZ UDゴシック" w:hAnsi="BIZ UDゴシック" w:cs="ＭＳ Ｐゴシック"/>
                <w:kern w:val="0"/>
                <w:sz w:val="18"/>
                <w:szCs w:val="18"/>
              </w:rPr>
            </w:pPr>
            <w:r w:rsidRPr="001C646B">
              <w:rPr>
                <w:rFonts w:hint="eastAsia" w:ascii="BIZ UDゴシック" w:hAnsi="BIZ UDゴシック" w:cs="ＭＳ Ｐゴシック"/>
                <w:kern w:val="0"/>
                <w:sz w:val="18"/>
                <w:szCs w:val="18"/>
              </w:rPr>
              <w:t>ホストサーバ</w:t>
            </w:r>
          </w:p>
        </w:tc>
        <w:tc>
          <w:tcPr>
            <w:tcW w:w="1310" w:type="dxa"/>
            <w:tcBorders>
              <w:top w:val="single" w:color="auto" w:sz="4" w:space="0"/>
              <w:left w:val="nil"/>
              <w:bottom w:val="single" w:color="auto" w:sz="4" w:space="0"/>
              <w:right w:val="single" w:color="auto" w:sz="4" w:space="0"/>
            </w:tcBorders>
            <w:shd w:val="clear" w:color="auto" w:fill="auto"/>
            <w:noWrap/>
            <w:vAlign w:val="center"/>
            <w:tcPrChange w:author="Dai Nagashima" w:date="2025-07-14T18:57:00Z" w16du:dateUtc="2025-07-14T09:57:00Z" w:id="494">
              <w:tcPr>
                <w:tcW w:w="1310" w:type="dxa"/>
                <w:tcBorders>
                  <w:top w:val="single" w:color="auto" w:sz="4" w:space="0"/>
                  <w:left w:val="nil"/>
                  <w:bottom w:val="single" w:color="auto" w:sz="4" w:space="0"/>
                  <w:right w:val="single" w:color="auto" w:sz="4" w:space="0"/>
                </w:tcBorders>
                <w:shd w:val="clear" w:color="auto" w:fill="auto"/>
                <w:noWrap/>
                <w:vAlign w:val="center"/>
              </w:tcPr>
            </w:tcPrChange>
          </w:tcPr>
          <w:p w:rsidRPr="001C646B" w:rsidR="00F82AF2" w:rsidP="00F82AF2" w:rsidRDefault="00F82AF2" w14:paraId="47861E28" w14:textId="38E880A0">
            <w:pPr>
              <w:widowControl/>
              <w:jc w:val="center"/>
              <w:rPr>
                <w:rFonts w:ascii="BIZ UDゴシック" w:hAnsi="BIZ UDゴシック" w:cs="ＭＳ Ｐゴシック"/>
                <w:kern w:val="0"/>
                <w:sz w:val="18"/>
                <w:szCs w:val="18"/>
              </w:rPr>
            </w:pPr>
            <w:r w:rsidRPr="001C646B">
              <w:rPr>
                <w:rFonts w:hint="eastAsia" w:ascii="BIZ UDゴシック" w:hAnsi="BIZ UDゴシック" w:cs="ＭＳ Ｐゴシック"/>
                <w:kern w:val="0"/>
                <w:sz w:val="18"/>
                <w:szCs w:val="18"/>
              </w:rPr>
              <w:t>2:00</w:t>
            </w:r>
          </w:p>
        </w:tc>
        <w:tc>
          <w:tcPr>
            <w:tcW w:w="1310" w:type="dxa"/>
            <w:tcBorders>
              <w:top w:val="single" w:color="auto" w:sz="4" w:space="0"/>
              <w:left w:val="nil"/>
              <w:bottom w:val="single" w:color="auto" w:sz="4" w:space="0"/>
              <w:right w:val="single" w:color="auto" w:sz="4" w:space="0"/>
            </w:tcBorders>
            <w:shd w:val="clear" w:color="auto" w:fill="auto"/>
            <w:noWrap/>
            <w:vAlign w:val="center"/>
            <w:tcPrChange w:author="Dai Nagashima" w:date="2025-07-14T18:57:00Z" w16du:dateUtc="2025-07-14T09:57:00Z" w:id="495">
              <w:tcPr>
                <w:tcW w:w="1310" w:type="dxa"/>
                <w:tcBorders>
                  <w:top w:val="single" w:color="auto" w:sz="4" w:space="0"/>
                  <w:left w:val="nil"/>
                  <w:bottom w:val="single" w:color="auto" w:sz="4" w:space="0"/>
                  <w:right w:val="single" w:color="auto" w:sz="4" w:space="0"/>
                </w:tcBorders>
                <w:shd w:val="clear" w:color="auto" w:fill="auto"/>
                <w:noWrap/>
                <w:vAlign w:val="center"/>
              </w:tcPr>
            </w:tcPrChange>
          </w:tcPr>
          <w:p w:rsidRPr="001C646B" w:rsidR="00F82AF2" w:rsidP="00F82AF2" w:rsidRDefault="00F82AF2" w14:paraId="7F3FD119" w14:textId="3736635E">
            <w:pPr>
              <w:widowControl/>
              <w:jc w:val="center"/>
              <w:rPr>
                <w:rFonts w:ascii="BIZ UDゴシック" w:hAnsi="BIZ UDゴシック" w:cs="ＭＳ Ｐゴシック"/>
                <w:kern w:val="0"/>
                <w:sz w:val="18"/>
                <w:szCs w:val="18"/>
              </w:rPr>
            </w:pPr>
            <w:r w:rsidRPr="001C646B">
              <w:rPr>
                <w:rFonts w:hint="eastAsia" w:ascii="BIZ UDゴシック" w:hAnsi="BIZ UDゴシック" w:cs="ＭＳ Ｐゴシック"/>
                <w:kern w:val="0"/>
                <w:sz w:val="18"/>
                <w:szCs w:val="18"/>
              </w:rPr>
              <w:t>2:00</w:t>
            </w:r>
          </w:p>
        </w:tc>
        <w:tc>
          <w:tcPr>
            <w:tcW w:w="1311" w:type="dxa"/>
            <w:tcBorders>
              <w:top w:val="single" w:color="auto" w:sz="4" w:space="0"/>
              <w:left w:val="nil"/>
              <w:bottom w:val="single" w:color="auto" w:sz="4" w:space="0"/>
              <w:right w:val="single" w:color="auto" w:sz="4" w:space="0"/>
            </w:tcBorders>
            <w:shd w:val="clear" w:color="auto" w:fill="auto"/>
            <w:noWrap/>
            <w:vAlign w:val="center"/>
            <w:tcPrChange w:author="Dai Nagashima" w:date="2025-07-14T18:57:00Z" w16du:dateUtc="2025-07-14T09:57:00Z" w:id="496">
              <w:tcPr>
                <w:tcW w:w="1311" w:type="dxa"/>
                <w:tcBorders>
                  <w:top w:val="single" w:color="auto" w:sz="4" w:space="0"/>
                  <w:left w:val="nil"/>
                  <w:bottom w:val="single" w:color="auto" w:sz="4" w:space="0"/>
                  <w:right w:val="single" w:color="auto" w:sz="4" w:space="0"/>
                </w:tcBorders>
                <w:shd w:val="clear" w:color="auto" w:fill="auto"/>
                <w:noWrap/>
                <w:vAlign w:val="center"/>
              </w:tcPr>
            </w:tcPrChange>
          </w:tcPr>
          <w:p w:rsidRPr="001C646B" w:rsidR="00F82AF2" w:rsidP="00F82AF2" w:rsidRDefault="00F82AF2" w14:paraId="4E45B3DA" w14:textId="6D1E1AE4">
            <w:pPr>
              <w:widowControl/>
              <w:jc w:val="center"/>
              <w:rPr>
                <w:rFonts w:ascii="BIZ UDゴシック" w:hAnsi="BIZ UDゴシック" w:cs="ＭＳ Ｐゴシック"/>
                <w:kern w:val="0"/>
                <w:sz w:val="18"/>
                <w:szCs w:val="18"/>
              </w:rPr>
            </w:pPr>
            <w:r w:rsidRPr="001C646B">
              <w:rPr>
                <w:rFonts w:hint="eastAsia" w:ascii="BIZ UDゴシック" w:hAnsi="BIZ UDゴシック" w:cs="ＭＳ Ｐゴシック"/>
                <w:kern w:val="0"/>
                <w:sz w:val="18"/>
                <w:szCs w:val="18"/>
              </w:rPr>
              <w:t>2:00</w:t>
            </w:r>
          </w:p>
        </w:tc>
        <w:tc>
          <w:tcPr>
            <w:tcW w:w="1310" w:type="dxa"/>
            <w:tcBorders>
              <w:top w:val="single" w:color="auto" w:sz="4" w:space="0"/>
              <w:left w:val="nil"/>
              <w:bottom w:val="single" w:color="auto" w:sz="4" w:space="0"/>
              <w:right w:val="single" w:color="auto" w:sz="4" w:space="0"/>
            </w:tcBorders>
            <w:shd w:val="clear" w:color="auto" w:fill="auto"/>
            <w:noWrap/>
            <w:vAlign w:val="center"/>
            <w:tcPrChange w:author="Dai Nagashima" w:date="2025-07-14T18:57:00Z" w16du:dateUtc="2025-07-14T09:57:00Z" w:id="497">
              <w:tcPr>
                <w:tcW w:w="1310" w:type="dxa"/>
                <w:tcBorders>
                  <w:top w:val="single" w:color="auto" w:sz="4" w:space="0"/>
                  <w:left w:val="nil"/>
                  <w:bottom w:val="single" w:color="auto" w:sz="4" w:space="0"/>
                  <w:right w:val="single" w:color="auto" w:sz="4" w:space="0"/>
                </w:tcBorders>
                <w:shd w:val="clear" w:color="auto" w:fill="auto"/>
                <w:noWrap/>
                <w:vAlign w:val="center"/>
              </w:tcPr>
            </w:tcPrChange>
          </w:tcPr>
          <w:p w:rsidRPr="001C646B" w:rsidR="00F82AF2" w:rsidP="00F82AF2" w:rsidRDefault="00F82AF2" w14:paraId="63119121" w14:textId="2670B2F6">
            <w:pPr>
              <w:widowControl/>
              <w:jc w:val="center"/>
              <w:rPr>
                <w:rFonts w:ascii="BIZ UDゴシック" w:hAnsi="BIZ UDゴシック" w:cs="ＭＳ Ｐゴシック"/>
                <w:kern w:val="0"/>
                <w:sz w:val="18"/>
                <w:szCs w:val="18"/>
              </w:rPr>
            </w:pPr>
            <w:r w:rsidRPr="001C646B">
              <w:rPr>
                <w:rFonts w:hint="eastAsia" w:ascii="BIZ UDゴシック" w:hAnsi="BIZ UDゴシック" w:cs="ＭＳ Ｐゴシック"/>
                <w:kern w:val="0"/>
                <w:sz w:val="18"/>
                <w:szCs w:val="18"/>
              </w:rPr>
              <w:t>2:00</w:t>
            </w:r>
          </w:p>
        </w:tc>
        <w:tc>
          <w:tcPr>
            <w:tcW w:w="1311" w:type="dxa"/>
            <w:tcBorders>
              <w:top w:val="single" w:color="auto" w:sz="4" w:space="0"/>
              <w:left w:val="nil"/>
              <w:bottom w:val="single" w:color="auto" w:sz="4" w:space="0"/>
              <w:right w:val="single" w:color="auto" w:sz="4" w:space="0"/>
            </w:tcBorders>
            <w:shd w:val="clear" w:color="auto" w:fill="auto"/>
            <w:noWrap/>
            <w:vAlign w:val="center"/>
            <w:tcPrChange w:author="Dai Nagashima" w:date="2025-07-14T18:57:00Z" w16du:dateUtc="2025-07-14T09:57:00Z" w:id="498">
              <w:tcPr>
                <w:tcW w:w="1311" w:type="dxa"/>
                <w:tcBorders>
                  <w:top w:val="single" w:color="auto" w:sz="4" w:space="0"/>
                  <w:left w:val="nil"/>
                  <w:bottom w:val="single" w:color="auto" w:sz="4" w:space="0"/>
                  <w:right w:val="single" w:color="auto" w:sz="4" w:space="0"/>
                </w:tcBorders>
                <w:shd w:val="clear" w:color="auto" w:fill="auto"/>
                <w:noWrap/>
                <w:vAlign w:val="center"/>
              </w:tcPr>
            </w:tcPrChange>
          </w:tcPr>
          <w:p w:rsidRPr="001C646B" w:rsidR="00F82AF2" w:rsidP="00F82AF2" w:rsidRDefault="00F82AF2" w14:paraId="33F97E26" w14:textId="2739C19D">
            <w:pPr>
              <w:widowControl/>
              <w:jc w:val="center"/>
              <w:rPr>
                <w:rFonts w:ascii="BIZ UDゴシック" w:hAnsi="BIZ UDゴシック" w:cs="ＭＳ Ｐゴシック"/>
                <w:kern w:val="0"/>
                <w:sz w:val="18"/>
                <w:szCs w:val="18"/>
              </w:rPr>
            </w:pPr>
            <w:r w:rsidRPr="001C646B">
              <w:rPr>
                <w:rFonts w:hint="eastAsia" w:ascii="BIZ UDゴシック" w:hAnsi="BIZ UDゴシック" w:cs="ＭＳ Ｐゴシック"/>
                <w:kern w:val="0"/>
                <w:sz w:val="18"/>
                <w:szCs w:val="18"/>
              </w:rPr>
              <w:t>2:00</w:t>
            </w:r>
          </w:p>
        </w:tc>
        <w:tc>
          <w:tcPr>
            <w:tcW w:w="1310" w:type="dxa"/>
            <w:tcBorders>
              <w:top w:val="single" w:color="auto" w:sz="4" w:space="0"/>
              <w:left w:val="nil"/>
              <w:bottom w:val="single" w:color="auto" w:sz="4" w:space="0"/>
              <w:right w:val="single" w:color="auto" w:sz="4" w:space="0"/>
            </w:tcBorders>
            <w:shd w:val="clear" w:color="auto" w:fill="auto"/>
            <w:noWrap/>
            <w:vAlign w:val="center"/>
            <w:tcPrChange w:author="Dai Nagashima" w:date="2025-07-14T18:57:00Z" w16du:dateUtc="2025-07-14T09:57:00Z" w:id="499">
              <w:tcPr>
                <w:tcW w:w="1310" w:type="dxa"/>
                <w:tcBorders>
                  <w:top w:val="single" w:color="auto" w:sz="4" w:space="0"/>
                  <w:left w:val="nil"/>
                  <w:bottom w:val="single" w:color="auto" w:sz="4" w:space="0"/>
                  <w:right w:val="single" w:color="auto" w:sz="4" w:space="0"/>
                </w:tcBorders>
                <w:shd w:val="clear" w:color="auto" w:fill="auto"/>
                <w:noWrap/>
                <w:vAlign w:val="center"/>
              </w:tcPr>
            </w:tcPrChange>
          </w:tcPr>
          <w:p w:rsidRPr="001C646B" w:rsidR="00F82AF2" w:rsidP="00F82AF2" w:rsidRDefault="00F82AF2" w14:paraId="05694582" w14:textId="6C93D5BD">
            <w:pPr>
              <w:widowControl/>
              <w:jc w:val="center"/>
              <w:rPr>
                <w:rFonts w:ascii="BIZ UDゴシック" w:hAnsi="BIZ UDゴシック" w:cs="ＭＳ Ｐゴシック"/>
                <w:kern w:val="0"/>
                <w:sz w:val="18"/>
                <w:szCs w:val="18"/>
              </w:rPr>
            </w:pPr>
            <w:r w:rsidRPr="001C646B">
              <w:rPr>
                <w:rFonts w:hint="eastAsia" w:ascii="BIZ UDゴシック" w:hAnsi="BIZ UDゴシック" w:cs="ＭＳ Ｐゴシック"/>
                <w:kern w:val="0"/>
                <w:sz w:val="18"/>
                <w:szCs w:val="18"/>
              </w:rPr>
              <w:t>2:00</w:t>
            </w:r>
          </w:p>
        </w:tc>
        <w:tc>
          <w:tcPr>
            <w:tcW w:w="1311" w:type="dxa"/>
            <w:tcBorders>
              <w:top w:val="single" w:color="auto" w:sz="4" w:space="0"/>
              <w:left w:val="nil"/>
              <w:bottom w:val="single" w:color="auto" w:sz="4" w:space="0"/>
              <w:right w:val="single" w:color="auto" w:sz="4" w:space="0"/>
            </w:tcBorders>
            <w:shd w:val="clear" w:color="auto" w:fill="auto"/>
            <w:noWrap/>
            <w:vAlign w:val="center"/>
            <w:tcPrChange w:author="Dai Nagashima" w:date="2025-07-14T18:57:00Z" w16du:dateUtc="2025-07-14T09:57:00Z" w:id="500">
              <w:tcPr>
                <w:tcW w:w="1311" w:type="dxa"/>
                <w:gridSpan w:val="2"/>
                <w:tcBorders>
                  <w:top w:val="single" w:color="auto" w:sz="4" w:space="0"/>
                  <w:left w:val="nil"/>
                  <w:bottom w:val="single" w:color="auto" w:sz="4" w:space="0"/>
                  <w:right w:val="single" w:color="auto" w:sz="4" w:space="0"/>
                </w:tcBorders>
                <w:shd w:val="clear" w:color="auto" w:fill="auto"/>
                <w:noWrap/>
                <w:vAlign w:val="center"/>
              </w:tcPr>
            </w:tcPrChange>
          </w:tcPr>
          <w:p w:rsidRPr="001C646B" w:rsidR="00F82AF2" w:rsidP="00F82AF2" w:rsidRDefault="00F82AF2" w14:paraId="329C4D91" w14:textId="472FA214">
            <w:pPr>
              <w:widowControl/>
              <w:jc w:val="center"/>
              <w:rPr>
                <w:rFonts w:ascii="BIZ UDゴシック" w:hAnsi="BIZ UDゴシック" w:cs="ＭＳ Ｐゴシック"/>
                <w:kern w:val="0"/>
                <w:sz w:val="18"/>
                <w:szCs w:val="18"/>
              </w:rPr>
            </w:pPr>
            <w:r w:rsidRPr="001C646B">
              <w:rPr>
                <w:rFonts w:hint="eastAsia" w:ascii="BIZ UDゴシック" w:hAnsi="BIZ UDゴシック" w:cs="ＭＳ Ｐゴシック"/>
                <w:kern w:val="0"/>
                <w:sz w:val="18"/>
                <w:szCs w:val="18"/>
              </w:rPr>
              <w:t>2:00</w:t>
            </w:r>
          </w:p>
        </w:tc>
      </w:tr>
      <w:tr w:rsidRPr="00A36952" w:rsidR="00F82AF2" w:rsidTr="009E48C1" w14:paraId="44152810" w14:textId="4C2EAAD7">
        <w:tblPrEx>
          <w:tblPrExChange w:author="Dai Nagashima" w:date="2025-07-14T18:57:00Z" w16du:dateUtc="2025-07-14T09:57:00Z" w:id="501">
            <w:tblPrEx>
              <w:tblW w:w="15345" w:type="dxa"/>
            </w:tblPrEx>
          </w:tblPrExChange>
        </w:tblPrEx>
        <w:trPr>
          <w:trHeight w:val="240"/>
          <w:trPrChange w:author="Dai Nagashima" w:date="2025-07-14T18:57:00Z" w16du:dateUtc="2025-07-14T09:57:00Z" w:id="502">
            <w:trPr>
              <w:gridBefore w:val="1"/>
              <w:gridAfter w:val="0"/>
              <w:trHeight w:val="240"/>
            </w:trPr>
          </w:trPrChange>
        </w:trPr>
        <w:tc>
          <w:tcPr>
            <w:tcW w:w="2977" w:type="dxa"/>
            <w:tcBorders>
              <w:top w:val="single" w:color="auto" w:sz="4" w:space="0"/>
              <w:left w:val="single" w:color="auto" w:sz="4" w:space="0"/>
              <w:bottom w:val="single" w:color="auto" w:sz="4" w:space="0"/>
              <w:right w:val="single" w:color="auto" w:sz="4" w:space="0"/>
            </w:tcBorders>
            <w:shd w:val="clear" w:color="auto" w:fill="auto"/>
            <w:noWrap/>
            <w:vAlign w:val="center"/>
            <w:tcPrChange w:author="Dai Nagashima" w:date="2025-07-14T18:57:00Z" w16du:dateUtc="2025-07-14T09:57:00Z" w:id="503">
              <w:tcPr>
                <w:tcW w:w="3183" w:type="dxa"/>
                <w:gridSpan w:val="2"/>
                <w:tcBorders>
                  <w:top w:val="single" w:color="auto" w:sz="4" w:space="0"/>
                  <w:left w:val="single" w:color="auto" w:sz="4" w:space="0"/>
                  <w:bottom w:val="single" w:color="auto" w:sz="4" w:space="0"/>
                  <w:right w:val="single" w:color="auto" w:sz="4" w:space="0"/>
                </w:tcBorders>
                <w:shd w:val="clear" w:color="auto" w:fill="auto"/>
                <w:noWrap/>
                <w:vAlign w:val="center"/>
              </w:tcPr>
            </w:tcPrChange>
          </w:tcPr>
          <w:p w:rsidRPr="001C646B" w:rsidR="00F82AF2" w:rsidP="00F82AF2" w:rsidRDefault="00F82AF2" w14:paraId="29B8FAFA" w14:textId="0E20A7E3">
            <w:pPr>
              <w:widowControl/>
              <w:jc w:val="left"/>
              <w:rPr>
                <w:rFonts w:ascii="BIZ UDゴシック" w:hAnsi="BIZ UDゴシック" w:cs="ＭＳ Ｐゴシック"/>
                <w:kern w:val="0"/>
                <w:sz w:val="18"/>
                <w:szCs w:val="18"/>
              </w:rPr>
            </w:pPr>
            <w:r w:rsidRPr="001C646B">
              <w:rPr>
                <w:rFonts w:hint="eastAsia" w:ascii="BIZ UDゴシック" w:hAnsi="BIZ UDゴシック" w:cs="ＭＳ Ｐゴシック"/>
                <w:kern w:val="0"/>
                <w:sz w:val="18"/>
                <w:szCs w:val="18"/>
              </w:rPr>
              <w:t xml:space="preserve">　システムフルバックアップ</w:t>
            </w:r>
          </w:p>
        </w:tc>
        <w:tc>
          <w:tcPr>
            <w:tcW w:w="1884" w:type="dxa"/>
            <w:tcBorders>
              <w:top w:val="single" w:color="auto" w:sz="4" w:space="0"/>
              <w:left w:val="single" w:color="auto" w:sz="4" w:space="0"/>
              <w:bottom w:val="single" w:color="auto" w:sz="4" w:space="0"/>
              <w:right w:val="single" w:color="auto" w:sz="4" w:space="0"/>
            </w:tcBorders>
            <w:vAlign w:val="center"/>
            <w:tcPrChange w:author="Dai Nagashima" w:date="2025-07-14T18:57:00Z" w16du:dateUtc="2025-07-14T09:57:00Z" w:id="504">
              <w:tcPr>
                <w:tcW w:w="1678" w:type="dxa"/>
                <w:gridSpan w:val="2"/>
                <w:tcBorders>
                  <w:top w:val="single" w:color="auto" w:sz="4" w:space="0"/>
                  <w:left w:val="single" w:color="auto" w:sz="4" w:space="0"/>
                  <w:bottom w:val="single" w:color="auto" w:sz="4" w:space="0"/>
                  <w:right w:val="single" w:color="auto" w:sz="4" w:space="0"/>
                </w:tcBorders>
                <w:vAlign w:val="center"/>
              </w:tcPr>
            </w:tcPrChange>
          </w:tcPr>
          <w:p w:rsidRPr="001C646B" w:rsidR="00F82AF2" w:rsidP="00F82AF2" w:rsidRDefault="00F82AF2" w14:paraId="38810FA1" w14:textId="71F41447">
            <w:pPr>
              <w:widowControl/>
              <w:jc w:val="left"/>
              <w:rPr>
                <w:rFonts w:ascii="BIZ UDゴシック" w:hAnsi="BIZ UDゴシック" w:cs="ＭＳ Ｐゴシック"/>
                <w:kern w:val="0"/>
                <w:sz w:val="18"/>
                <w:szCs w:val="18"/>
              </w:rPr>
            </w:pPr>
            <w:r w:rsidRPr="001C646B">
              <w:rPr>
                <w:rFonts w:hint="eastAsia" w:ascii="BIZ UDゴシック" w:hAnsi="BIZ UDゴシック" w:cs="ＭＳ Ｐゴシック"/>
                <w:kern w:val="0"/>
                <w:sz w:val="18"/>
                <w:szCs w:val="18"/>
              </w:rPr>
              <w:t>運用管理サーバ</w:t>
            </w:r>
          </w:p>
        </w:tc>
        <w:tc>
          <w:tcPr>
            <w:tcW w:w="1310" w:type="dxa"/>
            <w:tcBorders>
              <w:top w:val="single" w:color="auto" w:sz="4" w:space="0"/>
              <w:left w:val="nil"/>
              <w:bottom w:val="single" w:color="auto" w:sz="4" w:space="0"/>
              <w:right w:val="single" w:color="auto" w:sz="4" w:space="0"/>
            </w:tcBorders>
            <w:shd w:val="clear" w:color="auto" w:fill="auto"/>
            <w:noWrap/>
            <w:vAlign w:val="center"/>
            <w:tcPrChange w:author="Dai Nagashima" w:date="2025-07-14T18:57:00Z" w16du:dateUtc="2025-07-14T09:57:00Z" w:id="505">
              <w:tcPr>
                <w:tcW w:w="1310" w:type="dxa"/>
                <w:tcBorders>
                  <w:top w:val="single" w:color="auto" w:sz="4" w:space="0"/>
                  <w:left w:val="nil"/>
                  <w:bottom w:val="single" w:color="auto" w:sz="4" w:space="0"/>
                  <w:right w:val="single" w:color="auto" w:sz="4" w:space="0"/>
                </w:tcBorders>
                <w:shd w:val="clear" w:color="auto" w:fill="auto"/>
                <w:noWrap/>
                <w:vAlign w:val="center"/>
              </w:tcPr>
            </w:tcPrChange>
          </w:tcPr>
          <w:p w:rsidRPr="001C646B" w:rsidR="00F82AF2" w:rsidP="00F82AF2" w:rsidRDefault="00F82AF2" w14:paraId="4A415FEA" w14:textId="0B593F9E">
            <w:pPr>
              <w:widowControl/>
              <w:jc w:val="center"/>
              <w:rPr>
                <w:rFonts w:ascii="BIZ UDゴシック" w:hAnsi="BIZ UDゴシック" w:cs="ＭＳ Ｐゴシック"/>
                <w:kern w:val="0"/>
                <w:sz w:val="18"/>
                <w:szCs w:val="18"/>
              </w:rPr>
            </w:pPr>
            <w:r w:rsidRPr="001C646B">
              <w:rPr>
                <w:rFonts w:hint="eastAsia" w:ascii="BIZ UDゴシック" w:hAnsi="BIZ UDゴシック" w:cs="ＭＳ Ｐゴシック"/>
                <w:kern w:val="0"/>
                <w:sz w:val="18"/>
                <w:szCs w:val="18"/>
              </w:rPr>
              <w:t>1:00</w:t>
            </w:r>
          </w:p>
        </w:tc>
        <w:tc>
          <w:tcPr>
            <w:tcW w:w="1310" w:type="dxa"/>
            <w:tcBorders>
              <w:top w:val="single" w:color="auto" w:sz="4" w:space="0"/>
              <w:left w:val="nil"/>
              <w:bottom w:val="single" w:color="auto" w:sz="4" w:space="0"/>
              <w:right w:val="single" w:color="auto" w:sz="4" w:space="0"/>
            </w:tcBorders>
            <w:shd w:val="clear" w:color="auto" w:fill="auto"/>
            <w:noWrap/>
            <w:vAlign w:val="center"/>
            <w:tcPrChange w:author="Dai Nagashima" w:date="2025-07-14T18:57:00Z" w16du:dateUtc="2025-07-14T09:57:00Z" w:id="506">
              <w:tcPr>
                <w:tcW w:w="1310" w:type="dxa"/>
                <w:tcBorders>
                  <w:top w:val="single" w:color="auto" w:sz="4" w:space="0"/>
                  <w:left w:val="nil"/>
                  <w:bottom w:val="single" w:color="auto" w:sz="4" w:space="0"/>
                  <w:right w:val="single" w:color="auto" w:sz="4" w:space="0"/>
                </w:tcBorders>
                <w:shd w:val="clear" w:color="auto" w:fill="auto"/>
                <w:noWrap/>
                <w:vAlign w:val="center"/>
              </w:tcPr>
            </w:tcPrChange>
          </w:tcPr>
          <w:p w:rsidRPr="001C646B" w:rsidR="00F82AF2" w:rsidP="00F82AF2" w:rsidRDefault="00F82AF2" w14:paraId="49097856" w14:textId="25FCF3C9">
            <w:pPr>
              <w:widowControl/>
              <w:jc w:val="center"/>
              <w:rPr>
                <w:rFonts w:ascii="BIZ UDゴシック" w:hAnsi="BIZ UDゴシック" w:cs="ＭＳ Ｐゴシック"/>
                <w:kern w:val="0"/>
                <w:sz w:val="18"/>
                <w:szCs w:val="18"/>
              </w:rPr>
            </w:pPr>
            <w:r w:rsidRPr="001C646B">
              <w:rPr>
                <w:rFonts w:hint="eastAsia" w:ascii="BIZ UDゴシック" w:hAnsi="BIZ UDゴシック" w:cs="ＭＳ Ｐゴシック"/>
                <w:kern w:val="0"/>
                <w:sz w:val="18"/>
                <w:szCs w:val="18"/>
              </w:rPr>
              <w:t>1:00</w:t>
            </w:r>
          </w:p>
        </w:tc>
        <w:tc>
          <w:tcPr>
            <w:tcW w:w="1311" w:type="dxa"/>
            <w:tcBorders>
              <w:top w:val="single" w:color="auto" w:sz="4" w:space="0"/>
              <w:left w:val="nil"/>
              <w:bottom w:val="single" w:color="auto" w:sz="4" w:space="0"/>
              <w:right w:val="single" w:color="auto" w:sz="4" w:space="0"/>
            </w:tcBorders>
            <w:shd w:val="clear" w:color="auto" w:fill="auto"/>
            <w:noWrap/>
            <w:vAlign w:val="center"/>
            <w:tcPrChange w:author="Dai Nagashima" w:date="2025-07-14T18:57:00Z" w16du:dateUtc="2025-07-14T09:57:00Z" w:id="507">
              <w:tcPr>
                <w:tcW w:w="1311" w:type="dxa"/>
                <w:tcBorders>
                  <w:top w:val="single" w:color="auto" w:sz="4" w:space="0"/>
                  <w:left w:val="nil"/>
                  <w:bottom w:val="single" w:color="auto" w:sz="4" w:space="0"/>
                  <w:right w:val="single" w:color="auto" w:sz="4" w:space="0"/>
                </w:tcBorders>
                <w:shd w:val="clear" w:color="auto" w:fill="auto"/>
                <w:noWrap/>
                <w:vAlign w:val="center"/>
              </w:tcPr>
            </w:tcPrChange>
          </w:tcPr>
          <w:p w:rsidRPr="001C646B" w:rsidR="00F82AF2" w:rsidP="00F82AF2" w:rsidRDefault="00F82AF2" w14:paraId="0B5A5D67" w14:textId="0984BF22">
            <w:pPr>
              <w:widowControl/>
              <w:jc w:val="center"/>
              <w:rPr>
                <w:rFonts w:ascii="BIZ UDゴシック" w:hAnsi="BIZ UDゴシック" w:cs="ＭＳ Ｐゴシック"/>
                <w:kern w:val="0"/>
                <w:sz w:val="18"/>
                <w:szCs w:val="18"/>
              </w:rPr>
            </w:pPr>
            <w:r w:rsidRPr="001C646B">
              <w:rPr>
                <w:rFonts w:hint="eastAsia" w:ascii="BIZ UDゴシック" w:hAnsi="BIZ UDゴシック" w:cs="ＭＳ Ｐゴシック"/>
                <w:kern w:val="0"/>
                <w:sz w:val="18"/>
                <w:szCs w:val="18"/>
              </w:rPr>
              <w:t>1:00</w:t>
            </w:r>
          </w:p>
        </w:tc>
        <w:tc>
          <w:tcPr>
            <w:tcW w:w="1310" w:type="dxa"/>
            <w:tcBorders>
              <w:top w:val="single" w:color="auto" w:sz="4" w:space="0"/>
              <w:left w:val="nil"/>
              <w:bottom w:val="single" w:color="auto" w:sz="4" w:space="0"/>
              <w:right w:val="single" w:color="auto" w:sz="4" w:space="0"/>
            </w:tcBorders>
            <w:shd w:val="clear" w:color="auto" w:fill="auto"/>
            <w:noWrap/>
            <w:vAlign w:val="center"/>
            <w:tcPrChange w:author="Dai Nagashima" w:date="2025-07-14T18:57:00Z" w16du:dateUtc="2025-07-14T09:57:00Z" w:id="508">
              <w:tcPr>
                <w:tcW w:w="1310" w:type="dxa"/>
                <w:tcBorders>
                  <w:top w:val="single" w:color="auto" w:sz="4" w:space="0"/>
                  <w:left w:val="nil"/>
                  <w:bottom w:val="single" w:color="auto" w:sz="4" w:space="0"/>
                  <w:right w:val="single" w:color="auto" w:sz="4" w:space="0"/>
                </w:tcBorders>
                <w:shd w:val="clear" w:color="auto" w:fill="auto"/>
                <w:noWrap/>
                <w:vAlign w:val="center"/>
              </w:tcPr>
            </w:tcPrChange>
          </w:tcPr>
          <w:p w:rsidRPr="001C646B" w:rsidR="00F82AF2" w:rsidP="00F82AF2" w:rsidRDefault="00F82AF2" w14:paraId="24BDE9F3" w14:textId="2DB52BC7">
            <w:pPr>
              <w:widowControl/>
              <w:jc w:val="center"/>
              <w:rPr>
                <w:rFonts w:ascii="BIZ UDゴシック" w:hAnsi="BIZ UDゴシック" w:cs="ＭＳ Ｐゴシック"/>
                <w:kern w:val="0"/>
                <w:sz w:val="18"/>
                <w:szCs w:val="18"/>
              </w:rPr>
            </w:pPr>
            <w:r w:rsidRPr="001C646B">
              <w:rPr>
                <w:rFonts w:hint="eastAsia" w:ascii="BIZ UDゴシック" w:hAnsi="BIZ UDゴシック" w:cs="ＭＳ Ｐゴシック"/>
                <w:kern w:val="0"/>
                <w:sz w:val="18"/>
                <w:szCs w:val="18"/>
              </w:rPr>
              <w:t>1:00</w:t>
            </w:r>
          </w:p>
        </w:tc>
        <w:tc>
          <w:tcPr>
            <w:tcW w:w="1311" w:type="dxa"/>
            <w:tcBorders>
              <w:top w:val="single" w:color="auto" w:sz="4" w:space="0"/>
              <w:left w:val="nil"/>
              <w:bottom w:val="single" w:color="auto" w:sz="4" w:space="0"/>
              <w:right w:val="single" w:color="auto" w:sz="4" w:space="0"/>
            </w:tcBorders>
            <w:shd w:val="clear" w:color="auto" w:fill="auto"/>
            <w:noWrap/>
            <w:vAlign w:val="center"/>
            <w:tcPrChange w:author="Dai Nagashima" w:date="2025-07-14T18:57:00Z" w16du:dateUtc="2025-07-14T09:57:00Z" w:id="509">
              <w:tcPr>
                <w:tcW w:w="1311" w:type="dxa"/>
                <w:tcBorders>
                  <w:top w:val="single" w:color="auto" w:sz="4" w:space="0"/>
                  <w:left w:val="nil"/>
                  <w:bottom w:val="single" w:color="auto" w:sz="4" w:space="0"/>
                  <w:right w:val="single" w:color="auto" w:sz="4" w:space="0"/>
                </w:tcBorders>
                <w:shd w:val="clear" w:color="auto" w:fill="auto"/>
                <w:noWrap/>
                <w:vAlign w:val="center"/>
              </w:tcPr>
            </w:tcPrChange>
          </w:tcPr>
          <w:p w:rsidRPr="001C646B" w:rsidR="00F82AF2" w:rsidP="00F82AF2" w:rsidRDefault="00F82AF2" w14:paraId="24C4C53A" w14:textId="6297A2A5">
            <w:pPr>
              <w:widowControl/>
              <w:jc w:val="center"/>
              <w:rPr>
                <w:rFonts w:ascii="BIZ UDゴシック" w:hAnsi="BIZ UDゴシック" w:cs="ＭＳ Ｐゴシック"/>
                <w:kern w:val="0"/>
                <w:sz w:val="18"/>
                <w:szCs w:val="18"/>
              </w:rPr>
            </w:pPr>
            <w:r w:rsidRPr="001C646B">
              <w:rPr>
                <w:rFonts w:hint="eastAsia" w:ascii="BIZ UDゴシック" w:hAnsi="BIZ UDゴシック" w:cs="ＭＳ Ｐゴシック"/>
                <w:kern w:val="0"/>
                <w:sz w:val="18"/>
                <w:szCs w:val="18"/>
              </w:rPr>
              <w:t>1:00</w:t>
            </w:r>
          </w:p>
        </w:tc>
        <w:tc>
          <w:tcPr>
            <w:tcW w:w="1310" w:type="dxa"/>
            <w:tcBorders>
              <w:top w:val="single" w:color="auto" w:sz="4" w:space="0"/>
              <w:left w:val="nil"/>
              <w:bottom w:val="single" w:color="auto" w:sz="4" w:space="0"/>
              <w:right w:val="single" w:color="auto" w:sz="4" w:space="0"/>
            </w:tcBorders>
            <w:shd w:val="clear" w:color="auto" w:fill="auto"/>
            <w:noWrap/>
            <w:vAlign w:val="center"/>
            <w:tcPrChange w:author="Dai Nagashima" w:date="2025-07-14T18:57:00Z" w16du:dateUtc="2025-07-14T09:57:00Z" w:id="510">
              <w:tcPr>
                <w:tcW w:w="1310" w:type="dxa"/>
                <w:tcBorders>
                  <w:top w:val="single" w:color="auto" w:sz="4" w:space="0"/>
                  <w:left w:val="nil"/>
                  <w:bottom w:val="single" w:color="auto" w:sz="4" w:space="0"/>
                  <w:right w:val="single" w:color="auto" w:sz="4" w:space="0"/>
                </w:tcBorders>
                <w:shd w:val="clear" w:color="auto" w:fill="auto"/>
                <w:noWrap/>
                <w:vAlign w:val="center"/>
              </w:tcPr>
            </w:tcPrChange>
          </w:tcPr>
          <w:p w:rsidRPr="001C646B" w:rsidR="00F82AF2" w:rsidP="00F82AF2" w:rsidRDefault="00F82AF2" w14:paraId="2BCF1385" w14:textId="509036D7">
            <w:pPr>
              <w:widowControl/>
              <w:jc w:val="center"/>
              <w:rPr>
                <w:rFonts w:ascii="BIZ UDゴシック" w:hAnsi="BIZ UDゴシック" w:cs="ＭＳ Ｐゴシック"/>
                <w:kern w:val="0"/>
                <w:sz w:val="18"/>
                <w:szCs w:val="18"/>
              </w:rPr>
            </w:pPr>
            <w:r w:rsidRPr="001C646B">
              <w:rPr>
                <w:rFonts w:hint="eastAsia" w:ascii="BIZ UDゴシック" w:hAnsi="BIZ UDゴシック" w:cs="ＭＳ Ｐゴシック"/>
                <w:kern w:val="0"/>
                <w:sz w:val="18"/>
                <w:szCs w:val="18"/>
              </w:rPr>
              <w:t>1:00</w:t>
            </w:r>
          </w:p>
        </w:tc>
        <w:tc>
          <w:tcPr>
            <w:tcW w:w="1311" w:type="dxa"/>
            <w:tcBorders>
              <w:top w:val="single" w:color="auto" w:sz="4" w:space="0"/>
              <w:left w:val="nil"/>
              <w:bottom w:val="single" w:color="auto" w:sz="4" w:space="0"/>
              <w:right w:val="single" w:color="auto" w:sz="4" w:space="0"/>
            </w:tcBorders>
            <w:shd w:val="clear" w:color="auto" w:fill="auto"/>
            <w:noWrap/>
            <w:vAlign w:val="center"/>
            <w:tcPrChange w:author="Dai Nagashima" w:date="2025-07-14T18:57:00Z" w16du:dateUtc="2025-07-14T09:57:00Z" w:id="511">
              <w:tcPr>
                <w:tcW w:w="1311" w:type="dxa"/>
                <w:gridSpan w:val="2"/>
                <w:tcBorders>
                  <w:top w:val="single" w:color="auto" w:sz="4" w:space="0"/>
                  <w:left w:val="nil"/>
                  <w:bottom w:val="single" w:color="auto" w:sz="4" w:space="0"/>
                  <w:right w:val="single" w:color="auto" w:sz="4" w:space="0"/>
                </w:tcBorders>
                <w:shd w:val="clear" w:color="auto" w:fill="auto"/>
                <w:noWrap/>
                <w:vAlign w:val="center"/>
              </w:tcPr>
            </w:tcPrChange>
          </w:tcPr>
          <w:p w:rsidRPr="001C646B" w:rsidR="00F82AF2" w:rsidP="00F82AF2" w:rsidRDefault="00F82AF2" w14:paraId="422C99CD" w14:textId="07D1BD4B">
            <w:pPr>
              <w:widowControl/>
              <w:jc w:val="center"/>
              <w:rPr>
                <w:rFonts w:ascii="BIZ UDゴシック" w:hAnsi="BIZ UDゴシック" w:cs="ＭＳ Ｐゴシック"/>
                <w:kern w:val="0"/>
                <w:sz w:val="18"/>
                <w:szCs w:val="18"/>
              </w:rPr>
            </w:pPr>
            <w:r w:rsidRPr="001C646B">
              <w:rPr>
                <w:rFonts w:hint="eastAsia" w:ascii="BIZ UDゴシック" w:hAnsi="BIZ UDゴシック" w:cs="ＭＳ Ｐゴシック"/>
                <w:kern w:val="0"/>
                <w:sz w:val="18"/>
                <w:szCs w:val="18"/>
              </w:rPr>
              <w:t>1:00</w:t>
            </w:r>
          </w:p>
        </w:tc>
      </w:tr>
      <w:tr w:rsidRPr="00A36952" w:rsidR="00F82AF2" w:rsidTr="009E48C1" w14:paraId="7F3FFEB1" w14:textId="061EA0C0">
        <w:tblPrEx>
          <w:tblPrExChange w:author="Dai Nagashima" w:date="2025-07-14T18:57:00Z" w16du:dateUtc="2025-07-14T09:57:00Z" w:id="512">
            <w:tblPrEx>
              <w:tblW w:w="15345" w:type="dxa"/>
            </w:tblPrEx>
          </w:tblPrExChange>
        </w:tblPrEx>
        <w:trPr>
          <w:trHeight w:val="240"/>
          <w:trPrChange w:author="Dai Nagashima" w:date="2025-07-14T18:57:00Z" w16du:dateUtc="2025-07-14T09:57:00Z" w:id="513">
            <w:trPr>
              <w:gridBefore w:val="1"/>
              <w:gridAfter w:val="0"/>
              <w:trHeight w:val="240"/>
            </w:trPr>
          </w:trPrChange>
        </w:trPr>
        <w:tc>
          <w:tcPr>
            <w:tcW w:w="2977" w:type="dxa"/>
            <w:tcBorders>
              <w:top w:val="single" w:color="auto" w:sz="4" w:space="0"/>
              <w:left w:val="single" w:color="auto" w:sz="4" w:space="0"/>
              <w:bottom w:val="single" w:color="auto" w:sz="4" w:space="0"/>
              <w:right w:val="single" w:color="auto" w:sz="4" w:space="0"/>
            </w:tcBorders>
            <w:shd w:val="clear" w:color="auto" w:fill="auto"/>
            <w:noWrap/>
            <w:vAlign w:val="center"/>
            <w:tcPrChange w:author="Dai Nagashima" w:date="2025-07-14T18:57:00Z" w16du:dateUtc="2025-07-14T09:57:00Z" w:id="514">
              <w:tcPr>
                <w:tcW w:w="3183" w:type="dxa"/>
                <w:gridSpan w:val="2"/>
                <w:tcBorders>
                  <w:top w:val="single" w:color="auto" w:sz="4" w:space="0"/>
                  <w:left w:val="single" w:color="auto" w:sz="4" w:space="0"/>
                  <w:bottom w:val="single" w:color="auto" w:sz="4" w:space="0"/>
                  <w:right w:val="single" w:color="auto" w:sz="4" w:space="0"/>
                </w:tcBorders>
                <w:shd w:val="clear" w:color="auto" w:fill="auto"/>
                <w:noWrap/>
                <w:vAlign w:val="center"/>
              </w:tcPr>
            </w:tcPrChange>
          </w:tcPr>
          <w:p w:rsidRPr="001C646B" w:rsidR="00F82AF2" w:rsidP="00F82AF2" w:rsidRDefault="00F82AF2" w14:paraId="7AAEB870" w14:textId="03C33BC9">
            <w:pPr>
              <w:widowControl/>
              <w:jc w:val="left"/>
              <w:rPr>
                <w:rFonts w:ascii="BIZ UDゴシック" w:hAnsi="BIZ UDゴシック" w:cs="ＭＳ Ｐゴシック"/>
                <w:kern w:val="0"/>
                <w:sz w:val="18"/>
                <w:szCs w:val="18"/>
              </w:rPr>
            </w:pPr>
            <w:r w:rsidRPr="001C646B">
              <w:rPr>
                <w:rFonts w:hint="eastAsia" w:ascii="BIZ UDゴシック" w:hAnsi="BIZ UDゴシック" w:cs="ＭＳ Ｐゴシック"/>
                <w:kern w:val="0"/>
                <w:sz w:val="18"/>
                <w:szCs w:val="18"/>
              </w:rPr>
              <w:t xml:space="preserve">　データバックアップ</w:t>
            </w:r>
          </w:p>
        </w:tc>
        <w:tc>
          <w:tcPr>
            <w:tcW w:w="1884" w:type="dxa"/>
            <w:tcBorders>
              <w:top w:val="single" w:color="auto" w:sz="4" w:space="0"/>
              <w:left w:val="single" w:color="auto" w:sz="4" w:space="0"/>
              <w:bottom w:val="single" w:color="auto" w:sz="4" w:space="0"/>
              <w:right w:val="single" w:color="auto" w:sz="4" w:space="0"/>
            </w:tcBorders>
            <w:vAlign w:val="center"/>
            <w:tcPrChange w:author="Dai Nagashima" w:date="2025-07-14T18:57:00Z" w16du:dateUtc="2025-07-14T09:57:00Z" w:id="515">
              <w:tcPr>
                <w:tcW w:w="1678" w:type="dxa"/>
                <w:gridSpan w:val="2"/>
                <w:tcBorders>
                  <w:top w:val="single" w:color="auto" w:sz="4" w:space="0"/>
                  <w:left w:val="single" w:color="auto" w:sz="4" w:space="0"/>
                  <w:bottom w:val="single" w:color="auto" w:sz="4" w:space="0"/>
                  <w:right w:val="single" w:color="auto" w:sz="4" w:space="0"/>
                </w:tcBorders>
                <w:vAlign w:val="center"/>
              </w:tcPr>
            </w:tcPrChange>
          </w:tcPr>
          <w:p w:rsidRPr="001C646B" w:rsidR="00F82AF2" w:rsidP="00F82AF2" w:rsidRDefault="00F82AF2" w14:paraId="1BE69D98" w14:textId="1064425C">
            <w:pPr>
              <w:widowControl/>
              <w:jc w:val="left"/>
              <w:rPr>
                <w:rFonts w:ascii="BIZ UDゴシック" w:hAnsi="BIZ UDゴシック" w:cs="ＭＳ Ｐゴシック"/>
                <w:kern w:val="0"/>
                <w:sz w:val="18"/>
                <w:szCs w:val="18"/>
              </w:rPr>
            </w:pPr>
            <w:proofErr w:type="spellStart"/>
            <w:r w:rsidRPr="001C646B">
              <w:rPr>
                <w:rFonts w:hint="eastAsia" w:ascii="BIZ UDゴシック" w:hAnsi="BIZ UDゴシック" w:cs="ＭＳ Ｐゴシック"/>
                <w:kern w:val="0"/>
                <w:sz w:val="18"/>
                <w:szCs w:val="18"/>
              </w:rPr>
              <w:t>FSx</w:t>
            </w:r>
            <w:proofErr w:type="spellEnd"/>
          </w:p>
        </w:tc>
        <w:tc>
          <w:tcPr>
            <w:tcW w:w="1310" w:type="dxa"/>
            <w:tcBorders>
              <w:top w:val="single" w:color="auto" w:sz="4" w:space="0"/>
              <w:left w:val="nil"/>
              <w:bottom w:val="single" w:color="auto" w:sz="4" w:space="0"/>
              <w:right w:val="single" w:color="auto" w:sz="4" w:space="0"/>
            </w:tcBorders>
            <w:shd w:val="clear" w:color="auto" w:fill="auto"/>
            <w:noWrap/>
            <w:vAlign w:val="center"/>
            <w:tcPrChange w:author="Dai Nagashima" w:date="2025-07-14T18:57:00Z" w16du:dateUtc="2025-07-14T09:57:00Z" w:id="516">
              <w:tcPr>
                <w:tcW w:w="1310" w:type="dxa"/>
                <w:tcBorders>
                  <w:top w:val="single" w:color="auto" w:sz="4" w:space="0"/>
                  <w:left w:val="nil"/>
                  <w:bottom w:val="single" w:color="auto" w:sz="4" w:space="0"/>
                  <w:right w:val="single" w:color="auto" w:sz="4" w:space="0"/>
                </w:tcBorders>
                <w:shd w:val="clear" w:color="auto" w:fill="auto"/>
                <w:noWrap/>
                <w:vAlign w:val="center"/>
              </w:tcPr>
            </w:tcPrChange>
          </w:tcPr>
          <w:p w:rsidRPr="001C646B" w:rsidR="00F82AF2" w:rsidP="00F82AF2" w:rsidRDefault="00F82AF2" w14:paraId="1867A757" w14:textId="54F4F5CA">
            <w:pPr>
              <w:widowControl/>
              <w:jc w:val="center"/>
              <w:rPr>
                <w:rFonts w:ascii="BIZ UDゴシック" w:hAnsi="BIZ UDゴシック" w:cs="ＭＳ Ｐゴシック"/>
                <w:kern w:val="0"/>
                <w:sz w:val="18"/>
                <w:szCs w:val="18"/>
              </w:rPr>
            </w:pPr>
            <w:r w:rsidRPr="001C646B">
              <w:rPr>
                <w:rFonts w:hint="eastAsia" w:ascii="BIZ UDゴシック" w:hAnsi="BIZ UDゴシック" w:cs="ＭＳ Ｐゴシック"/>
                <w:kern w:val="0"/>
                <w:sz w:val="18"/>
                <w:szCs w:val="18"/>
              </w:rPr>
              <w:t>0:00</w:t>
            </w:r>
            <w:r w:rsidRPr="001C646B">
              <w:rPr>
                <w:rFonts w:ascii="BIZ UDゴシック" w:hAnsi="BIZ UDゴシック" w:cs="ＭＳ Ｐゴシック"/>
                <w:kern w:val="0"/>
                <w:sz w:val="18"/>
                <w:szCs w:val="18"/>
              </w:rPr>
              <w:br/>
            </w:r>
            <w:r w:rsidRPr="001C646B">
              <w:rPr>
                <w:rFonts w:hint="eastAsia" w:ascii="BIZ UDゴシック" w:hAnsi="BIZ UDゴシック" w:cs="ＭＳ Ｐゴシック"/>
                <w:kern w:val="0"/>
                <w:sz w:val="18"/>
                <w:szCs w:val="18"/>
              </w:rPr>
              <w:t>12:00</w:t>
            </w:r>
          </w:p>
        </w:tc>
        <w:tc>
          <w:tcPr>
            <w:tcW w:w="1310" w:type="dxa"/>
            <w:tcBorders>
              <w:top w:val="single" w:color="auto" w:sz="4" w:space="0"/>
              <w:left w:val="nil"/>
              <w:bottom w:val="single" w:color="auto" w:sz="4" w:space="0"/>
              <w:right w:val="single" w:color="auto" w:sz="4" w:space="0"/>
            </w:tcBorders>
            <w:shd w:val="clear" w:color="auto" w:fill="auto"/>
            <w:tcPrChange w:author="Dai Nagashima" w:date="2025-07-14T18:57:00Z" w16du:dateUtc="2025-07-14T09:57:00Z" w:id="517">
              <w:tcPr>
                <w:tcW w:w="1310" w:type="dxa"/>
                <w:tcBorders>
                  <w:top w:val="single" w:color="auto" w:sz="4" w:space="0"/>
                  <w:left w:val="nil"/>
                  <w:bottom w:val="single" w:color="auto" w:sz="4" w:space="0"/>
                  <w:right w:val="single" w:color="auto" w:sz="4" w:space="0"/>
                </w:tcBorders>
                <w:shd w:val="clear" w:color="auto" w:fill="auto"/>
              </w:tcPr>
            </w:tcPrChange>
          </w:tcPr>
          <w:p w:rsidRPr="001C646B" w:rsidR="00F82AF2" w:rsidP="00F82AF2" w:rsidRDefault="00F82AF2" w14:paraId="5B8B7E09" w14:textId="623BF3F7">
            <w:pPr>
              <w:widowControl/>
              <w:jc w:val="center"/>
              <w:rPr>
                <w:rFonts w:ascii="BIZ UDゴシック" w:hAnsi="BIZ UDゴシック" w:cs="ＭＳ Ｐゴシック"/>
                <w:kern w:val="0"/>
                <w:sz w:val="18"/>
                <w:szCs w:val="18"/>
              </w:rPr>
            </w:pPr>
            <w:r w:rsidRPr="001C646B">
              <w:rPr>
                <w:rFonts w:hint="eastAsia" w:ascii="BIZ UDゴシック" w:hAnsi="BIZ UDゴシック" w:cs="ＭＳ Ｐゴシック"/>
                <w:kern w:val="0"/>
                <w:sz w:val="18"/>
                <w:szCs w:val="18"/>
              </w:rPr>
              <w:t>0:00</w:t>
            </w:r>
            <w:r w:rsidRPr="001C646B">
              <w:rPr>
                <w:rFonts w:ascii="BIZ UDゴシック" w:hAnsi="BIZ UDゴシック" w:cs="ＭＳ Ｐゴシック"/>
                <w:kern w:val="0"/>
                <w:sz w:val="18"/>
                <w:szCs w:val="18"/>
              </w:rPr>
              <w:br/>
            </w:r>
            <w:r w:rsidRPr="001C646B">
              <w:rPr>
                <w:rFonts w:hint="eastAsia" w:ascii="BIZ UDゴシック" w:hAnsi="BIZ UDゴシック" w:cs="ＭＳ Ｐゴシック"/>
                <w:kern w:val="0"/>
                <w:sz w:val="18"/>
                <w:szCs w:val="18"/>
              </w:rPr>
              <w:t>12:00</w:t>
            </w:r>
          </w:p>
        </w:tc>
        <w:tc>
          <w:tcPr>
            <w:tcW w:w="1311" w:type="dxa"/>
            <w:tcBorders>
              <w:top w:val="single" w:color="auto" w:sz="4" w:space="0"/>
              <w:left w:val="nil"/>
              <w:bottom w:val="single" w:color="auto" w:sz="4" w:space="0"/>
              <w:right w:val="single" w:color="auto" w:sz="4" w:space="0"/>
            </w:tcBorders>
            <w:shd w:val="clear" w:color="auto" w:fill="auto"/>
            <w:tcPrChange w:author="Dai Nagashima" w:date="2025-07-14T18:57:00Z" w16du:dateUtc="2025-07-14T09:57:00Z" w:id="518">
              <w:tcPr>
                <w:tcW w:w="1311" w:type="dxa"/>
                <w:tcBorders>
                  <w:top w:val="single" w:color="auto" w:sz="4" w:space="0"/>
                  <w:left w:val="nil"/>
                  <w:bottom w:val="single" w:color="auto" w:sz="4" w:space="0"/>
                  <w:right w:val="single" w:color="auto" w:sz="4" w:space="0"/>
                </w:tcBorders>
                <w:shd w:val="clear" w:color="auto" w:fill="auto"/>
              </w:tcPr>
            </w:tcPrChange>
          </w:tcPr>
          <w:p w:rsidRPr="001C646B" w:rsidR="00F82AF2" w:rsidP="00F82AF2" w:rsidRDefault="00F82AF2" w14:paraId="116EF969" w14:textId="310B3C66">
            <w:pPr>
              <w:widowControl/>
              <w:jc w:val="center"/>
              <w:rPr>
                <w:rFonts w:ascii="BIZ UDゴシック" w:hAnsi="BIZ UDゴシック" w:cs="ＭＳ Ｐゴシック"/>
                <w:kern w:val="0"/>
                <w:sz w:val="18"/>
                <w:szCs w:val="18"/>
              </w:rPr>
            </w:pPr>
            <w:r w:rsidRPr="001C646B">
              <w:rPr>
                <w:rFonts w:hint="eastAsia" w:ascii="BIZ UDゴシック" w:hAnsi="BIZ UDゴシック" w:cs="ＭＳ Ｐゴシック"/>
                <w:kern w:val="0"/>
                <w:sz w:val="18"/>
                <w:szCs w:val="18"/>
              </w:rPr>
              <w:t>0:00</w:t>
            </w:r>
            <w:r w:rsidRPr="001C646B">
              <w:rPr>
                <w:rFonts w:ascii="BIZ UDゴシック" w:hAnsi="BIZ UDゴシック" w:cs="ＭＳ Ｐゴシック"/>
                <w:kern w:val="0"/>
                <w:sz w:val="18"/>
                <w:szCs w:val="18"/>
              </w:rPr>
              <w:br/>
            </w:r>
            <w:r w:rsidRPr="001C646B">
              <w:rPr>
                <w:rFonts w:hint="eastAsia" w:ascii="BIZ UDゴシック" w:hAnsi="BIZ UDゴシック" w:cs="ＭＳ Ｐゴシック"/>
                <w:kern w:val="0"/>
                <w:sz w:val="18"/>
                <w:szCs w:val="18"/>
              </w:rPr>
              <w:t>12:00</w:t>
            </w:r>
          </w:p>
        </w:tc>
        <w:tc>
          <w:tcPr>
            <w:tcW w:w="1310" w:type="dxa"/>
            <w:tcBorders>
              <w:top w:val="single" w:color="auto" w:sz="4" w:space="0"/>
              <w:left w:val="nil"/>
              <w:bottom w:val="single" w:color="auto" w:sz="4" w:space="0"/>
              <w:right w:val="single" w:color="auto" w:sz="4" w:space="0"/>
            </w:tcBorders>
            <w:shd w:val="clear" w:color="auto" w:fill="auto"/>
            <w:tcPrChange w:author="Dai Nagashima" w:date="2025-07-14T18:57:00Z" w16du:dateUtc="2025-07-14T09:57:00Z" w:id="519">
              <w:tcPr>
                <w:tcW w:w="1310" w:type="dxa"/>
                <w:tcBorders>
                  <w:top w:val="single" w:color="auto" w:sz="4" w:space="0"/>
                  <w:left w:val="nil"/>
                  <w:bottom w:val="single" w:color="auto" w:sz="4" w:space="0"/>
                  <w:right w:val="single" w:color="auto" w:sz="4" w:space="0"/>
                </w:tcBorders>
                <w:shd w:val="clear" w:color="auto" w:fill="auto"/>
              </w:tcPr>
            </w:tcPrChange>
          </w:tcPr>
          <w:p w:rsidRPr="001C646B" w:rsidR="00F82AF2" w:rsidP="00F82AF2" w:rsidRDefault="00F82AF2" w14:paraId="6962F853" w14:textId="1718DD97">
            <w:pPr>
              <w:widowControl/>
              <w:jc w:val="center"/>
              <w:rPr>
                <w:rFonts w:ascii="BIZ UDゴシック" w:hAnsi="BIZ UDゴシック" w:cs="ＭＳ Ｐゴシック"/>
                <w:kern w:val="0"/>
                <w:sz w:val="18"/>
                <w:szCs w:val="18"/>
              </w:rPr>
            </w:pPr>
            <w:r w:rsidRPr="001C646B">
              <w:rPr>
                <w:rFonts w:hint="eastAsia" w:ascii="BIZ UDゴシック" w:hAnsi="BIZ UDゴシック" w:cs="ＭＳ Ｐゴシック"/>
                <w:kern w:val="0"/>
                <w:sz w:val="18"/>
                <w:szCs w:val="18"/>
              </w:rPr>
              <w:t>0:00</w:t>
            </w:r>
            <w:r w:rsidRPr="001C646B">
              <w:rPr>
                <w:rFonts w:ascii="BIZ UDゴシック" w:hAnsi="BIZ UDゴシック" w:cs="ＭＳ Ｐゴシック"/>
                <w:kern w:val="0"/>
                <w:sz w:val="18"/>
                <w:szCs w:val="18"/>
              </w:rPr>
              <w:br/>
            </w:r>
            <w:r w:rsidRPr="001C646B">
              <w:rPr>
                <w:rFonts w:hint="eastAsia" w:ascii="BIZ UDゴシック" w:hAnsi="BIZ UDゴシック" w:cs="ＭＳ Ｐゴシック"/>
                <w:kern w:val="0"/>
                <w:sz w:val="18"/>
                <w:szCs w:val="18"/>
              </w:rPr>
              <w:t>12:00</w:t>
            </w:r>
          </w:p>
        </w:tc>
        <w:tc>
          <w:tcPr>
            <w:tcW w:w="1311" w:type="dxa"/>
            <w:tcBorders>
              <w:top w:val="single" w:color="auto" w:sz="4" w:space="0"/>
              <w:left w:val="nil"/>
              <w:bottom w:val="single" w:color="auto" w:sz="4" w:space="0"/>
              <w:right w:val="single" w:color="auto" w:sz="4" w:space="0"/>
            </w:tcBorders>
            <w:shd w:val="clear" w:color="auto" w:fill="auto"/>
            <w:tcPrChange w:author="Dai Nagashima" w:date="2025-07-14T18:57:00Z" w16du:dateUtc="2025-07-14T09:57:00Z" w:id="520">
              <w:tcPr>
                <w:tcW w:w="1311" w:type="dxa"/>
                <w:tcBorders>
                  <w:top w:val="single" w:color="auto" w:sz="4" w:space="0"/>
                  <w:left w:val="nil"/>
                  <w:bottom w:val="single" w:color="auto" w:sz="4" w:space="0"/>
                  <w:right w:val="single" w:color="auto" w:sz="4" w:space="0"/>
                </w:tcBorders>
                <w:shd w:val="clear" w:color="auto" w:fill="auto"/>
              </w:tcPr>
            </w:tcPrChange>
          </w:tcPr>
          <w:p w:rsidRPr="001C646B" w:rsidR="00F82AF2" w:rsidP="00F82AF2" w:rsidRDefault="00F82AF2" w14:paraId="14DD776C" w14:textId="2FF996BD">
            <w:pPr>
              <w:widowControl/>
              <w:jc w:val="center"/>
              <w:rPr>
                <w:rFonts w:ascii="BIZ UDゴシック" w:hAnsi="BIZ UDゴシック" w:cs="ＭＳ Ｐゴシック"/>
                <w:kern w:val="0"/>
                <w:sz w:val="18"/>
                <w:szCs w:val="18"/>
              </w:rPr>
            </w:pPr>
            <w:r w:rsidRPr="001C646B">
              <w:rPr>
                <w:rFonts w:hint="eastAsia" w:ascii="BIZ UDゴシック" w:hAnsi="BIZ UDゴシック" w:cs="ＭＳ Ｐゴシック"/>
                <w:kern w:val="0"/>
                <w:sz w:val="18"/>
                <w:szCs w:val="18"/>
              </w:rPr>
              <w:t>0:00</w:t>
            </w:r>
            <w:r w:rsidRPr="001C646B">
              <w:rPr>
                <w:rFonts w:ascii="BIZ UDゴシック" w:hAnsi="BIZ UDゴシック" w:cs="ＭＳ Ｐゴシック"/>
                <w:kern w:val="0"/>
                <w:sz w:val="18"/>
                <w:szCs w:val="18"/>
              </w:rPr>
              <w:br/>
            </w:r>
            <w:r w:rsidRPr="001C646B">
              <w:rPr>
                <w:rFonts w:hint="eastAsia" w:ascii="BIZ UDゴシック" w:hAnsi="BIZ UDゴシック" w:cs="ＭＳ Ｐゴシック"/>
                <w:kern w:val="0"/>
                <w:sz w:val="18"/>
                <w:szCs w:val="18"/>
              </w:rPr>
              <w:t>12:00</w:t>
            </w:r>
          </w:p>
        </w:tc>
        <w:tc>
          <w:tcPr>
            <w:tcW w:w="1310" w:type="dxa"/>
            <w:tcBorders>
              <w:top w:val="single" w:color="auto" w:sz="4" w:space="0"/>
              <w:left w:val="nil"/>
              <w:bottom w:val="single" w:color="auto" w:sz="4" w:space="0"/>
              <w:right w:val="single" w:color="auto" w:sz="4" w:space="0"/>
            </w:tcBorders>
            <w:shd w:val="clear" w:color="auto" w:fill="auto"/>
            <w:tcPrChange w:author="Dai Nagashima" w:date="2025-07-14T18:57:00Z" w16du:dateUtc="2025-07-14T09:57:00Z" w:id="521">
              <w:tcPr>
                <w:tcW w:w="1310" w:type="dxa"/>
                <w:tcBorders>
                  <w:top w:val="single" w:color="auto" w:sz="4" w:space="0"/>
                  <w:left w:val="nil"/>
                  <w:bottom w:val="single" w:color="auto" w:sz="4" w:space="0"/>
                  <w:right w:val="single" w:color="auto" w:sz="4" w:space="0"/>
                </w:tcBorders>
                <w:shd w:val="clear" w:color="auto" w:fill="auto"/>
              </w:tcPr>
            </w:tcPrChange>
          </w:tcPr>
          <w:p w:rsidRPr="001C646B" w:rsidR="00F82AF2" w:rsidP="00F82AF2" w:rsidRDefault="00F82AF2" w14:paraId="0F3B39F6" w14:textId="1518A2EF">
            <w:pPr>
              <w:widowControl/>
              <w:jc w:val="center"/>
              <w:rPr>
                <w:rFonts w:ascii="BIZ UDゴシック" w:hAnsi="BIZ UDゴシック" w:cs="ＭＳ Ｐゴシック"/>
                <w:kern w:val="0"/>
                <w:sz w:val="18"/>
                <w:szCs w:val="18"/>
              </w:rPr>
            </w:pPr>
            <w:r w:rsidRPr="001C646B">
              <w:rPr>
                <w:rFonts w:hint="eastAsia" w:ascii="BIZ UDゴシック" w:hAnsi="BIZ UDゴシック" w:cs="ＭＳ Ｐゴシック"/>
                <w:kern w:val="0"/>
                <w:sz w:val="18"/>
                <w:szCs w:val="18"/>
              </w:rPr>
              <w:t>0:00</w:t>
            </w:r>
            <w:r w:rsidRPr="001C646B">
              <w:rPr>
                <w:rFonts w:ascii="BIZ UDゴシック" w:hAnsi="BIZ UDゴシック" w:cs="ＭＳ Ｐゴシック"/>
                <w:kern w:val="0"/>
                <w:sz w:val="18"/>
                <w:szCs w:val="18"/>
              </w:rPr>
              <w:br/>
            </w:r>
            <w:r w:rsidRPr="001C646B">
              <w:rPr>
                <w:rFonts w:hint="eastAsia" w:ascii="BIZ UDゴシック" w:hAnsi="BIZ UDゴシック" w:cs="ＭＳ Ｐゴシック"/>
                <w:kern w:val="0"/>
                <w:sz w:val="18"/>
                <w:szCs w:val="18"/>
              </w:rPr>
              <w:t>12:00</w:t>
            </w:r>
          </w:p>
        </w:tc>
        <w:tc>
          <w:tcPr>
            <w:tcW w:w="1311" w:type="dxa"/>
            <w:tcBorders>
              <w:top w:val="single" w:color="auto" w:sz="4" w:space="0"/>
              <w:left w:val="nil"/>
              <w:bottom w:val="single" w:color="auto" w:sz="4" w:space="0"/>
              <w:right w:val="single" w:color="auto" w:sz="4" w:space="0"/>
            </w:tcBorders>
            <w:shd w:val="clear" w:color="auto" w:fill="auto"/>
            <w:tcPrChange w:author="Dai Nagashima" w:date="2025-07-14T18:57:00Z" w16du:dateUtc="2025-07-14T09:57:00Z" w:id="522">
              <w:tcPr>
                <w:tcW w:w="1311" w:type="dxa"/>
                <w:gridSpan w:val="2"/>
                <w:tcBorders>
                  <w:top w:val="single" w:color="auto" w:sz="4" w:space="0"/>
                  <w:left w:val="nil"/>
                  <w:bottom w:val="single" w:color="auto" w:sz="4" w:space="0"/>
                  <w:right w:val="single" w:color="auto" w:sz="4" w:space="0"/>
                </w:tcBorders>
                <w:shd w:val="clear" w:color="auto" w:fill="auto"/>
              </w:tcPr>
            </w:tcPrChange>
          </w:tcPr>
          <w:p w:rsidRPr="001C646B" w:rsidR="00F82AF2" w:rsidP="00F82AF2" w:rsidRDefault="00F82AF2" w14:paraId="67267DD9" w14:textId="6D2F6F3B">
            <w:pPr>
              <w:widowControl/>
              <w:jc w:val="center"/>
              <w:rPr>
                <w:rFonts w:ascii="BIZ UDゴシック" w:hAnsi="BIZ UDゴシック" w:cs="ＭＳ Ｐゴシック"/>
                <w:kern w:val="0"/>
                <w:sz w:val="18"/>
                <w:szCs w:val="18"/>
              </w:rPr>
            </w:pPr>
            <w:r w:rsidRPr="001C646B">
              <w:rPr>
                <w:rFonts w:hint="eastAsia" w:ascii="BIZ UDゴシック" w:hAnsi="BIZ UDゴシック" w:cs="ＭＳ Ｐゴシック"/>
                <w:kern w:val="0"/>
                <w:sz w:val="18"/>
                <w:szCs w:val="18"/>
              </w:rPr>
              <w:t>0:00</w:t>
            </w:r>
            <w:r w:rsidRPr="001C646B">
              <w:rPr>
                <w:rFonts w:ascii="BIZ UDゴシック" w:hAnsi="BIZ UDゴシック" w:cs="ＭＳ Ｐゴシック"/>
                <w:kern w:val="0"/>
                <w:sz w:val="18"/>
                <w:szCs w:val="18"/>
              </w:rPr>
              <w:br/>
            </w:r>
            <w:r w:rsidRPr="001C646B">
              <w:rPr>
                <w:rFonts w:hint="eastAsia" w:ascii="BIZ UDゴシック" w:hAnsi="BIZ UDゴシック" w:cs="ＭＳ Ｐゴシック"/>
                <w:kern w:val="0"/>
                <w:sz w:val="18"/>
                <w:szCs w:val="18"/>
              </w:rPr>
              <w:t>12:00</w:t>
            </w:r>
          </w:p>
        </w:tc>
      </w:tr>
      <w:tr w:rsidRPr="00A36952" w:rsidR="00F82AF2" w:rsidDel="00467F03" w:rsidTr="00F82AF2" w14:paraId="73A4B5E2" w14:textId="77777777">
        <w:tblPrEx>
          <w:tblPrExChange w:author="Kazuya Kato" w:date="2025-06-30T18:16:00Z" w:id="523">
            <w:tblPrEx>
              <w:tblW w:w="15345" w:type="dxa"/>
            </w:tblPrEx>
          </w:tblPrExChange>
        </w:tblPrEx>
        <w:trPr>
          <w:trHeight w:val="240"/>
          <w:del w:author="Kazuya Kato" w:date="2025-06-04T10:17:00Z" w:id="524"/>
          <w:trPrChange w:author="Kazuya Kato" w:date="2025-06-30T18:16:00Z" w:id="525">
            <w:trPr>
              <w:gridBefore w:val="1"/>
              <w:gridAfter w:val="0"/>
              <w:trHeight w:val="240"/>
            </w:trPr>
          </w:trPrChange>
        </w:trPr>
        <w:tc>
          <w:tcPr>
            <w:tcW w:w="14034" w:type="dxa"/>
            <w:gridSpan w:val="9"/>
            <w:tcBorders>
              <w:top w:val="single" w:color="auto" w:sz="4" w:space="0"/>
              <w:left w:val="single" w:color="auto" w:sz="4" w:space="0"/>
              <w:bottom w:val="single" w:color="auto" w:sz="4" w:space="0"/>
              <w:right w:val="single" w:color="auto" w:sz="4" w:space="0"/>
            </w:tcBorders>
            <w:shd w:val="clear" w:color="auto" w:fill="D9F2D0" w:themeFill="accent6" w:themeFillTint="33"/>
            <w:noWrap/>
            <w:vAlign w:val="center"/>
            <w:tcPrChange w:author="Kazuya Kato" w:date="2025-06-30T18:16:00Z" w:id="526">
              <w:tcPr>
                <w:tcW w:w="14034" w:type="dxa"/>
                <w:gridSpan w:val="12"/>
                <w:tcBorders>
                  <w:top w:val="single" w:color="auto" w:sz="4" w:space="0"/>
                  <w:left w:val="single" w:color="auto" w:sz="4" w:space="0"/>
                  <w:bottom w:val="single" w:color="auto" w:sz="4" w:space="0"/>
                  <w:right w:val="single" w:color="auto" w:sz="4" w:space="0"/>
                </w:tcBorders>
                <w:shd w:val="clear" w:color="auto" w:fill="D9F2D0" w:themeFill="accent6" w:themeFillTint="33"/>
                <w:noWrap/>
                <w:vAlign w:val="center"/>
              </w:tcPr>
            </w:tcPrChange>
          </w:tcPr>
          <w:p w:rsidRPr="001C646B" w:rsidR="00F82AF2" w:rsidDel="00467F03" w:rsidP="00F82AF2" w:rsidRDefault="00F82AF2" w14:paraId="61D316B0" w14:textId="53A06C4F">
            <w:pPr>
              <w:widowControl/>
              <w:jc w:val="left"/>
              <w:rPr>
                <w:del w:author="Kazuya Kato" w:date="2025-06-04T10:17:00Z" w:id="527"/>
                <w:rFonts w:ascii="BIZ UDゴシック" w:hAnsi="BIZ UDゴシック" w:cs="ＭＳ Ｐゴシック"/>
                <w:b/>
                <w:bCs/>
                <w:kern w:val="0"/>
                <w:sz w:val="18"/>
                <w:szCs w:val="18"/>
              </w:rPr>
            </w:pPr>
            <w:bookmarkStart w:name="_Hlk184915539" w:id="528"/>
            <w:bookmarkEnd w:id="492"/>
            <w:del w:author="Kazuya Kato" w:date="2025-06-04T10:17:00Z" w:id="529">
              <w:r w:rsidRPr="001C646B" w:rsidDel="00467F03">
                <w:rPr>
                  <w:rFonts w:hint="eastAsia" w:ascii="BIZ UDゴシック" w:hAnsi="BIZ UDゴシック" w:cs="ＭＳ Ｐゴシック"/>
                  <w:b/>
                  <w:bCs/>
                  <w:kern w:val="0"/>
                  <w:sz w:val="18"/>
                  <w:szCs w:val="18"/>
                </w:rPr>
                <w:delText>定期報告会</w:delText>
              </w:r>
            </w:del>
          </w:p>
        </w:tc>
      </w:tr>
      <w:tr w:rsidRPr="00A36952" w:rsidR="00F82AF2" w:rsidTr="009E48C1" w14:paraId="397CA4F8" w14:textId="2CFCFECE">
        <w:tblPrEx>
          <w:tblPrExChange w:author="Dai Nagashima" w:date="2025-07-14T18:57:00Z" w16du:dateUtc="2025-07-14T09:57:00Z" w:id="530">
            <w:tblPrEx>
              <w:tblW w:w="15345" w:type="dxa"/>
            </w:tblPrEx>
          </w:tblPrExChange>
        </w:tblPrEx>
        <w:trPr>
          <w:trHeight w:val="240"/>
          <w:trPrChange w:author="Dai Nagashima" w:date="2025-07-14T18:57:00Z" w16du:dateUtc="2025-07-14T09:57:00Z" w:id="531">
            <w:trPr>
              <w:gridBefore w:val="1"/>
              <w:gridAfter w:val="0"/>
              <w:trHeight w:val="240"/>
            </w:trPr>
          </w:trPrChange>
        </w:trPr>
        <w:tc>
          <w:tcPr>
            <w:tcW w:w="2977" w:type="dxa"/>
            <w:tcBorders>
              <w:top w:val="single" w:color="auto" w:sz="4" w:space="0"/>
              <w:left w:val="single" w:color="auto" w:sz="4" w:space="0"/>
              <w:bottom w:val="single" w:color="auto" w:sz="4" w:space="0"/>
              <w:right w:val="single" w:color="auto" w:sz="4" w:space="0"/>
            </w:tcBorders>
            <w:shd w:val="clear" w:color="auto" w:fill="auto"/>
            <w:noWrap/>
            <w:vAlign w:val="center"/>
            <w:tcPrChange w:author="Dai Nagashima" w:date="2025-07-14T18:57:00Z" w16du:dateUtc="2025-07-14T09:57:00Z" w:id="532">
              <w:tcPr>
                <w:tcW w:w="3183" w:type="dxa"/>
                <w:gridSpan w:val="2"/>
                <w:tcBorders>
                  <w:top w:val="single" w:color="auto" w:sz="4" w:space="0"/>
                  <w:left w:val="single" w:color="auto" w:sz="4" w:space="0"/>
                  <w:bottom w:val="single" w:color="auto" w:sz="4" w:space="0"/>
                  <w:right w:val="single" w:color="auto" w:sz="4" w:space="0"/>
                </w:tcBorders>
                <w:shd w:val="clear" w:color="auto" w:fill="auto"/>
                <w:noWrap/>
                <w:vAlign w:val="center"/>
              </w:tcPr>
            </w:tcPrChange>
          </w:tcPr>
          <w:p w:rsidRPr="001C646B" w:rsidR="00F82AF2" w:rsidP="00F82AF2" w:rsidRDefault="00F82AF2" w14:paraId="55F58F83" w14:textId="729ACDE3">
            <w:pPr>
              <w:widowControl/>
              <w:jc w:val="left"/>
              <w:rPr>
                <w:rFonts w:ascii="BIZ UDゴシック" w:hAnsi="BIZ UDゴシック" w:cs="ＭＳ Ｐゴシック"/>
                <w:kern w:val="0"/>
                <w:sz w:val="18"/>
                <w:szCs w:val="18"/>
              </w:rPr>
            </w:pPr>
            <w:r w:rsidRPr="001C646B">
              <w:rPr>
                <w:rFonts w:hint="eastAsia" w:ascii="BIZ UDゴシック" w:hAnsi="BIZ UDゴシック" w:cs="ＭＳ Ｐゴシック"/>
                <w:kern w:val="0"/>
                <w:sz w:val="18"/>
                <w:szCs w:val="18"/>
              </w:rPr>
              <w:t xml:space="preserve">　週次報告会</w:t>
            </w:r>
          </w:p>
        </w:tc>
        <w:tc>
          <w:tcPr>
            <w:tcW w:w="1884" w:type="dxa"/>
            <w:tcBorders>
              <w:top w:val="single" w:color="auto" w:sz="4" w:space="0"/>
              <w:left w:val="single" w:color="auto" w:sz="4" w:space="0"/>
              <w:bottom w:val="single" w:color="auto" w:sz="4" w:space="0"/>
              <w:right w:val="single" w:color="auto" w:sz="4" w:space="0"/>
            </w:tcBorders>
            <w:vAlign w:val="center"/>
            <w:tcPrChange w:author="Dai Nagashima" w:date="2025-07-14T18:57:00Z" w16du:dateUtc="2025-07-14T09:57:00Z" w:id="533">
              <w:tcPr>
                <w:tcW w:w="1678" w:type="dxa"/>
                <w:gridSpan w:val="2"/>
                <w:tcBorders>
                  <w:top w:val="single" w:color="auto" w:sz="4" w:space="0"/>
                  <w:left w:val="single" w:color="auto" w:sz="4" w:space="0"/>
                  <w:bottom w:val="single" w:color="auto" w:sz="4" w:space="0"/>
                  <w:right w:val="single" w:color="auto" w:sz="4" w:space="0"/>
                </w:tcBorders>
                <w:vAlign w:val="center"/>
              </w:tcPr>
            </w:tcPrChange>
          </w:tcPr>
          <w:p w:rsidRPr="001C646B" w:rsidR="00F82AF2" w:rsidP="00F82AF2" w:rsidRDefault="00F82AF2" w14:paraId="488F6DFB" w14:textId="64B4612E">
            <w:pPr>
              <w:widowControl/>
              <w:jc w:val="left"/>
              <w:rPr>
                <w:rFonts w:ascii="BIZ UDゴシック" w:hAnsi="BIZ UDゴシック" w:cs="ＭＳ Ｐゴシック"/>
                <w:kern w:val="0"/>
                <w:sz w:val="18"/>
                <w:szCs w:val="18"/>
              </w:rPr>
            </w:pPr>
            <w:r w:rsidRPr="001C646B">
              <w:rPr>
                <w:rFonts w:hint="eastAsia" w:ascii="BIZ UDゴシック" w:hAnsi="BIZ UDゴシック" w:cs="ＭＳ Ｐゴシック"/>
                <w:kern w:val="0"/>
                <w:sz w:val="18"/>
                <w:szCs w:val="18"/>
              </w:rPr>
              <w:t>本システム運用</w:t>
            </w:r>
          </w:p>
        </w:tc>
        <w:tc>
          <w:tcPr>
            <w:tcW w:w="1310" w:type="dxa"/>
            <w:tcBorders>
              <w:top w:val="single" w:color="auto" w:sz="4" w:space="0"/>
              <w:left w:val="nil"/>
              <w:bottom w:val="single" w:color="auto" w:sz="4" w:space="0"/>
              <w:right w:val="single" w:color="auto" w:sz="4" w:space="0"/>
            </w:tcBorders>
            <w:shd w:val="clear" w:color="auto" w:fill="auto"/>
            <w:noWrap/>
            <w:vAlign w:val="center"/>
            <w:tcPrChange w:author="Dai Nagashima" w:date="2025-07-14T18:57:00Z" w16du:dateUtc="2025-07-14T09:57:00Z" w:id="534">
              <w:tcPr>
                <w:tcW w:w="1310" w:type="dxa"/>
                <w:tcBorders>
                  <w:top w:val="single" w:color="auto" w:sz="4" w:space="0"/>
                  <w:left w:val="nil"/>
                  <w:bottom w:val="single" w:color="auto" w:sz="4" w:space="0"/>
                  <w:right w:val="single" w:color="auto" w:sz="4" w:space="0"/>
                </w:tcBorders>
                <w:shd w:val="clear" w:color="auto" w:fill="auto"/>
                <w:noWrap/>
                <w:vAlign w:val="center"/>
              </w:tcPr>
            </w:tcPrChange>
          </w:tcPr>
          <w:p w:rsidRPr="00A36952" w:rsidR="00F82AF2" w:rsidP="00F82AF2" w:rsidRDefault="00F82AF2" w14:paraId="417B0469" w14:textId="6292256E">
            <w:pPr>
              <w:widowControl/>
              <w:jc w:val="center"/>
              <w:rPr>
                <w:rFonts w:hAnsi="ＭＳ 明朝" w:cs="ＭＳ Ｐゴシック"/>
                <w:kern w:val="0"/>
                <w:sz w:val="20"/>
                <w:szCs w:val="20"/>
              </w:rPr>
            </w:pPr>
          </w:p>
        </w:tc>
        <w:tc>
          <w:tcPr>
            <w:tcW w:w="1310" w:type="dxa"/>
            <w:tcBorders>
              <w:top w:val="single" w:color="auto" w:sz="4" w:space="0"/>
              <w:left w:val="nil"/>
              <w:bottom w:val="single" w:color="auto" w:sz="4" w:space="0"/>
              <w:right w:val="single" w:color="auto" w:sz="4" w:space="0"/>
            </w:tcBorders>
            <w:shd w:val="clear" w:color="auto" w:fill="auto"/>
            <w:noWrap/>
            <w:vAlign w:val="center"/>
            <w:tcPrChange w:author="Dai Nagashima" w:date="2025-07-14T18:57:00Z" w16du:dateUtc="2025-07-14T09:57:00Z" w:id="535">
              <w:tcPr>
                <w:tcW w:w="1310" w:type="dxa"/>
                <w:tcBorders>
                  <w:top w:val="single" w:color="auto" w:sz="4" w:space="0"/>
                  <w:left w:val="nil"/>
                  <w:bottom w:val="single" w:color="auto" w:sz="4" w:space="0"/>
                  <w:right w:val="single" w:color="auto" w:sz="4" w:space="0"/>
                </w:tcBorders>
                <w:shd w:val="clear" w:color="auto" w:fill="auto"/>
                <w:noWrap/>
                <w:vAlign w:val="center"/>
              </w:tcPr>
            </w:tcPrChange>
          </w:tcPr>
          <w:p w:rsidRPr="00A36952" w:rsidR="00F82AF2" w:rsidP="00F82AF2" w:rsidRDefault="00F82AF2" w14:paraId="2764FBE6" w14:textId="7163FE34">
            <w:pPr>
              <w:widowControl/>
              <w:jc w:val="center"/>
              <w:rPr>
                <w:rFonts w:hAnsi="ＭＳ 明朝" w:cs="ＭＳ Ｐゴシック"/>
                <w:kern w:val="0"/>
                <w:sz w:val="20"/>
                <w:szCs w:val="20"/>
              </w:rPr>
            </w:pPr>
          </w:p>
        </w:tc>
        <w:tc>
          <w:tcPr>
            <w:tcW w:w="1311" w:type="dxa"/>
            <w:tcBorders>
              <w:top w:val="single" w:color="auto" w:sz="4" w:space="0"/>
              <w:left w:val="nil"/>
              <w:bottom w:val="single" w:color="auto" w:sz="4" w:space="0"/>
              <w:right w:val="single" w:color="auto" w:sz="4" w:space="0"/>
            </w:tcBorders>
            <w:shd w:val="clear" w:color="auto" w:fill="auto"/>
            <w:noWrap/>
            <w:vAlign w:val="center"/>
            <w:tcPrChange w:author="Dai Nagashima" w:date="2025-07-14T18:57:00Z" w16du:dateUtc="2025-07-14T09:57:00Z" w:id="536">
              <w:tcPr>
                <w:tcW w:w="1311" w:type="dxa"/>
                <w:tcBorders>
                  <w:top w:val="single" w:color="auto" w:sz="4" w:space="0"/>
                  <w:left w:val="nil"/>
                  <w:bottom w:val="single" w:color="auto" w:sz="4" w:space="0"/>
                  <w:right w:val="single" w:color="auto" w:sz="4" w:space="0"/>
                </w:tcBorders>
                <w:shd w:val="clear" w:color="auto" w:fill="auto"/>
                <w:noWrap/>
                <w:vAlign w:val="center"/>
              </w:tcPr>
            </w:tcPrChange>
          </w:tcPr>
          <w:p w:rsidRPr="00A36952" w:rsidR="00F82AF2" w:rsidP="00F82AF2" w:rsidRDefault="00F82AF2" w14:paraId="68207288" w14:textId="6F92E4E4">
            <w:pPr>
              <w:widowControl/>
              <w:jc w:val="center"/>
              <w:rPr>
                <w:rFonts w:hAnsi="ＭＳ 明朝" w:cs="ＭＳ Ｐゴシック"/>
                <w:kern w:val="0"/>
                <w:sz w:val="20"/>
                <w:szCs w:val="20"/>
              </w:rPr>
            </w:pPr>
          </w:p>
        </w:tc>
        <w:tc>
          <w:tcPr>
            <w:tcW w:w="1310" w:type="dxa"/>
            <w:tcBorders>
              <w:top w:val="single" w:color="auto" w:sz="4" w:space="0"/>
              <w:left w:val="nil"/>
              <w:bottom w:val="single" w:color="auto" w:sz="4" w:space="0"/>
              <w:right w:val="single" w:color="auto" w:sz="4" w:space="0"/>
            </w:tcBorders>
            <w:shd w:val="clear" w:color="auto" w:fill="auto"/>
            <w:noWrap/>
            <w:vAlign w:val="center"/>
            <w:tcPrChange w:author="Dai Nagashima" w:date="2025-07-14T18:57:00Z" w16du:dateUtc="2025-07-14T09:57:00Z" w:id="537">
              <w:tcPr>
                <w:tcW w:w="1310" w:type="dxa"/>
                <w:tcBorders>
                  <w:top w:val="single" w:color="auto" w:sz="4" w:space="0"/>
                  <w:left w:val="nil"/>
                  <w:bottom w:val="single" w:color="auto" w:sz="4" w:space="0"/>
                  <w:right w:val="single" w:color="auto" w:sz="4" w:space="0"/>
                </w:tcBorders>
                <w:shd w:val="clear" w:color="auto" w:fill="auto"/>
                <w:noWrap/>
                <w:vAlign w:val="center"/>
              </w:tcPr>
            </w:tcPrChange>
          </w:tcPr>
          <w:p w:rsidRPr="00A36952" w:rsidR="00F82AF2" w:rsidP="00F82AF2" w:rsidRDefault="00F82AF2" w14:paraId="3FD6AC4A" w14:textId="532FE5E2">
            <w:pPr>
              <w:widowControl/>
              <w:jc w:val="center"/>
              <w:rPr>
                <w:rFonts w:hAnsi="ＭＳ 明朝" w:cs="ＭＳ Ｐゴシック"/>
                <w:kern w:val="0"/>
                <w:sz w:val="20"/>
                <w:szCs w:val="20"/>
              </w:rPr>
            </w:pPr>
          </w:p>
        </w:tc>
        <w:tc>
          <w:tcPr>
            <w:tcW w:w="1311" w:type="dxa"/>
            <w:tcBorders>
              <w:top w:val="single" w:color="auto" w:sz="4" w:space="0"/>
              <w:left w:val="nil"/>
              <w:bottom w:val="single" w:color="auto" w:sz="4" w:space="0"/>
              <w:right w:val="single" w:color="auto" w:sz="4" w:space="0"/>
            </w:tcBorders>
            <w:shd w:val="clear" w:color="auto" w:fill="auto"/>
            <w:noWrap/>
            <w:vAlign w:val="center"/>
            <w:tcPrChange w:author="Dai Nagashima" w:date="2025-07-14T18:57:00Z" w16du:dateUtc="2025-07-14T09:57:00Z" w:id="538">
              <w:tcPr>
                <w:tcW w:w="1311" w:type="dxa"/>
                <w:tcBorders>
                  <w:top w:val="single" w:color="auto" w:sz="4" w:space="0"/>
                  <w:left w:val="nil"/>
                  <w:bottom w:val="single" w:color="auto" w:sz="4" w:space="0"/>
                  <w:right w:val="single" w:color="auto" w:sz="4" w:space="0"/>
                </w:tcBorders>
                <w:shd w:val="clear" w:color="auto" w:fill="auto"/>
                <w:noWrap/>
                <w:vAlign w:val="center"/>
              </w:tcPr>
            </w:tcPrChange>
          </w:tcPr>
          <w:p w:rsidRPr="001C646B" w:rsidR="00F82AF2" w:rsidP="00F82AF2" w:rsidRDefault="00F82AF2" w14:paraId="299C6767" w14:textId="4DD0BB35">
            <w:pPr>
              <w:widowControl/>
              <w:jc w:val="center"/>
              <w:rPr>
                <w:rFonts w:ascii="BIZ UDゴシック" w:hAnsi="BIZ UDゴシック" w:cs="ＭＳ Ｐゴシック"/>
                <w:kern w:val="0"/>
                <w:sz w:val="18"/>
                <w:szCs w:val="18"/>
              </w:rPr>
            </w:pPr>
            <w:r w:rsidRPr="001C646B">
              <w:rPr>
                <w:rFonts w:hint="eastAsia" w:ascii="BIZ UDゴシック" w:hAnsi="BIZ UDゴシック" w:cs="ＭＳ Ｐゴシック"/>
                <w:kern w:val="0"/>
                <w:sz w:val="18"/>
                <w:szCs w:val="18"/>
              </w:rPr>
              <w:t>11:00</w:t>
            </w:r>
          </w:p>
        </w:tc>
        <w:tc>
          <w:tcPr>
            <w:tcW w:w="1310" w:type="dxa"/>
            <w:tcBorders>
              <w:top w:val="single" w:color="auto" w:sz="4" w:space="0"/>
              <w:left w:val="nil"/>
              <w:bottom w:val="single" w:color="auto" w:sz="4" w:space="0"/>
              <w:right w:val="single" w:color="auto" w:sz="4" w:space="0"/>
            </w:tcBorders>
            <w:shd w:val="clear" w:color="auto" w:fill="auto"/>
            <w:noWrap/>
            <w:vAlign w:val="center"/>
            <w:tcPrChange w:author="Dai Nagashima" w:date="2025-07-14T18:57:00Z" w16du:dateUtc="2025-07-14T09:57:00Z" w:id="539">
              <w:tcPr>
                <w:tcW w:w="1310" w:type="dxa"/>
                <w:tcBorders>
                  <w:top w:val="single" w:color="auto" w:sz="4" w:space="0"/>
                  <w:left w:val="nil"/>
                  <w:bottom w:val="single" w:color="auto" w:sz="4" w:space="0"/>
                  <w:right w:val="single" w:color="auto" w:sz="4" w:space="0"/>
                </w:tcBorders>
                <w:shd w:val="clear" w:color="auto" w:fill="auto"/>
                <w:noWrap/>
                <w:vAlign w:val="center"/>
              </w:tcPr>
            </w:tcPrChange>
          </w:tcPr>
          <w:p w:rsidRPr="00A36952" w:rsidR="00F82AF2" w:rsidP="00F82AF2" w:rsidRDefault="00F82AF2" w14:paraId="7037B00F" w14:textId="2DB5B998">
            <w:pPr>
              <w:widowControl/>
              <w:jc w:val="center"/>
              <w:rPr>
                <w:rFonts w:hAnsi="ＭＳ 明朝" w:cs="ＭＳ Ｐゴシック"/>
                <w:kern w:val="0"/>
                <w:sz w:val="20"/>
                <w:szCs w:val="20"/>
              </w:rPr>
            </w:pPr>
          </w:p>
        </w:tc>
        <w:tc>
          <w:tcPr>
            <w:tcW w:w="1311" w:type="dxa"/>
            <w:tcBorders>
              <w:top w:val="single" w:color="auto" w:sz="4" w:space="0"/>
              <w:left w:val="nil"/>
              <w:bottom w:val="single" w:color="auto" w:sz="4" w:space="0"/>
              <w:right w:val="single" w:color="auto" w:sz="4" w:space="0"/>
            </w:tcBorders>
            <w:shd w:val="clear" w:color="auto" w:fill="auto"/>
            <w:noWrap/>
            <w:vAlign w:val="center"/>
            <w:tcPrChange w:author="Dai Nagashima" w:date="2025-07-14T18:57:00Z" w16du:dateUtc="2025-07-14T09:57:00Z" w:id="540">
              <w:tcPr>
                <w:tcW w:w="1311" w:type="dxa"/>
                <w:gridSpan w:val="2"/>
                <w:tcBorders>
                  <w:top w:val="single" w:color="auto" w:sz="4" w:space="0"/>
                  <w:left w:val="nil"/>
                  <w:bottom w:val="single" w:color="auto" w:sz="4" w:space="0"/>
                  <w:right w:val="single" w:color="auto" w:sz="4" w:space="0"/>
                </w:tcBorders>
                <w:shd w:val="clear" w:color="auto" w:fill="auto"/>
                <w:noWrap/>
                <w:vAlign w:val="center"/>
              </w:tcPr>
            </w:tcPrChange>
          </w:tcPr>
          <w:p w:rsidRPr="00A36952" w:rsidR="00F82AF2" w:rsidP="00F82AF2" w:rsidRDefault="00F82AF2" w14:paraId="236A20E5" w14:textId="2C6EB22A">
            <w:pPr>
              <w:widowControl/>
              <w:jc w:val="center"/>
              <w:rPr>
                <w:rFonts w:hAnsi="ＭＳ 明朝" w:cs="ＭＳ Ｐゴシック"/>
                <w:kern w:val="0"/>
                <w:sz w:val="20"/>
                <w:szCs w:val="20"/>
              </w:rPr>
            </w:pPr>
          </w:p>
        </w:tc>
      </w:tr>
      <w:bookmarkEnd w:id="528"/>
      <w:tr w:rsidRPr="00A36952" w:rsidR="00F82AF2" w:rsidDel="00467F03" w:rsidTr="00F82AF2" w14:paraId="10E295B7" w14:textId="77777777">
        <w:tblPrEx>
          <w:tblPrExChange w:author="Kazuya Kato" w:date="2025-06-30T18:16:00Z" w:id="541">
            <w:tblPrEx>
              <w:tblW w:w="15345" w:type="dxa"/>
            </w:tblPrEx>
          </w:tblPrExChange>
        </w:tblPrEx>
        <w:trPr>
          <w:trHeight w:val="240"/>
          <w:del w:author="Kazuya Kato" w:date="2025-06-04T10:17:00Z" w:id="542"/>
          <w:trPrChange w:author="Kazuya Kato" w:date="2025-06-30T18:16:00Z" w:id="543">
            <w:trPr>
              <w:gridBefore w:val="1"/>
              <w:gridAfter w:val="0"/>
              <w:trHeight w:val="240"/>
            </w:trPr>
          </w:trPrChange>
        </w:trPr>
        <w:tc>
          <w:tcPr>
            <w:tcW w:w="14034" w:type="dxa"/>
            <w:gridSpan w:val="9"/>
            <w:tcBorders>
              <w:top w:val="single" w:color="auto" w:sz="4" w:space="0"/>
              <w:left w:val="single" w:color="auto" w:sz="4" w:space="0"/>
              <w:bottom w:val="single" w:color="auto" w:sz="4" w:space="0"/>
              <w:right w:val="single" w:color="auto" w:sz="4" w:space="0"/>
            </w:tcBorders>
            <w:shd w:val="clear" w:color="auto" w:fill="D9F2D0" w:themeFill="accent6" w:themeFillTint="33"/>
            <w:noWrap/>
            <w:vAlign w:val="center"/>
            <w:tcPrChange w:author="Kazuya Kato" w:date="2025-06-30T18:16:00Z" w:id="544">
              <w:tcPr>
                <w:tcW w:w="14034" w:type="dxa"/>
                <w:gridSpan w:val="12"/>
                <w:tcBorders>
                  <w:top w:val="single" w:color="auto" w:sz="4" w:space="0"/>
                  <w:left w:val="single" w:color="auto" w:sz="4" w:space="0"/>
                  <w:bottom w:val="single" w:color="auto" w:sz="4" w:space="0"/>
                  <w:right w:val="single" w:color="auto" w:sz="4" w:space="0"/>
                </w:tcBorders>
                <w:shd w:val="clear" w:color="auto" w:fill="D9F2D0" w:themeFill="accent6" w:themeFillTint="33"/>
                <w:noWrap/>
                <w:vAlign w:val="center"/>
              </w:tcPr>
            </w:tcPrChange>
          </w:tcPr>
          <w:p w:rsidRPr="001C646B" w:rsidR="00F82AF2" w:rsidDel="00467F03" w:rsidP="00F82AF2" w:rsidRDefault="00F82AF2" w14:paraId="3C9B9F88" w14:textId="58C57076">
            <w:pPr>
              <w:widowControl/>
              <w:jc w:val="left"/>
              <w:rPr>
                <w:del w:author="Kazuya Kato" w:date="2025-06-04T10:17:00Z" w:id="545"/>
                <w:rFonts w:ascii="BIZ UDゴシック" w:hAnsi="BIZ UDゴシック" w:cs="ＭＳ Ｐゴシック"/>
                <w:kern w:val="0"/>
                <w:sz w:val="18"/>
                <w:szCs w:val="18"/>
              </w:rPr>
            </w:pPr>
            <w:del w:author="Kazuya Kato" w:date="2025-06-04T10:17:00Z" w:id="546">
              <w:r w:rsidRPr="001C646B" w:rsidDel="00467F03">
                <w:rPr>
                  <w:rFonts w:hint="eastAsia" w:ascii="BIZ UDゴシック" w:hAnsi="BIZ UDゴシック" w:cs="ＭＳ Ｐゴシック"/>
                  <w:b/>
                  <w:kern w:val="0"/>
                  <w:sz w:val="18"/>
                  <w:szCs w:val="18"/>
                </w:rPr>
                <w:delText>MACアドレス同期</w:delText>
              </w:r>
            </w:del>
          </w:p>
        </w:tc>
      </w:tr>
      <w:tr w:rsidRPr="00A36952" w:rsidR="00F82AF2" w:rsidTr="009E48C1" w14:paraId="699440C0" w14:textId="419F71F9">
        <w:tblPrEx>
          <w:tblPrExChange w:author="Dai Nagashima" w:date="2025-07-14T18:57:00Z" w16du:dateUtc="2025-07-14T09:57:00Z" w:id="547">
            <w:tblPrEx>
              <w:tblW w:w="15345" w:type="dxa"/>
            </w:tblPrEx>
          </w:tblPrExChange>
        </w:tblPrEx>
        <w:trPr>
          <w:trHeight w:val="240"/>
          <w:trPrChange w:author="Dai Nagashima" w:date="2025-07-14T18:57:00Z" w16du:dateUtc="2025-07-14T09:57:00Z" w:id="548">
            <w:trPr>
              <w:gridBefore w:val="1"/>
              <w:gridAfter w:val="0"/>
              <w:trHeight w:val="240"/>
            </w:trPr>
          </w:trPrChange>
        </w:trPr>
        <w:tc>
          <w:tcPr>
            <w:tcW w:w="2977" w:type="dxa"/>
            <w:tcBorders>
              <w:top w:val="single" w:color="auto" w:sz="4" w:space="0"/>
              <w:left w:val="single" w:color="auto" w:sz="4" w:space="0"/>
              <w:bottom w:val="single" w:color="auto" w:sz="4" w:space="0"/>
              <w:right w:val="single" w:color="auto" w:sz="4" w:space="0"/>
            </w:tcBorders>
            <w:noWrap/>
            <w:vAlign w:val="center"/>
            <w:tcPrChange w:author="Dai Nagashima" w:date="2025-07-14T18:57:00Z" w16du:dateUtc="2025-07-14T09:57:00Z" w:id="549">
              <w:tcPr>
                <w:tcW w:w="3183" w:type="dxa"/>
                <w:gridSpan w:val="2"/>
                <w:tcBorders>
                  <w:top w:val="single" w:color="auto" w:sz="4" w:space="0"/>
                  <w:left w:val="single" w:color="auto" w:sz="4" w:space="0"/>
                  <w:bottom w:val="single" w:color="auto" w:sz="4" w:space="0"/>
                  <w:right w:val="single" w:color="auto" w:sz="4" w:space="0"/>
                </w:tcBorders>
                <w:noWrap/>
                <w:vAlign w:val="center"/>
              </w:tcPr>
            </w:tcPrChange>
          </w:tcPr>
          <w:p w:rsidRPr="001C646B" w:rsidR="00F82AF2" w:rsidP="00F82AF2" w:rsidRDefault="00F82AF2" w14:paraId="7DB1C8C2" w14:textId="549011E3">
            <w:pPr>
              <w:widowControl/>
              <w:jc w:val="left"/>
              <w:rPr>
                <w:rFonts w:ascii="BIZ UDゴシック" w:hAnsi="BIZ UDゴシック" w:cs="ＭＳ Ｐゴシック"/>
                <w:kern w:val="0"/>
                <w:sz w:val="18"/>
                <w:szCs w:val="18"/>
              </w:rPr>
            </w:pPr>
            <w:r w:rsidRPr="001C646B">
              <w:rPr>
                <w:rFonts w:hint="eastAsia" w:ascii="BIZ UDゴシック" w:hAnsi="BIZ UDゴシック" w:cs="ＭＳ Ｐゴシック"/>
                <w:kern w:val="0"/>
                <w:sz w:val="18"/>
                <w:szCs w:val="18"/>
              </w:rPr>
              <w:t xml:space="preserve">　DHCPサーバMACアドレス同期</w:t>
            </w:r>
          </w:p>
        </w:tc>
        <w:tc>
          <w:tcPr>
            <w:tcW w:w="1884" w:type="dxa"/>
            <w:tcBorders>
              <w:top w:val="single" w:color="auto" w:sz="4" w:space="0"/>
              <w:left w:val="nil"/>
              <w:bottom w:val="single" w:color="auto" w:sz="4" w:space="0"/>
              <w:right w:val="single" w:color="auto" w:sz="4" w:space="0"/>
            </w:tcBorders>
            <w:shd w:val="clear" w:color="auto" w:fill="auto"/>
            <w:vAlign w:val="center"/>
            <w:tcPrChange w:author="Dai Nagashima" w:date="2025-07-14T18:57:00Z" w16du:dateUtc="2025-07-14T09:57:00Z" w:id="550">
              <w:tcPr>
                <w:tcW w:w="1678" w:type="dxa"/>
                <w:gridSpan w:val="2"/>
                <w:tcBorders>
                  <w:top w:val="single" w:color="auto" w:sz="4" w:space="0"/>
                  <w:left w:val="nil"/>
                  <w:bottom w:val="single" w:color="auto" w:sz="4" w:space="0"/>
                  <w:right w:val="single" w:color="auto" w:sz="4" w:space="0"/>
                </w:tcBorders>
                <w:shd w:val="clear" w:color="auto" w:fill="auto"/>
                <w:vAlign w:val="center"/>
              </w:tcPr>
            </w:tcPrChange>
          </w:tcPr>
          <w:p w:rsidRPr="001C646B" w:rsidR="00F82AF2" w:rsidP="00F82AF2" w:rsidRDefault="00F82AF2" w14:paraId="286FB091" w14:textId="6F4E8D3C">
            <w:pPr>
              <w:widowControl/>
              <w:jc w:val="left"/>
              <w:rPr>
                <w:rFonts w:ascii="BIZ UDゴシック" w:hAnsi="BIZ UDゴシック" w:cs="ＭＳ Ｐゴシック"/>
                <w:kern w:val="0"/>
                <w:sz w:val="18"/>
                <w:szCs w:val="18"/>
              </w:rPr>
            </w:pPr>
            <w:ins w:author="Dai Nagashima" w:date="2025-06-19T14:29:00Z" w:id="551">
              <w:r>
                <w:rPr>
                  <w:rFonts w:hint="eastAsia" w:ascii="BIZ UDゴシック" w:hAnsi="BIZ UDゴシック" w:cs="ＭＳ Ｐゴシック"/>
                  <w:kern w:val="0"/>
                  <w:sz w:val="18"/>
                  <w:szCs w:val="18"/>
                </w:rPr>
                <w:t>開成、</w:t>
              </w:r>
            </w:ins>
            <w:r w:rsidRPr="001C646B">
              <w:rPr>
                <w:rFonts w:hint="eastAsia" w:ascii="BIZ UDゴシック" w:hAnsi="BIZ UDゴシック" w:cs="ＭＳ Ｐゴシック"/>
                <w:kern w:val="0"/>
                <w:sz w:val="18"/>
                <w:szCs w:val="18"/>
              </w:rPr>
              <w:t>足柄、吉田南、小田原</w:t>
            </w:r>
            <w:ins w:author="Dai Nagashima" w:date="2025-06-19T14:28:00Z" w:id="552">
              <w:r>
                <w:rPr>
                  <w:rFonts w:hint="eastAsia" w:ascii="BIZ UDゴシック" w:hAnsi="BIZ UDゴシック" w:cs="ＭＳ Ｐゴシック"/>
                  <w:kern w:val="0"/>
                  <w:sz w:val="18"/>
                  <w:szCs w:val="18"/>
                </w:rPr>
                <w:t>DHCPサービス</w:t>
              </w:r>
            </w:ins>
            <w:del w:author="Dai Nagashima" w:date="2025-06-19T14:28:00Z" w:id="553">
              <w:r w:rsidRPr="001C646B" w:rsidDel="00113E4C">
                <w:rPr>
                  <w:rFonts w:hint="eastAsia" w:ascii="BIZ UDゴシック" w:hAnsi="BIZ UDゴシック" w:cs="ＭＳ Ｐゴシック"/>
                  <w:kern w:val="0"/>
                  <w:sz w:val="18"/>
                  <w:szCs w:val="18"/>
                </w:rPr>
                <w:delText>運用管理サーバ</w:delText>
              </w:r>
            </w:del>
          </w:p>
        </w:tc>
        <w:tc>
          <w:tcPr>
            <w:tcW w:w="9173" w:type="dxa"/>
            <w:gridSpan w:val="7"/>
            <w:tcBorders>
              <w:top w:val="single" w:color="auto" w:sz="4" w:space="0"/>
              <w:left w:val="single" w:color="auto" w:sz="4" w:space="0"/>
              <w:bottom w:val="single" w:color="auto" w:sz="4" w:space="0"/>
              <w:right w:val="single" w:color="auto" w:sz="4" w:space="0"/>
            </w:tcBorders>
            <w:noWrap/>
            <w:vAlign w:val="center"/>
            <w:tcPrChange w:author="Dai Nagashima" w:date="2025-07-14T18:57:00Z" w16du:dateUtc="2025-07-14T09:57:00Z" w:id="554">
              <w:tcPr>
                <w:tcW w:w="9173" w:type="dxa"/>
                <w:gridSpan w:val="8"/>
                <w:tcBorders>
                  <w:top w:val="single" w:color="auto" w:sz="4" w:space="0"/>
                  <w:left w:val="single" w:color="auto" w:sz="4" w:space="0"/>
                  <w:bottom w:val="single" w:color="auto" w:sz="4" w:space="0"/>
                  <w:right w:val="single" w:color="auto" w:sz="4" w:space="0"/>
                </w:tcBorders>
                <w:noWrap/>
                <w:vAlign w:val="center"/>
              </w:tcPr>
            </w:tcPrChange>
          </w:tcPr>
          <w:p w:rsidRPr="001C646B" w:rsidR="00F82AF2" w:rsidP="00F82AF2" w:rsidRDefault="00F82AF2" w14:paraId="4571FF0F" w14:textId="2832CA81">
            <w:pPr>
              <w:widowControl/>
              <w:jc w:val="center"/>
              <w:rPr>
                <w:rFonts w:ascii="BIZ UDゴシック" w:hAnsi="BIZ UDゴシック" w:cs="ＭＳ Ｐゴシック"/>
                <w:kern w:val="0"/>
                <w:sz w:val="18"/>
                <w:szCs w:val="18"/>
              </w:rPr>
            </w:pPr>
            <w:r w:rsidRPr="001C646B">
              <w:rPr>
                <w:rFonts w:hint="eastAsia" w:ascii="BIZ UDゴシック" w:hAnsi="BIZ UDゴシック" w:cs="ＭＳ Ｐゴシック"/>
                <w:kern w:val="0"/>
                <w:sz w:val="18"/>
                <w:szCs w:val="18"/>
              </w:rPr>
              <w:t>10分毎</w:t>
            </w:r>
          </w:p>
        </w:tc>
      </w:tr>
      <w:tr w:rsidRPr="00A36952" w:rsidR="00F82AF2" w:rsidTr="009E48C1" w14:paraId="24ACC0FE" w14:textId="0305DB05">
        <w:tblPrEx>
          <w:tblPrExChange w:author="Dai Nagashima" w:date="2025-07-14T18:57:00Z" w16du:dateUtc="2025-07-14T09:57:00Z" w:id="555">
            <w:tblPrEx>
              <w:tblW w:w="15345" w:type="dxa"/>
            </w:tblPrEx>
          </w:tblPrExChange>
        </w:tblPrEx>
        <w:trPr>
          <w:trHeight w:val="240"/>
          <w:trPrChange w:author="Dai Nagashima" w:date="2025-07-14T18:57:00Z" w16du:dateUtc="2025-07-14T09:57:00Z" w:id="556">
            <w:trPr>
              <w:gridBefore w:val="1"/>
              <w:gridAfter w:val="0"/>
              <w:trHeight w:val="240"/>
            </w:trPr>
          </w:trPrChange>
        </w:trPr>
        <w:tc>
          <w:tcPr>
            <w:tcW w:w="2977" w:type="dxa"/>
            <w:vMerge w:val="restart"/>
            <w:tcBorders>
              <w:top w:val="single" w:color="auto" w:sz="4" w:space="0"/>
              <w:left w:val="single" w:color="auto" w:sz="4" w:space="0"/>
              <w:right w:val="single" w:color="auto" w:sz="4" w:space="0"/>
            </w:tcBorders>
            <w:noWrap/>
            <w:vAlign w:val="center"/>
            <w:tcPrChange w:author="Dai Nagashima" w:date="2025-07-14T18:57:00Z" w16du:dateUtc="2025-07-14T09:57:00Z" w:id="557">
              <w:tcPr>
                <w:tcW w:w="3183" w:type="dxa"/>
                <w:gridSpan w:val="2"/>
                <w:vMerge w:val="restart"/>
                <w:tcBorders>
                  <w:top w:val="single" w:color="auto" w:sz="4" w:space="0"/>
                  <w:left w:val="single" w:color="auto" w:sz="4" w:space="0"/>
                  <w:right w:val="single" w:color="auto" w:sz="4" w:space="0"/>
                </w:tcBorders>
                <w:noWrap/>
                <w:vAlign w:val="center"/>
              </w:tcPr>
            </w:tcPrChange>
          </w:tcPr>
          <w:p w:rsidRPr="001C646B" w:rsidR="00F82AF2" w:rsidP="00F82AF2" w:rsidRDefault="00F82AF2" w14:paraId="47BCE868" w14:textId="04A401AD">
            <w:pPr>
              <w:widowControl/>
              <w:ind w:firstLine="180" w:firstLineChars="100"/>
              <w:jc w:val="left"/>
              <w:rPr>
                <w:rFonts w:ascii="BIZ UDゴシック" w:hAnsi="BIZ UDゴシック" w:cs="ＭＳ Ｐゴシック"/>
                <w:kern w:val="0"/>
                <w:sz w:val="18"/>
                <w:szCs w:val="18"/>
              </w:rPr>
            </w:pPr>
            <w:bookmarkStart w:name="_Hlk199923729" w:id="558"/>
            <w:r w:rsidRPr="001C646B">
              <w:rPr>
                <w:rFonts w:hint="eastAsia" w:ascii="BIZ UDゴシック" w:hAnsi="BIZ UDゴシック" w:cs="ＭＳ Ｐゴシック"/>
                <w:kern w:val="0"/>
                <w:sz w:val="18"/>
                <w:szCs w:val="18"/>
              </w:rPr>
              <w:t>定期パッチ適用</w:t>
            </w:r>
          </w:p>
        </w:tc>
        <w:tc>
          <w:tcPr>
            <w:tcW w:w="1884" w:type="dxa"/>
            <w:tcBorders>
              <w:top w:val="single" w:color="auto" w:sz="4" w:space="0"/>
              <w:left w:val="nil"/>
              <w:bottom w:val="single" w:color="auto" w:sz="4" w:space="0"/>
              <w:right w:val="single" w:color="auto" w:sz="4" w:space="0"/>
            </w:tcBorders>
            <w:shd w:val="clear" w:color="auto" w:fill="auto"/>
            <w:vAlign w:val="center"/>
            <w:tcPrChange w:author="Dai Nagashima" w:date="2025-07-14T18:57:00Z" w16du:dateUtc="2025-07-14T09:57:00Z" w:id="559">
              <w:tcPr>
                <w:tcW w:w="1678" w:type="dxa"/>
                <w:gridSpan w:val="2"/>
                <w:tcBorders>
                  <w:top w:val="single" w:color="auto" w:sz="4" w:space="0"/>
                  <w:left w:val="nil"/>
                  <w:bottom w:val="single" w:color="auto" w:sz="4" w:space="0"/>
                  <w:right w:val="single" w:color="auto" w:sz="4" w:space="0"/>
                </w:tcBorders>
                <w:shd w:val="clear" w:color="auto" w:fill="auto"/>
                <w:vAlign w:val="center"/>
              </w:tcPr>
            </w:tcPrChange>
          </w:tcPr>
          <w:p w:rsidRPr="001C646B" w:rsidR="00F82AF2" w:rsidP="00F82AF2" w:rsidRDefault="00F82AF2" w14:paraId="352CABC8" w14:textId="4DB4C73C">
            <w:pPr>
              <w:widowControl/>
              <w:jc w:val="left"/>
              <w:rPr>
                <w:rFonts w:ascii="BIZ UDゴシック" w:hAnsi="BIZ UDゴシック" w:cs="ＭＳ Ｐゴシック"/>
                <w:kern w:val="0"/>
                <w:sz w:val="18"/>
                <w:szCs w:val="18"/>
              </w:rPr>
            </w:pPr>
            <w:proofErr w:type="spellStart"/>
            <w:r w:rsidRPr="001C646B">
              <w:rPr>
                <w:rFonts w:hint="eastAsia" w:ascii="BIZ UDゴシック" w:hAnsi="BIZ UDゴシック" w:cs="ＭＳ Ｐゴシック"/>
                <w:kern w:val="0"/>
                <w:sz w:val="18"/>
                <w:szCs w:val="18"/>
              </w:rPr>
              <w:t>FSx</w:t>
            </w:r>
            <w:proofErr w:type="spellEnd"/>
          </w:p>
        </w:tc>
        <w:tc>
          <w:tcPr>
            <w:tcW w:w="1310" w:type="dxa"/>
            <w:tcBorders>
              <w:top w:val="single" w:color="auto" w:sz="4" w:space="0"/>
              <w:left w:val="single" w:color="auto" w:sz="4" w:space="0"/>
              <w:bottom w:val="single" w:color="auto" w:sz="4" w:space="0"/>
              <w:right w:val="single" w:color="auto" w:sz="4" w:space="0"/>
            </w:tcBorders>
            <w:noWrap/>
            <w:vAlign w:val="center"/>
            <w:tcPrChange w:author="Dai Nagashima" w:date="2025-07-14T18:57:00Z" w16du:dateUtc="2025-07-14T09:57:00Z" w:id="560">
              <w:tcPr>
                <w:tcW w:w="1310" w:type="dxa"/>
                <w:tcBorders>
                  <w:top w:val="single" w:color="auto" w:sz="4" w:space="0"/>
                  <w:left w:val="single" w:color="auto" w:sz="4" w:space="0"/>
                  <w:bottom w:val="single" w:color="auto" w:sz="4" w:space="0"/>
                  <w:right w:val="single" w:color="auto" w:sz="4" w:space="0"/>
                </w:tcBorders>
                <w:noWrap/>
                <w:vAlign w:val="center"/>
              </w:tcPr>
            </w:tcPrChange>
          </w:tcPr>
          <w:p w:rsidR="00F82AF2" w:rsidP="00F82AF2" w:rsidRDefault="00F82AF2" w14:paraId="43FF8CE2" w14:textId="77777777">
            <w:pPr>
              <w:widowControl/>
              <w:jc w:val="center"/>
              <w:rPr>
                <w:rFonts w:hAnsi="ＭＳ 明朝" w:cs="ＭＳ Ｐゴシック"/>
                <w:kern w:val="0"/>
                <w:sz w:val="20"/>
                <w:szCs w:val="20"/>
              </w:rPr>
            </w:pPr>
          </w:p>
        </w:tc>
        <w:tc>
          <w:tcPr>
            <w:tcW w:w="1310" w:type="dxa"/>
            <w:tcBorders>
              <w:top w:val="single" w:color="auto" w:sz="4" w:space="0"/>
              <w:left w:val="single" w:color="auto" w:sz="4" w:space="0"/>
              <w:bottom w:val="single" w:color="auto" w:sz="4" w:space="0"/>
              <w:right w:val="single" w:color="auto" w:sz="4" w:space="0"/>
            </w:tcBorders>
            <w:vAlign w:val="center"/>
            <w:tcPrChange w:author="Dai Nagashima" w:date="2025-07-14T18:57:00Z" w16du:dateUtc="2025-07-14T09:57:00Z" w:id="561">
              <w:tcPr>
                <w:tcW w:w="1310" w:type="dxa"/>
                <w:tcBorders>
                  <w:top w:val="single" w:color="auto" w:sz="4" w:space="0"/>
                  <w:left w:val="single" w:color="auto" w:sz="4" w:space="0"/>
                  <w:bottom w:val="single" w:color="auto" w:sz="4" w:space="0"/>
                  <w:right w:val="single" w:color="auto" w:sz="4" w:space="0"/>
                </w:tcBorders>
                <w:vAlign w:val="center"/>
              </w:tcPr>
            </w:tcPrChange>
          </w:tcPr>
          <w:p w:rsidR="00F82AF2" w:rsidP="00F82AF2" w:rsidRDefault="00F82AF2" w14:paraId="3DCC87F4" w14:textId="77777777">
            <w:pPr>
              <w:widowControl/>
              <w:jc w:val="center"/>
              <w:rPr>
                <w:rFonts w:hAnsi="ＭＳ 明朝" w:cs="ＭＳ Ｐゴシック"/>
                <w:kern w:val="0"/>
                <w:sz w:val="20"/>
                <w:szCs w:val="20"/>
              </w:rPr>
            </w:pPr>
          </w:p>
        </w:tc>
        <w:tc>
          <w:tcPr>
            <w:tcW w:w="1311" w:type="dxa"/>
            <w:tcBorders>
              <w:top w:val="single" w:color="auto" w:sz="4" w:space="0"/>
              <w:left w:val="single" w:color="auto" w:sz="4" w:space="0"/>
              <w:bottom w:val="single" w:color="auto" w:sz="4" w:space="0"/>
              <w:right w:val="single" w:color="auto" w:sz="4" w:space="0"/>
            </w:tcBorders>
            <w:vAlign w:val="center"/>
            <w:tcPrChange w:author="Dai Nagashima" w:date="2025-07-14T18:57:00Z" w16du:dateUtc="2025-07-14T09:57:00Z" w:id="562">
              <w:tcPr>
                <w:tcW w:w="1311" w:type="dxa"/>
                <w:tcBorders>
                  <w:top w:val="single" w:color="auto" w:sz="4" w:space="0"/>
                  <w:left w:val="single" w:color="auto" w:sz="4" w:space="0"/>
                  <w:bottom w:val="single" w:color="auto" w:sz="4" w:space="0"/>
                  <w:right w:val="single" w:color="auto" w:sz="4" w:space="0"/>
                </w:tcBorders>
                <w:vAlign w:val="center"/>
              </w:tcPr>
            </w:tcPrChange>
          </w:tcPr>
          <w:p w:rsidR="00F82AF2" w:rsidP="00F82AF2" w:rsidRDefault="00F82AF2" w14:paraId="6A886AEA" w14:textId="77777777">
            <w:pPr>
              <w:widowControl/>
              <w:jc w:val="center"/>
              <w:rPr>
                <w:rFonts w:hAnsi="ＭＳ 明朝" w:cs="ＭＳ Ｐゴシック"/>
                <w:kern w:val="0"/>
                <w:sz w:val="20"/>
                <w:szCs w:val="20"/>
              </w:rPr>
            </w:pPr>
          </w:p>
        </w:tc>
        <w:tc>
          <w:tcPr>
            <w:tcW w:w="1310" w:type="dxa"/>
            <w:tcBorders>
              <w:top w:val="single" w:color="auto" w:sz="4" w:space="0"/>
              <w:left w:val="single" w:color="auto" w:sz="4" w:space="0"/>
              <w:bottom w:val="single" w:color="auto" w:sz="4" w:space="0"/>
              <w:right w:val="single" w:color="auto" w:sz="4" w:space="0"/>
            </w:tcBorders>
            <w:vAlign w:val="center"/>
            <w:tcPrChange w:author="Dai Nagashima" w:date="2025-07-14T18:57:00Z" w16du:dateUtc="2025-07-14T09:57:00Z" w:id="563">
              <w:tcPr>
                <w:tcW w:w="1310" w:type="dxa"/>
                <w:tcBorders>
                  <w:top w:val="single" w:color="auto" w:sz="4" w:space="0"/>
                  <w:left w:val="single" w:color="auto" w:sz="4" w:space="0"/>
                  <w:bottom w:val="single" w:color="auto" w:sz="4" w:space="0"/>
                  <w:right w:val="single" w:color="auto" w:sz="4" w:space="0"/>
                </w:tcBorders>
                <w:vAlign w:val="center"/>
              </w:tcPr>
            </w:tcPrChange>
          </w:tcPr>
          <w:p w:rsidR="00F82AF2" w:rsidP="00F82AF2" w:rsidRDefault="00F82AF2" w14:paraId="0E7A7398" w14:textId="77777777">
            <w:pPr>
              <w:widowControl/>
              <w:jc w:val="center"/>
              <w:rPr>
                <w:rFonts w:hAnsi="ＭＳ 明朝" w:cs="ＭＳ Ｐゴシック"/>
                <w:kern w:val="0"/>
                <w:sz w:val="20"/>
                <w:szCs w:val="20"/>
              </w:rPr>
            </w:pPr>
          </w:p>
        </w:tc>
        <w:tc>
          <w:tcPr>
            <w:tcW w:w="1311" w:type="dxa"/>
            <w:tcBorders>
              <w:top w:val="single" w:color="auto" w:sz="4" w:space="0"/>
              <w:left w:val="single" w:color="auto" w:sz="4" w:space="0"/>
              <w:bottom w:val="single" w:color="auto" w:sz="4" w:space="0"/>
              <w:right w:val="single" w:color="auto" w:sz="4" w:space="0"/>
            </w:tcBorders>
            <w:vAlign w:val="center"/>
            <w:tcPrChange w:author="Dai Nagashima" w:date="2025-07-14T18:57:00Z" w16du:dateUtc="2025-07-14T09:57:00Z" w:id="564">
              <w:tcPr>
                <w:tcW w:w="1311" w:type="dxa"/>
                <w:tcBorders>
                  <w:top w:val="single" w:color="auto" w:sz="4" w:space="0"/>
                  <w:left w:val="single" w:color="auto" w:sz="4" w:space="0"/>
                  <w:bottom w:val="single" w:color="auto" w:sz="4" w:space="0"/>
                  <w:right w:val="single" w:color="auto" w:sz="4" w:space="0"/>
                </w:tcBorders>
                <w:vAlign w:val="center"/>
              </w:tcPr>
            </w:tcPrChange>
          </w:tcPr>
          <w:p w:rsidR="00F82AF2" w:rsidP="00F82AF2" w:rsidRDefault="00F82AF2" w14:paraId="0AB146DE" w14:textId="77777777">
            <w:pPr>
              <w:widowControl/>
              <w:jc w:val="center"/>
              <w:rPr>
                <w:rFonts w:hAnsi="ＭＳ 明朝" w:cs="ＭＳ Ｐゴシック"/>
                <w:kern w:val="0"/>
                <w:sz w:val="20"/>
                <w:szCs w:val="20"/>
              </w:rPr>
            </w:pPr>
          </w:p>
        </w:tc>
        <w:tc>
          <w:tcPr>
            <w:tcW w:w="1310" w:type="dxa"/>
            <w:tcBorders>
              <w:top w:val="single" w:color="auto" w:sz="4" w:space="0"/>
              <w:left w:val="single" w:color="auto" w:sz="4" w:space="0"/>
              <w:bottom w:val="single" w:color="auto" w:sz="4" w:space="0"/>
              <w:right w:val="single" w:color="auto" w:sz="4" w:space="0"/>
            </w:tcBorders>
            <w:vAlign w:val="center"/>
            <w:tcPrChange w:author="Dai Nagashima" w:date="2025-07-14T18:57:00Z" w16du:dateUtc="2025-07-14T09:57:00Z" w:id="565">
              <w:tcPr>
                <w:tcW w:w="1310" w:type="dxa"/>
                <w:tcBorders>
                  <w:top w:val="single" w:color="auto" w:sz="4" w:space="0"/>
                  <w:left w:val="single" w:color="auto" w:sz="4" w:space="0"/>
                  <w:bottom w:val="single" w:color="auto" w:sz="4" w:space="0"/>
                  <w:right w:val="single" w:color="auto" w:sz="4" w:space="0"/>
                </w:tcBorders>
                <w:vAlign w:val="center"/>
              </w:tcPr>
            </w:tcPrChange>
          </w:tcPr>
          <w:p w:rsidR="00F82AF2" w:rsidP="00F82AF2" w:rsidRDefault="00F82AF2" w14:paraId="4DF87269" w14:textId="77777777">
            <w:pPr>
              <w:widowControl/>
              <w:jc w:val="center"/>
              <w:rPr>
                <w:rFonts w:hAnsi="ＭＳ 明朝" w:cs="ＭＳ Ｐゴシック"/>
                <w:kern w:val="0"/>
                <w:sz w:val="20"/>
                <w:szCs w:val="20"/>
              </w:rPr>
            </w:pPr>
          </w:p>
        </w:tc>
        <w:tc>
          <w:tcPr>
            <w:tcW w:w="1311" w:type="dxa"/>
            <w:tcBorders>
              <w:top w:val="single" w:color="auto" w:sz="4" w:space="0"/>
              <w:left w:val="single" w:color="auto" w:sz="4" w:space="0"/>
              <w:bottom w:val="single" w:color="auto" w:sz="4" w:space="0"/>
              <w:right w:val="single" w:color="auto" w:sz="4" w:space="0"/>
            </w:tcBorders>
            <w:vAlign w:val="center"/>
            <w:tcPrChange w:author="Dai Nagashima" w:date="2025-07-14T18:57:00Z" w16du:dateUtc="2025-07-14T09:57:00Z" w:id="566">
              <w:tcPr>
                <w:tcW w:w="1311" w:type="dxa"/>
                <w:gridSpan w:val="2"/>
                <w:tcBorders>
                  <w:top w:val="single" w:color="auto" w:sz="4" w:space="0"/>
                  <w:left w:val="single" w:color="auto" w:sz="4" w:space="0"/>
                  <w:bottom w:val="single" w:color="auto" w:sz="4" w:space="0"/>
                  <w:right w:val="single" w:color="auto" w:sz="4" w:space="0"/>
                </w:tcBorders>
                <w:vAlign w:val="center"/>
              </w:tcPr>
            </w:tcPrChange>
          </w:tcPr>
          <w:p w:rsidRPr="001C646B" w:rsidR="00F82AF2" w:rsidP="00F82AF2" w:rsidRDefault="00F82AF2" w14:paraId="0DC6F4DF" w14:textId="11C8C059">
            <w:pPr>
              <w:widowControl/>
              <w:jc w:val="center"/>
              <w:rPr>
                <w:rFonts w:ascii="BIZ UDゴシック" w:hAnsi="BIZ UDゴシック" w:cs="ＭＳ Ｐゴシック"/>
                <w:kern w:val="0"/>
                <w:sz w:val="18"/>
                <w:szCs w:val="18"/>
              </w:rPr>
            </w:pPr>
            <w:r w:rsidRPr="001C646B">
              <w:rPr>
                <w:rFonts w:hint="eastAsia" w:ascii="BIZ UDゴシック" w:hAnsi="BIZ UDゴシック" w:cs="ＭＳ Ｐゴシック"/>
                <w:kern w:val="0"/>
                <w:sz w:val="18"/>
                <w:szCs w:val="18"/>
              </w:rPr>
              <w:t>0:30</w:t>
            </w:r>
          </w:p>
        </w:tc>
      </w:tr>
      <w:bookmarkEnd w:id="558"/>
      <w:tr w:rsidRPr="00A36952" w:rsidR="00F82AF2" w:rsidTr="009E48C1" w14:paraId="5E7DB74D" w14:textId="29F01010">
        <w:tblPrEx>
          <w:tblPrExChange w:author="Dai Nagashima" w:date="2025-07-14T18:57:00Z" w16du:dateUtc="2025-07-14T09:57:00Z" w:id="567">
            <w:tblPrEx>
              <w:tblW w:w="15345" w:type="dxa"/>
            </w:tblPrEx>
          </w:tblPrExChange>
        </w:tblPrEx>
        <w:trPr>
          <w:trHeight w:val="240"/>
          <w:trPrChange w:author="Dai Nagashima" w:date="2025-07-14T18:57:00Z" w16du:dateUtc="2025-07-14T09:57:00Z" w:id="568">
            <w:trPr>
              <w:gridBefore w:val="1"/>
              <w:gridAfter w:val="0"/>
              <w:trHeight w:val="240"/>
            </w:trPr>
          </w:trPrChange>
        </w:trPr>
        <w:tc>
          <w:tcPr>
            <w:tcW w:w="2977" w:type="dxa"/>
            <w:vMerge/>
            <w:tcBorders>
              <w:left w:val="single" w:color="auto" w:sz="4" w:space="0"/>
              <w:bottom w:val="single" w:color="auto" w:sz="4" w:space="0"/>
              <w:right w:val="single" w:color="auto" w:sz="4" w:space="0"/>
            </w:tcBorders>
            <w:noWrap/>
            <w:vAlign w:val="center"/>
            <w:tcPrChange w:author="Dai Nagashima" w:date="2025-07-14T18:57:00Z" w16du:dateUtc="2025-07-14T09:57:00Z" w:id="569">
              <w:tcPr>
                <w:tcW w:w="3183" w:type="dxa"/>
                <w:gridSpan w:val="2"/>
                <w:vMerge/>
                <w:tcBorders>
                  <w:left w:val="single" w:color="auto" w:sz="4" w:space="0"/>
                  <w:bottom w:val="single" w:color="auto" w:sz="4" w:space="0"/>
                  <w:right w:val="single" w:color="auto" w:sz="4" w:space="0"/>
                </w:tcBorders>
                <w:noWrap/>
                <w:vAlign w:val="center"/>
              </w:tcPr>
            </w:tcPrChange>
          </w:tcPr>
          <w:p w:rsidR="00F82AF2" w:rsidP="00F82AF2" w:rsidRDefault="00F82AF2" w14:paraId="7167F391" w14:textId="0EDED5CE">
            <w:pPr>
              <w:widowControl/>
              <w:jc w:val="left"/>
              <w:rPr>
                <w:rFonts w:hAnsi="ＭＳ 明朝" w:cs="ＭＳ Ｐゴシック"/>
                <w:kern w:val="0"/>
                <w:sz w:val="20"/>
                <w:szCs w:val="20"/>
              </w:rPr>
            </w:pPr>
          </w:p>
        </w:tc>
        <w:tc>
          <w:tcPr>
            <w:tcW w:w="1884" w:type="dxa"/>
            <w:tcBorders>
              <w:top w:val="single" w:color="auto" w:sz="4" w:space="0"/>
              <w:left w:val="nil"/>
              <w:bottom w:val="single" w:color="auto" w:sz="4" w:space="0"/>
              <w:right w:val="single" w:color="auto" w:sz="4" w:space="0"/>
            </w:tcBorders>
            <w:shd w:val="clear" w:color="auto" w:fill="auto"/>
            <w:vAlign w:val="center"/>
            <w:tcPrChange w:author="Dai Nagashima" w:date="2025-07-14T18:57:00Z" w16du:dateUtc="2025-07-14T09:57:00Z" w:id="570">
              <w:tcPr>
                <w:tcW w:w="1678" w:type="dxa"/>
                <w:gridSpan w:val="2"/>
                <w:tcBorders>
                  <w:top w:val="single" w:color="auto" w:sz="4" w:space="0"/>
                  <w:left w:val="nil"/>
                  <w:bottom w:val="single" w:color="auto" w:sz="4" w:space="0"/>
                  <w:right w:val="single" w:color="auto" w:sz="4" w:space="0"/>
                </w:tcBorders>
                <w:shd w:val="clear" w:color="auto" w:fill="auto"/>
                <w:vAlign w:val="center"/>
              </w:tcPr>
            </w:tcPrChange>
          </w:tcPr>
          <w:p w:rsidRPr="001C646B" w:rsidR="00F82AF2" w:rsidP="00F82AF2" w:rsidRDefault="00F82AF2" w14:paraId="3BF80626" w14:textId="308CEC16">
            <w:pPr>
              <w:widowControl/>
              <w:jc w:val="left"/>
              <w:rPr>
                <w:rFonts w:ascii="BIZ UDゴシック" w:hAnsi="BIZ UDゴシック" w:cs="ＭＳ Ｐゴシック"/>
                <w:kern w:val="0"/>
                <w:sz w:val="18"/>
                <w:szCs w:val="18"/>
              </w:rPr>
            </w:pPr>
            <w:r w:rsidRPr="001C646B">
              <w:rPr>
                <w:rFonts w:hint="eastAsia" w:ascii="BIZ UDゴシック" w:hAnsi="BIZ UDゴシック" w:cs="ＭＳ Ｐゴシック"/>
                <w:kern w:val="0"/>
                <w:sz w:val="18"/>
                <w:szCs w:val="18"/>
              </w:rPr>
              <w:t>キャッシュサーバ</w:t>
            </w:r>
          </w:p>
        </w:tc>
        <w:tc>
          <w:tcPr>
            <w:tcW w:w="1310" w:type="dxa"/>
            <w:tcBorders>
              <w:top w:val="single" w:color="auto" w:sz="4" w:space="0"/>
              <w:left w:val="single" w:color="auto" w:sz="4" w:space="0"/>
              <w:bottom w:val="single" w:color="auto" w:sz="4" w:space="0"/>
              <w:right w:val="single" w:color="auto" w:sz="4" w:space="0"/>
            </w:tcBorders>
            <w:noWrap/>
            <w:vAlign w:val="center"/>
            <w:tcPrChange w:author="Dai Nagashima" w:date="2025-07-14T18:57:00Z" w16du:dateUtc="2025-07-14T09:57:00Z" w:id="571">
              <w:tcPr>
                <w:tcW w:w="1310" w:type="dxa"/>
                <w:tcBorders>
                  <w:top w:val="single" w:color="auto" w:sz="4" w:space="0"/>
                  <w:left w:val="single" w:color="auto" w:sz="4" w:space="0"/>
                  <w:bottom w:val="single" w:color="auto" w:sz="4" w:space="0"/>
                  <w:right w:val="single" w:color="auto" w:sz="4" w:space="0"/>
                </w:tcBorders>
                <w:noWrap/>
                <w:vAlign w:val="center"/>
              </w:tcPr>
            </w:tcPrChange>
          </w:tcPr>
          <w:p w:rsidR="00F82AF2" w:rsidP="00F82AF2" w:rsidRDefault="00F82AF2" w14:paraId="4398D46E" w14:textId="77777777">
            <w:pPr>
              <w:widowControl/>
              <w:jc w:val="center"/>
              <w:rPr>
                <w:rFonts w:hAnsi="ＭＳ 明朝" w:cs="ＭＳ Ｐゴシック"/>
                <w:kern w:val="0"/>
                <w:sz w:val="20"/>
                <w:szCs w:val="20"/>
              </w:rPr>
            </w:pPr>
          </w:p>
        </w:tc>
        <w:tc>
          <w:tcPr>
            <w:tcW w:w="1310" w:type="dxa"/>
            <w:tcBorders>
              <w:top w:val="single" w:color="auto" w:sz="4" w:space="0"/>
              <w:left w:val="single" w:color="auto" w:sz="4" w:space="0"/>
              <w:bottom w:val="single" w:color="auto" w:sz="4" w:space="0"/>
              <w:right w:val="single" w:color="auto" w:sz="4" w:space="0"/>
            </w:tcBorders>
            <w:vAlign w:val="center"/>
            <w:tcPrChange w:author="Dai Nagashima" w:date="2025-07-14T18:57:00Z" w16du:dateUtc="2025-07-14T09:57:00Z" w:id="572">
              <w:tcPr>
                <w:tcW w:w="1310" w:type="dxa"/>
                <w:tcBorders>
                  <w:top w:val="single" w:color="auto" w:sz="4" w:space="0"/>
                  <w:left w:val="single" w:color="auto" w:sz="4" w:space="0"/>
                  <w:bottom w:val="single" w:color="auto" w:sz="4" w:space="0"/>
                  <w:right w:val="single" w:color="auto" w:sz="4" w:space="0"/>
                </w:tcBorders>
                <w:vAlign w:val="center"/>
              </w:tcPr>
            </w:tcPrChange>
          </w:tcPr>
          <w:p w:rsidR="00F82AF2" w:rsidP="00F82AF2" w:rsidRDefault="00F82AF2" w14:paraId="591A4F29" w14:textId="77777777">
            <w:pPr>
              <w:widowControl/>
              <w:jc w:val="center"/>
              <w:rPr>
                <w:rFonts w:hAnsi="ＭＳ 明朝" w:cs="ＭＳ Ｐゴシック"/>
                <w:kern w:val="0"/>
                <w:sz w:val="20"/>
                <w:szCs w:val="20"/>
              </w:rPr>
            </w:pPr>
          </w:p>
        </w:tc>
        <w:tc>
          <w:tcPr>
            <w:tcW w:w="1311" w:type="dxa"/>
            <w:tcBorders>
              <w:top w:val="single" w:color="auto" w:sz="4" w:space="0"/>
              <w:left w:val="single" w:color="auto" w:sz="4" w:space="0"/>
              <w:bottom w:val="single" w:color="auto" w:sz="4" w:space="0"/>
              <w:right w:val="single" w:color="auto" w:sz="4" w:space="0"/>
            </w:tcBorders>
            <w:vAlign w:val="center"/>
            <w:tcPrChange w:author="Dai Nagashima" w:date="2025-07-14T18:57:00Z" w16du:dateUtc="2025-07-14T09:57:00Z" w:id="573">
              <w:tcPr>
                <w:tcW w:w="1311" w:type="dxa"/>
                <w:tcBorders>
                  <w:top w:val="single" w:color="auto" w:sz="4" w:space="0"/>
                  <w:left w:val="single" w:color="auto" w:sz="4" w:space="0"/>
                  <w:bottom w:val="single" w:color="auto" w:sz="4" w:space="0"/>
                  <w:right w:val="single" w:color="auto" w:sz="4" w:space="0"/>
                </w:tcBorders>
                <w:vAlign w:val="center"/>
              </w:tcPr>
            </w:tcPrChange>
          </w:tcPr>
          <w:p w:rsidR="00F82AF2" w:rsidP="00F82AF2" w:rsidRDefault="00F82AF2" w14:paraId="615BB182" w14:textId="77777777">
            <w:pPr>
              <w:widowControl/>
              <w:jc w:val="center"/>
              <w:rPr>
                <w:rFonts w:hAnsi="ＭＳ 明朝" w:cs="ＭＳ Ｐゴシック"/>
                <w:kern w:val="0"/>
                <w:sz w:val="20"/>
                <w:szCs w:val="20"/>
              </w:rPr>
            </w:pPr>
          </w:p>
        </w:tc>
        <w:tc>
          <w:tcPr>
            <w:tcW w:w="1310" w:type="dxa"/>
            <w:tcBorders>
              <w:top w:val="single" w:color="auto" w:sz="4" w:space="0"/>
              <w:left w:val="single" w:color="auto" w:sz="4" w:space="0"/>
              <w:bottom w:val="single" w:color="auto" w:sz="4" w:space="0"/>
              <w:right w:val="single" w:color="auto" w:sz="4" w:space="0"/>
            </w:tcBorders>
            <w:vAlign w:val="center"/>
            <w:tcPrChange w:author="Dai Nagashima" w:date="2025-07-14T18:57:00Z" w16du:dateUtc="2025-07-14T09:57:00Z" w:id="574">
              <w:tcPr>
                <w:tcW w:w="1310" w:type="dxa"/>
                <w:tcBorders>
                  <w:top w:val="single" w:color="auto" w:sz="4" w:space="0"/>
                  <w:left w:val="single" w:color="auto" w:sz="4" w:space="0"/>
                  <w:bottom w:val="single" w:color="auto" w:sz="4" w:space="0"/>
                  <w:right w:val="single" w:color="auto" w:sz="4" w:space="0"/>
                </w:tcBorders>
                <w:vAlign w:val="center"/>
              </w:tcPr>
            </w:tcPrChange>
          </w:tcPr>
          <w:p w:rsidR="00F82AF2" w:rsidP="00F82AF2" w:rsidRDefault="00F82AF2" w14:paraId="15B5AB5C" w14:textId="77777777">
            <w:pPr>
              <w:widowControl/>
              <w:jc w:val="center"/>
              <w:rPr>
                <w:rFonts w:hAnsi="ＭＳ 明朝" w:cs="ＭＳ Ｐゴシック"/>
                <w:kern w:val="0"/>
                <w:sz w:val="20"/>
                <w:szCs w:val="20"/>
              </w:rPr>
            </w:pPr>
          </w:p>
        </w:tc>
        <w:tc>
          <w:tcPr>
            <w:tcW w:w="1311" w:type="dxa"/>
            <w:tcBorders>
              <w:top w:val="single" w:color="auto" w:sz="4" w:space="0"/>
              <w:left w:val="single" w:color="auto" w:sz="4" w:space="0"/>
              <w:bottom w:val="single" w:color="auto" w:sz="4" w:space="0"/>
              <w:right w:val="single" w:color="auto" w:sz="4" w:space="0"/>
            </w:tcBorders>
            <w:vAlign w:val="center"/>
            <w:tcPrChange w:author="Dai Nagashima" w:date="2025-07-14T18:57:00Z" w16du:dateUtc="2025-07-14T09:57:00Z" w:id="575">
              <w:tcPr>
                <w:tcW w:w="1311" w:type="dxa"/>
                <w:tcBorders>
                  <w:top w:val="single" w:color="auto" w:sz="4" w:space="0"/>
                  <w:left w:val="single" w:color="auto" w:sz="4" w:space="0"/>
                  <w:bottom w:val="single" w:color="auto" w:sz="4" w:space="0"/>
                  <w:right w:val="single" w:color="auto" w:sz="4" w:space="0"/>
                </w:tcBorders>
                <w:vAlign w:val="center"/>
              </w:tcPr>
            </w:tcPrChange>
          </w:tcPr>
          <w:p w:rsidR="00F82AF2" w:rsidP="00F82AF2" w:rsidRDefault="00F82AF2" w14:paraId="757BA7CF" w14:textId="77777777">
            <w:pPr>
              <w:widowControl/>
              <w:jc w:val="center"/>
              <w:rPr>
                <w:rFonts w:hAnsi="ＭＳ 明朝" w:cs="ＭＳ Ｐゴシック"/>
                <w:kern w:val="0"/>
                <w:sz w:val="20"/>
                <w:szCs w:val="20"/>
              </w:rPr>
            </w:pPr>
          </w:p>
        </w:tc>
        <w:tc>
          <w:tcPr>
            <w:tcW w:w="1310" w:type="dxa"/>
            <w:tcBorders>
              <w:top w:val="single" w:color="auto" w:sz="4" w:space="0"/>
              <w:left w:val="single" w:color="auto" w:sz="4" w:space="0"/>
              <w:bottom w:val="single" w:color="auto" w:sz="4" w:space="0"/>
              <w:right w:val="single" w:color="auto" w:sz="4" w:space="0"/>
            </w:tcBorders>
            <w:vAlign w:val="center"/>
            <w:tcPrChange w:author="Dai Nagashima" w:date="2025-07-14T18:57:00Z" w16du:dateUtc="2025-07-14T09:57:00Z" w:id="576">
              <w:tcPr>
                <w:tcW w:w="1310" w:type="dxa"/>
                <w:tcBorders>
                  <w:top w:val="single" w:color="auto" w:sz="4" w:space="0"/>
                  <w:left w:val="single" w:color="auto" w:sz="4" w:space="0"/>
                  <w:bottom w:val="single" w:color="auto" w:sz="4" w:space="0"/>
                  <w:right w:val="single" w:color="auto" w:sz="4" w:space="0"/>
                </w:tcBorders>
                <w:vAlign w:val="center"/>
              </w:tcPr>
            </w:tcPrChange>
          </w:tcPr>
          <w:p w:rsidR="00F82AF2" w:rsidP="00F82AF2" w:rsidRDefault="00F82AF2" w14:paraId="23E1A3AA" w14:textId="77777777">
            <w:pPr>
              <w:widowControl/>
              <w:jc w:val="center"/>
              <w:rPr>
                <w:rFonts w:hAnsi="ＭＳ 明朝" w:cs="ＭＳ Ｐゴシック"/>
                <w:kern w:val="0"/>
                <w:sz w:val="20"/>
                <w:szCs w:val="20"/>
              </w:rPr>
            </w:pPr>
          </w:p>
        </w:tc>
        <w:tc>
          <w:tcPr>
            <w:tcW w:w="1311" w:type="dxa"/>
            <w:tcBorders>
              <w:top w:val="single" w:color="auto" w:sz="4" w:space="0"/>
              <w:left w:val="single" w:color="auto" w:sz="4" w:space="0"/>
              <w:bottom w:val="single" w:color="auto" w:sz="4" w:space="0"/>
              <w:right w:val="single" w:color="auto" w:sz="4" w:space="0"/>
            </w:tcBorders>
            <w:vAlign w:val="center"/>
            <w:tcPrChange w:author="Dai Nagashima" w:date="2025-07-14T18:57:00Z" w16du:dateUtc="2025-07-14T09:57:00Z" w:id="577">
              <w:tcPr>
                <w:tcW w:w="1311" w:type="dxa"/>
                <w:gridSpan w:val="2"/>
                <w:tcBorders>
                  <w:top w:val="single" w:color="auto" w:sz="4" w:space="0"/>
                  <w:left w:val="single" w:color="auto" w:sz="4" w:space="0"/>
                  <w:bottom w:val="single" w:color="auto" w:sz="4" w:space="0"/>
                  <w:right w:val="single" w:color="auto" w:sz="4" w:space="0"/>
                </w:tcBorders>
                <w:vAlign w:val="center"/>
              </w:tcPr>
            </w:tcPrChange>
          </w:tcPr>
          <w:p w:rsidRPr="001C646B" w:rsidR="00F82AF2" w:rsidP="00F82AF2" w:rsidRDefault="00F82AF2" w14:paraId="3510BF0A" w14:textId="051932F0">
            <w:pPr>
              <w:widowControl/>
              <w:jc w:val="center"/>
              <w:rPr>
                <w:rFonts w:ascii="BIZ UDゴシック" w:hAnsi="BIZ UDゴシック" w:cs="ＭＳ Ｐゴシック"/>
                <w:kern w:val="0"/>
                <w:sz w:val="18"/>
                <w:szCs w:val="18"/>
              </w:rPr>
            </w:pPr>
            <w:r w:rsidRPr="001C646B">
              <w:rPr>
                <w:rFonts w:hint="eastAsia" w:ascii="BIZ UDゴシック" w:hAnsi="BIZ UDゴシック" w:cs="ＭＳ Ｐゴシック"/>
                <w:kern w:val="0"/>
                <w:sz w:val="18"/>
                <w:szCs w:val="18"/>
              </w:rPr>
              <w:t>0:30</w:t>
            </w:r>
          </w:p>
        </w:tc>
      </w:tr>
      <w:tr w:rsidRPr="00A36952" w:rsidR="00F82AF2" w:rsidTr="009E48C1" w14:paraId="308FC6E3" w14:textId="20064D7A">
        <w:tblPrEx>
          <w:tblPrExChange w:author="Dai Nagashima" w:date="2025-07-14T18:57:00Z" w16du:dateUtc="2025-07-14T09:57:00Z" w:id="578">
            <w:tblPrEx>
              <w:tblW w:w="15345" w:type="dxa"/>
            </w:tblPrEx>
          </w:tblPrExChange>
        </w:tblPrEx>
        <w:trPr>
          <w:trHeight w:val="240"/>
          <w:ins w:author="Kazuya Kato" w:date="2025-06-04T10:02:00Z" w:id="579"/>
          <w:trPrChange w:author="Dai Nagashima" w:date="2025-07-14T18:57:00Z" w16du:dateUtc="2025-07-14T09:57:00Z" w:id="580">
            <w:trPr>
              <w:gridBefore w:val="1"/>
              <w:gridAfter w:val="0"/>
              <w:trHeight w:val="240"/>
            </w:trPr>
          </w:trPrChange>
        </w:trPr>
        <w:tc>
          <w:tcPr>
            <w:tcW w:w="2977" w:type="dxa"/>
            <w:tcBorders>
              <w:top w:val="single" w:color="auto" w:sz="4" w:space="0"/>
              <w:left w:val="single" w:color="auto" w:sz="4" w:space="0"/>
              <w:bottom w:val="single" w:color="auto" w:sz="4" w:space="0"/>
              <w:right w:val="single" w:color="auto" w:sz="4" w:space="0"/>
            </w:tcBorders>
            <w:noWrap/>
            <w:vAlign w:val="center"/>
            <w:tcPrChange w:author="Dai Nagashima" w:date="2025-07-14T18:57:00Z" w16du:dateUtc="2025-07-14T09:57:00Z" w:id="581">
              <w:tcPr>
                <w:tcW w:w="3183" w:type="dxa"/>
                <w:gridSpan w:val="2"/>
                <w:tcBorders>
                  <w:top w:val="single" w:color="auto" w:sz="4" w:space="0"/>
                  <w:left w:val="single" w:color="auto" w:sz="4" w:space="0"/>
                  <w:bottom w:val="single" w:color="auto" w:sz="4" w:space="0"/>
                  <w:right w:val="single" w:color="auto" w:sz="4" w:space="0"/>
                </w:tcBorders>
                <w:noWrap/>
                <w:vAlign w:val="center"/>
              </w:tcPr>
            </w:tcPrChange>
          </w:tcPr>
          <w:p w:rsidR="00F82AF2" w:rsidRDefault="00F82AF2" w14:paraId="77FA7F3B" w14:textId="46FB7450">
            <w:pPr>
              <w:widowControl/>
              <w:ind w:firstLine="180" w:firstLineChars="100"/>
              <w:jc w:val="left"/>
              <w:rPr>
                <w:ins w:author="Kazuya Kato" w:date="2025-06-04T10:02:00Z" w:id="582"/>
                <w:rFonts w:hAnsi="ＭＳ 明朝" w:cs="ＭＳ Ｐゴシック"/>
                <w:kern w:val="0"/>
                <w:sz w:val="20"/>
                <w:szCs w:val="20"/>
              </w:rPr>
              <w:pPrChange w:author="Kazuya Kato" w:date="2025-06-04T10:02:00Z" w:id="583">
                <w:pPr>
                  <w:widowControl/>
                  <w:jc w:val="left"/>
                </w:pPr>
              </w:pPrChange>
            </w:pPr>
            <w:ins w:author="Kazuya Kato" w:date="2025-06-04T10:02:00Z" w:id="584">
              <w:r>
                <w:rPr>
                  <w:rFonts w:hint="eastAsia" w:ascii="BIZ UDゴシック" w:hAnsi="BIZ UDゴシック" w:cs="ＭＳ Ｐゴシック"/>
                  <w:kern w:val="0"/>
                  <w:sz w:val="18"/>
                  <w:szCs w:val="18"/>
                </w:rPr>
                <w:t>ログ転送</w:t>
              </w:r>
            </w:ins>
          </w:p>
        </w:tc>
        <w:tc>
          <w:tcPr>
            <w:tcW w:w="1884" w:type="dxa"/>
            <w:tcBorders>
              <w:top w:val="single" w:color="auto" w:sz="4" w:space="0"/>
              <w:left w:val="nil"/>
              <w:bottom w:val="single" w:color="auto" w:sz="4" w:space="0"/>
              <w:right w:val="single" w:color="auto" w:sz="4" w:space="0"/>
            </w:tcBorders>
            <w:shd w:val="clear" w:color="auto" w:fill="auto"/>
            <w:vAlign w:val="center"/>
            <w:tcPrChange w:author="Dai Nagashima" w:date="2025-07-14T18:57:00Z" w16du:dateUtc="2025-07-14T09:57:00Z" w:id="585">
              <w:tcPr>
                <w:tcW w:w="1678" w:type="dxa"/>
                <w:gridSpan w:val="2"/>
                <w:tcBorders>
                  <w:top w:val="single" w:color="auto" w:sz="4" w:space="0"/>
                  <w:left w:val="nil"/>
                  <w:bottom w:val="single" w:color="auto" w:sz="4" w:space="0"/>
                  <w:right w:val="single" w:color="auto" w:sz="4" w:space="0"/>
                </w:tcBorders>
                <w:shd w:val="clear" w:color="auto" w:fill="auto"/>
                <w:vAlign w:val="center"/>
              </w:tcPr>
            </w:tcPrChange>
          </w:tcPr>
          <w:p w:rsidRPr="001C646B" w:rsidR="00F82AF2" w:rsidP="00F82AF2" w:rsidRDefault="00F82AF2" w14:paraId="5FEFEF18" w14:textId="6C3EA199">
            <w:pPr>
              <w:widowControl/>
              <w:jc w:val="left"/>
              <w:rPr>
                <w:ins w:author="Kazuya Kato" w:date="2025-06-04T10:02:00Z" w:id="586"/>
                <w:rFonts w:ascii="BIZ UDゴシック" w:hAnsi="BIZ UDゴシック" w:cs="ＭＳ Ｐゴシック"/>
                <w:kern w:val="0"/>
                <w:sz w:val="18"/>
                <w:szCs w:val="18"/>
              </w:rPr>
            </w:pPr>
            <w:proofErr w:type="spellStart"/>
            <w:ins w:author="Kazuya Kato" w:date="2025-06-04T10:02:00Z" w:id="587">
              <w:r>
                <w:rPr>
                  <w:rFonts w:hint="eastAsia" w:ascii="BIZ UDゴシック" w:hAnsi="BIZ UDゴシック" w:cs="ＭＳ Ｐゴシック"/>
                  <w:kern w:val="0"/>
                  <w:sz w:val="18"/>
                  <w:szCs w:val="18"/>
                </w:rPr>
                <w:t>EventBridge</w:t>
              </w:r>
              <w:proofErr w:type="spellEnd"/>
            </w:ins>
          </w:p>
        </w:tc>
        <w:tc>
          <w:tcPr>
            <w:tcW w:w="1310" w:type="dxa"/>
            <w:tcBorders>
              <w:top w:val="single" w:color="auto" w:sz="4" w:space="0"/>
              <w:left w:val="single" w:color="auto" w:sz="4" w:space="0"/>
              <w:bottom w:val="single" w:color="auto" w:sz="4" w:space="0"/>
              <w:right w:val="single" w:color="auto" w:sz="4" w:space="0"/>
            </w:tcBorders>
            <w:noWrap/>
            <w:vAlign w:val="center"/>
            <w:tcPrChange w:author="Dai Nagashima" w:date="2025-07-14T18:57:00Z" w16du:dateUtc="2025-07-14T09:57:00Z" w:id="588">
              <w:tcPr>
                <w:tcW w:w="1310" w:type="dxa"/>
                <w:tcBorders>
                  <w:top w:val="single" w:color="auto" w:sz="4" w:space="0"/>
                  <w:left w:val="single" w:color="auto" w:sz="4" w:space="0"/>
                  <w:bottom w:val="single" w:color="auto" w:sz="4" w:space="0"/>
                  <w:right w:val="single" w:color="auto" w:sz="4" w:space="0"/>
                </w:tcBorders>
                <w:noWrap/>
                <w:vAlign w:val="center"/>
              </w:tcPr>
            </w:tcPrChange>
          </w:tcPr>
          <w:p w:rsidR="00F82AF2" w:rsidP="00F82AF2" w:rsidRDefault="00F82AF2" w14:paraId="12B464E2" w14:textId="25867A07">
            <w:pPr>
              <w:widowControl/>
              <w:jc w:val="center"/>
              <w:rPr>
                <w:ins w:author="Kazuya Kato" w:date="2025-06-04T10:02:00Z" w:id="589"/>
                <w:rFonts w:hAnsi="ＭＳ 明朝" w:cs="ＭＳ Ｐゴシック"/>
                <w:kern w:val="0"/>
                <w:sz w:val="20"/>
                <w:szCs w:val="20"/>
              </w:rPr>
            </w:pPr>
            <w:ins w:author="Kazuya Kato" w:date="2025-06-04T10:03:00Z" w:id="590">
              <w:r w:rsidRPr="001C646B">
                <w:rPr>
                  <w:rFonts w:hint="eastAsia" w:ascii="BIZ UDゴシック" w:hAnsi="BIZ UDゴシック" w:cs="ＭＳ Ｐゴシック"/>
                  <w:kern w:val="0"/>
                  <w:sz w:val="18"/>
                  <w:szCs w:val="18"/>
                </w:rPr>
                <w:t>0:0</w:t>
              </w:r>
              <w:r>
                <w:rPr>
                  <w:rFonts w:hint="eastAsia" w:ascii="BIZ UDゴシック" w:hAnsi="BIZ UDゴシック" w:cs="ＭＳ Ｐゴシック"/>
                  <w:kern w:val="0"/>
                  <w:sz w:val="18"/>
                  <w:szCs w:val="18"/>
                </w:rPr>
                <w:t>5</w:t>
              </w:r>
            </w:ins>
          </w:p>
        </w:tc>
        <w:tc>
          <w:tcPr>
            <w:tcW w:w="1310" w:type="dxa"/>
            <w:tcBorders>
              <w:top w:val="single" w:color="auto" w:sz="4" w:space="0"/>
              <w:left w:val="single" w:color="auto" w:sz="4" w:space="0"/>
              <w:bottom w:val="single" w:color="auto" w:sz="4" w:space="0"/>
              <w:right w:val="single" w:color="auto" w:sz="4" w:space="0"/>
            </w:tcBorders>
            <w:vAlign w:val="center"/>
            <w:tcPrChange w:author="Dai Nagashima" w:date="2025-07-14T18:57:00Z" w16du:dateUtc="2025-07-14T09:57:00Z" w:id="591">
              <w:tcPr>
                <w:tcW w:w="1310" w:type="dxa"/>
                <w:tcBorders>
                  <w:top w:val="single" w:color="auto" w:sz="4" w:space="0"/>
                  <w:left w:val="single" w:color="auto" w:sz="4" w:space="0"/>
                  <w:bottom w:val="single" w:color="auto" w:sz="4" w:space="0"/>
                  <w:right w:val="single" w:color="auto" w:sz="4" w:space="0"/>
                </w:tcBorders>
                <w:vAlign w:val="center"/>
              </w:tcPr>
            </w:tcPrChange>
          </w:tcPr>
          <w:p w:rsidR="00F82AF2" w:rsidP="00F82AF2" w:rsidRDefault="00F82AF2" w14:paraId="2D8EDA90" w14:textId="71F231E7">
            <w:pPr>
              <w:widowControl/>
              <w:jc w:val="center"/>
              <w:rPr>
                <w:ins w:author="Kazuya Kato" w:date="2025-06-04T10:02:00Z" w:id="592"/>
                <w:rFonts w:hAnsi="ＭＳ 明朝" w:cs="ＭＳ Ｐゴシック"/>
                <w:kern w:val="0"/>
                <w:sz w:val="20"/>
                <w:szCs w:val="20"/>
              </w:rPr>
            </w:pPr>
            <w:ins w:author="Kazuya Kato" w:date="2025-06-04T10:03:00Z" w:id="593">
              <w:r w:rsidRPr="001C646B">
                <w:rPr>
                  <w:rFonts w:hint="eastAsia" w:ascii="BIZ UDゴシック" w:hAnsi="BIZ UDゴシック" w:cs="ＭＳ Ｐゴシック"/>
                  <w:kern w:val="0"/>
                  <w:sz w:val="18"/>
                  <w:szCs w:val="18"/>
                </w:rPr>
                <w:t>0:0</w:t>
              </w:r>
              <w:r>
                <w:rPr>
                  <w:rFonts w:hint="eastAsia" w:ascii="BIZ UDゴシック" w:hAnsi="BIZ UDゴシック" w:cs="ＭＳ Ｐゴシック"/>
                  <w:kern w:val="0"/>
                  <w:sz w:val="18"/>
                  <w:szCs w:val="18"/>
                </w:rPr>
                <w:t>5</w:t>
              </w:r>
            </w:ins>
          </w:p>
        </w:tc>
        <w:tc>
          <w:tcPr>
            <w:tcW w:w="1311" w:type="dxa"/>
            <w:tcBorders>
              <w:top w:val="single" w:color="auto" w:sz="4" w:space="0"/>
              <w:left w:val="single" w:color="auto" w:sz="4" w:space="0"/>
              <w:bottom w:val="single" w:color="auto" w:sz="4" w:space="0"/>
              <w:right w:val="single" w:color="auto" w:sz="4" w:space="0"/>
            </w:tcBorders>
            <w:vAlign w:val="center"/>
            <w:tcPrChange w:author="Dai Nagashima" w:date="2025-07-14T18:57:00Z" w16du:dateUtc="2025-07-14T09:57:00Z" w:id="594">
              <w:tcPr>
                <w:tcW w:w="1311" w:type="dxa"/>
                <w:tcBorders>
                  <w:top w:val="single" w:color="auto" w:sz="4" w:space="0"/>
                  <w:left w:val="single" w:color="auto" w:sz="4" w:space="0"/>
                  <w:bottom w:val="single" w:color="auto" w:sz="4" w:space="0"/>
                  <w:right w:val="single" w:color="auto" w:sz="4" w:space="0"/>
                </w:tcBorders>
                <w:vAlign w:val="center"/>
              </w:tcPr>
            </w:tcPrChange>
          </w:tcPr>
          <w:p w:rsidR="00F82AF2" w:rsidP="00F82AF2" w:rsidRDefault="00F82AF2" w14:paraId="5C63A372" w14:textId="671408EF">
            <w:pPr>
              <w:widowControl/>
              <w:jc w:val="center"/>
              <w:rPr>
                <w:ins w:author="Kazuya Kato" w:date="2025-06-04T10:02:00Z" w:id="595"/>
                <w:rFonts w:hAnsi="ＭＳ 明朝" w:cs="ＭＳ Ｐゴシック"/>
                <w:kern w:val="0"/>
                <w:sz w:val="20"/>
                <w:szCs w:val="20"/>
              </w:rPr>
            </w:pPr>
            <w:ins w:author="Kazuya Kato" w:date="2025-06-04T10:03:00Z" w:id="596">
              <w:r w:rsidRPr="001C646B">
                <w:rPr>
                  <w:rFonts w:hint="eastAsia" w:ascii="BIZ UDゴシック" w:hAnsi="BIZ UDゴシック" w:cs="ＭＳ Ｐゴシック"/>
                  <w:kern w:val="0"/>
                  <w:sz w:val="18"/>
                  <w:szCs w:val="18"/>
                </w:rPr>
                <w:t>0:0</w:t>
              </w:r>
              <w:r>
                <w:rPr>
                  <w:rFonts w:hint="eastAsia" w:ascii="BIZ UDゴシック" w:hAnsi="BIZ UDゴシック" w:cs="ＭＳ Ｐゴシック"/>
                  <w:kern w:val="0"/>
                  <w:sz w:val="18"/>
                  <w:szCs w:val="18"/>
                </w:rPr>
                <w:t>5</w:t>
              </w:r>
            </w:ins>
          </w:p>
        </w:tc>
        <w:tc>
          <w:tcPr>
            <w:tcW w:w="1310" w:type="dxa"/>
            <w:tcBorders>
              <w:top w:val="single" w:color="auto" w:sz="4" w:space="0"/>
              <w:left w:val="single" w:color="auto" w:sz="4" w:space="0"/>
              <w:bottom w:val="single" w:color="auto" w:sz="4" w:space="0"/>
              <w:right w:val="single" w:color="auto" w:sz="4" w:space="0"/>
            </w:tcBorders>
            <w:vAlign w:val="center"/>
            <w:tcPrChange w:author="Dai Nagashima" w:date="2025-07-14T18:57:00Z" w16du:dateUtc="2025-07-14T09:57:00Z" w:id="597">
              <w:tcPr>
                <w:tcW w:w="1310" w:type="dxa"/>
                <w:tcBorders>
                  <w:top w:val="single" w:color="auto" w:sz="4" w:space="0"/>
                  <w:left w:val="single" w:color="auto" w:sz="4" w:space="0"/>
                  <w:bottom w:val="single" w:color="auto" w:sz="4" w:space="0"/>
                  <w:right w:val="single" w:color="auto" w:sz="4" w:space="0"/>
                </w:tcBorders>
                <w:vAlign w:val="center"/>
              </w:tcPr>
            </w:tcPrChange>
          </w:tcPr>
          <w:p w:rsidR="00F82AF2" w:rsidP="00F82AF2" w:rsidRDefault="00F82AF2" w14:paraId="75824426" w14:textId="2D172BDE">
            <w:pPr>
              <w:widowControl/>
              <w:jc w:val="center"/>
              <w:rPr>
                <w:ins w:author="Kazuya Kato" w:date="2025-06-04T10:02:00Z" w:id="598"/>
                <w:rFonts w:hAnsi="ＭＳ 明朝" w:cs="ＭＳ Ｐゴシック"/>
                <w:kern w:val="0"/>
                <w:sz w:val="20"/>
                <w:szCs w:val="20"/>
              </w:rPr>
            </w:pPr>
            <w:ins w:author="Kazuya Kato" w:date="2025-06-04T10:03:00Z" w:id="599">
              <w:r w:rsidRPr="001C646B">
                <w:rPr>
                  <w:rFonts w:hint="eastAsia" w:ascii="BIZ UDゴシック" w:hAnsi="BIZ UDゴシック" w:cs="ＭＳ Ｐゴシック"/>
                  <w:kern w:val="0"/>
                  <w:sz w:val="18"/>
                  <w:szCs w:val="18"/>
                </w:rPr>
                <w:t>0:0</w:t>
              </w:r>
              <w:r>
                <w:rPr>
                  <w:rFonts w:hint="eastAsia" w:ascii="BIZ UDゴシック" w:hAnsi="BIZ UDゴシック" w:cs="ＭＳ Ｐゴシック"/>
                  <w:kern w:val="0"/>
                  <w:sz w:val="18"/>
                  <w:szCs w:val="18"/>
                </w:rPr>
                <w:t>5</w:t>
              </w:r>
            </w:ins>
          </w:p>
        </w:tc>
        <w:tc>
          <w:tcPr>
            <w:tcW w:w="1311" w:type="dxa"/>
            <w:tcBorders>
              <w:top w:val="single" w:color="auto" w:sz="4" w:space="0"/>
              <w:left w:val="single" w:color="auto" w:sz="4" w:space="0"/>
              <w:bottom w:val="single" w:color="auto" w:sz="4" w:space="0"/>
              <w:right w:val="single" w:color="auto" w:sz="4" w:space="0"/>
            </w:tcBorders>
            <w:vAlign w:val="center"/>
            <w:tcPrChange w:author="Dai Nagashima" w:date="2025-07-14T18:57:00Z" w16du:dateUtc="2025-07-14T09:57:00Z" w:id="600">
              <w:tcPr>
                <w:tcW w:w="1311" w:type="dxa"/>
                <w:tcBorders>
                  <w:top w:val="single" w:color="auto" w:sz="4" w:space="0"/>
                  <w:left w:val="single" w:color="auto" w:sz="4" w:space="0"/>
                  <w:bottom w:val="single" w:color="auto" w:sz="4" w:space="0"/>
                  <w:right w:val="single" w:color="auto" w:sz="4" w:space="0"/>
                </w:tcBorders>
                <w:vAlign w:val="center"/>
              </w:tcPr>
            </w:tcPrChange>
          </w:tcPr>
          <w:p w:rsidR="00F82AF2" w:rsidP="00F82AF2" w:rsidRDefault="00F82AF2" w14:paraId="217D49B0" w14:textId="0B722EC9">
            <w:pPr>
              <w:widowControl/>
              <w:jc w:val="center"/>
              <w:rPr>
                <w:ins w:author="Kazuya Kato" w:date="2025-06-04T10:02:00Z" w:id="601"/>
                <w:rFonts w:hAnsi="ＭＳ 明朝" w:cs="ＭＳ Ｐゴシック"/>
                <w:kern w:val="0"/>
                <w:sz w:val="20"/>
                <w:szCs w:val="20"/>
              </w:rPr>
            </w:pPr>
            <w:ins w:author="Kazuya Kato" w:date="2025-06-04T10:03:00Z" w:id="602">
              <w:r w:rsidRPr="001C646B">
                <w:rPr>
                  <w:rFonts w:hint="eastAsia" w:ascii="BIZ UDゴシック" w:hAnsi="BIZ UDゴシック" w:cs="ＭＳ Ｐゴシック"/>
                  <w:kern w:val="0"/>
                  <w:sz w:val="18"/>
                  <w:szCs w:val="18"/>
                </w:rPr>
                <w:t>0:0</w:t>
              </w:r>
              <w:r>
                <w:rPr>
                  <w:rFonts w:hint="eastAsia" w:ascii="BIZ UDゴシック" w:hAnsi="BIZ UDゴシック" w:cs="ＭＳ Ｐゴシック"/>
                  <w:kern w:val="0"/>
                  <w:sz w:val="18"/>
                  <w:szCs w:val="18"/>
                </w:rPr>
                <w:t>5</w:t>
              </w:r>
            </w:ins>
          </w:p>
        </w:tc>
        <w:tc>
          <w:tcPr>
            <w:tcW w:w="1310" w:type="dxa"/>
            <w:tcBorders>
              <w:top w:val="single" w:color="auto" w:sz="4" w:space="0"/>
              <w:left w:val="single" w:color="auto" w:sz="4" w:space="0"/>
              <w:bottom w:val="single" w:color="auto" w:sz="4" w:space="0"/>
              <w:right w:val="single" w:color="auto" w:sz="4" w:space="0"/>
            </w:tcBorders>
            <w:vAlign w:val="center"/>
            <w:tcPrChange w:author="Dai Nagashima" w:date="2025-07-14T18:57:00Z" w16du:dateUtc="2025-07-14T09:57:00Z" w:id="603">
              <w:tcPr>
                <w:tcW w:w="1310" w:type="dxa"/>
                <w:tcBorders>
                  <w:top w:val="single" w:color="auto" w:sz="4" w:space="0"/>
                  <w:left w:val="single" w:color="auto" w:sz="4" w:space="0"/>
                  <w:bottom w:val="single" w:color="auto" w:sz="4" w:space="0"/>
                  <w:right w:val="single" w:color="auto" w:sz="4" w:space="0"/>
                </w:tcBorders>
                <w:vAlign w:val="center"/>
              </w:tcPr>
            </w:tcPrChange>
          </w:tcPr>
          <w:p w:rsidR="00F82AF2" w:rsidP="00F82AF2" w:rsidRDefault="00F82AF2" w14:paraId="5E809D5B" w14:textId="6BCC2CE1">
            <w:pPr>
              <w:widowControl/>
              <w:jc w:val="center"/>
              <w:rPr>
                <w:ins w:author="Kazuya Kato" w:date="2025-06-04T10:02:00Z" w:id="604"/>
                <w:rFonts w:hAnsi="ＭＳ 明朝" w:cs="ＭＳ Ｐゴシック"/>
                <w:kern w:val="0"/>
                <w:sz w:val="20"/>
                <w:szCs w:val="20"/>
              </w:rPr>
            </w:pPr>
            <w:ins w:author="Kazuya Kato" w:date="2025-06-04T10:03:00Z" w:id="605">
              <w:r w:rsidRPr="001C646B">
                <w:rPr>
                  <w:rFonts w:hint="eastAsia" w:ascii="BIZ UDゴシック" w:hAnsi="BIZ UDゴシック" w:cs="ＭＳ Ｐゴシック"/>
                  <w:kern w:val="0"/>
                  <w:sz w:val="18"/>
                  <w:szCs w:val="18"/>
                </w:rPr>
                <w:t>0:0</w:t>
              </w:r>
              <w:r>
                <w:rPr>
                  <w:rFonts w:hint="eastAsia" w:ascii="BIZ UDゴシック" w:hAnsi="BIZ UDゴシック" w:cs="ＭＳ Ｐゴシック"/>
                  <w:kern w:val="0"/>
                  <w:sz w:val="18"/>
                  <w:szCs w:val="18"/>
                </w:rPr>
                <w:t>5</w:t>
              </w:r>
            </w:ins>
          </w:p>
        </w:tc>
        <w:tc>
          <w:tcPr>
            <w:tcW w:w="1311" w:type="dxa"/>
            <w:tcBorders>
              <w:top w:val="single" w:color="auto" w:sz="4" w:space="0"/>
              <w:left w:val="single" w:color="auto" w:sz="4" w:space="0"/>
              <w:bottom w:val="single" w:color="auto" w:sz="4" w:space="0"/>
              <w:right w:val="single" w:color="auto" w:sz="4" w:space="0"/>
            </w:tcBorders>
            <w:vAlign w:val="center"/>
            <w:tcPrChange w:author="Dai Nagashima" w:date="2025-07-14T18:57:00Z" w16du:dateUtc="2025-07-14T09:57:00Z" w:id="606">
              <w:tcPr>
                <w:tcW w:w="1311" w:type="dxa"/>
                <w:gridSpan w:val="2"/>
                <w:tcBorders>
                  <w:top w:val="single" w:color="auto" w:sz="4" w:space="0"/>
                  <w:left w:val="single" w:color="auto" w:sz="4" w:space="0"/>
                  <w:bottom w:val="single" w:color="auto" w:sz="4" w:space="0"/>
                  <w:right w:val="single" w:color="auto" w:sz="4" w:space="0"/>
                </w:tcBorders>
                <w:vAlign w:val="center"/>
              </w:tcPr>
            </w:tcPrChange>
          </w:tcPr>
          <w:p w:rsidRPr="001C646B" w:rsidR="00F82AF2" w:rsidP="00F82AF2" w:rsidRDefault="00F82AF2" w14:paraId="0721A3A6" w14:textId="3C9644D0">
            <w:pPr>
              <w:widowControl/>
              <w:jc w:val="center"/>
              <w:rPr>
                <w:ins w:author="Kazuya Kato" w:date="2025-06-04T10:02:00Z" w:id="607"/>
                <w:rFonts w:ascii="BIZ UDゴシック" w:hAnsi="BIZ UDゴシック" w:cs="ＭＳ Ｐゴシック"/>
                <w:kern w:val="0"/>
                <w:sz w:val="18"/>
                <w:szCs w:val="18"/>
              </w:rPr>
            </w:pPr>
            <w:ins w:author="Kazuya Kato" w:date="2025-06-04T10:03:00Z" w:id="608">
              <w:r w:rsidRPr="001C646B">
                <w:rPr>
                  <w:rFonts w:hint="eastAsia" w:ascii="BIZ UDゴシック" w:hAnsi="BIZ UDゴシック" w:cs="ＭＳ Ｐゴシック"/>
                  <w:kern w:val="0"/>
                  <w:sz w:val="18"/>
                  <w:szCs w:val="18"/>
                </w:rPr>
                <w:t>0:0</w:t>
              </w:r>
              <w:r>
                <w:rPr>
                  <w:rFonts w:hint="eastAsia" w:ascii="BIZ UDゴシック" w:hAnsi="BIZ UDゴシック" w:cs="ＭＳ Ｐゴシック"/>
                  <w:kern w:val="0"/>
                  <w:sz w:val="18"/>
                  <w:szCs w:val="18"/>
                </w:rPr>
                <w:t>5</w:t>
              </w:r>
            </w:ins>
          </w:p>
        </w:tc>
      </w:tr>
      <w:tr w:rsidRPr="00A36952" w:rsidR="00F82AF2" w:rsidTr="009E48C1" w14:paraId="437F2CEB" w14:textId="77777777">
        <w:tblPrEx>
          <w:tblPrExChange w:author="Dai Nagashima" w:date="2025-07-14T18:57:00Z" w16du:dateUtc="2025-07-14T09:57:00Z" w:id="609">
            <w:tblPrEx>
              <w:tblW w:w="15345" w:type="dxa"/>
            </w:tblPrEx>
          </w:tblPrExChange>
        </w:tblPrEx>
        <w:trPr>
          <w:trHeight w:val="240"/>
          <w:ins w:author="Kazuya Kato" w:date="2025-06-30T18:07:00Z" w:id="610"/>
          <w:trPrChange w:author="Dai Nagashima" w:date="2025-07-14T18:57:00Z" w16du:dateUtc="2025-07-14T09:57:00Z" w:id="611">
            <w:trPr>
              <w:gridBefore w:val="1"/>
              <w:gridAfter w:val="0"/>
              <w:trHeight w:val="240"/>
            </w:trPr>
          </w:trPrChange>
        </w:trPr>
        <w:tc>
          <w:tcPr>
            <w:tcW w:w="2977" w:type="dxa"/>
            <w:tcBorders>
              <w:top w:val="single" w:color="auto" w:sz="4" w:space="0"/>
              <w:left w:val="single" w:color="auto" w:sz="4" w:space="0"/>
              <w:bottom w:val="single" w:color="auto" w:sz="4" w:space="0"/>
              <w:right w:val="single" w:color="auto" w:sz="4" w:space="0"/>
            </w:tcBorders>
            <w:noWrap/>
            <w:vAlign w:val="center"/>
            <w:tcPrChange w:author="Dai Nagashima" w:date="2025-07-14T18:57:00Z" w16du:dateUtc="2025-07-14T09:57:00Z" w:id="612">
              <w:tcPr>
                <w:tcW w:w="3183" w:type="dxa"/>
                <w:gridSpan w:val="2"/>
                <w:tcBorders>
                  <w:top w:val="single" w:color="auto" w:sz="4" w:space="0"/>
                  <w:left w:val="single" w:color="auto" w:sz="4" w:space="0"/>
                  <w:bottom w:val="single" w:color="auto" w:sz="4" w:space="0"/>
                  <w:right w:val="single" w:color="auto" w:sz="4" w:space="0"/>
                </w:tcBorders>
                <w:noWrap/>
                <w:vAlign w:val="center"/>
              </w:tcPr>
            </w:tcPrChange>
          </w:tcPr>
          <w:p w:rsidR="00F82AF2" w:rsidP="00F82AF2" w:rsidRDefault="00F82AF2" w14:paraId="798C9251" w14:textId="741745B1">
            <w:pPr>
              <w:widowControl/>
              <w:ind w:firstLine="180" w:firstLineChars="100"/>
              <w:jc w:val="left"/>
              <w:rPr>
                <w:ins w:author="Kazuya Kato" w:date="2025-06-30T18:07:00Z" w:id="613"/>
                <w:rFonts w:ascii="BIZ UDゴシック" w:hAnsi="BIZ UDゴシック" w:cs="ＭＳ Ｐゴシック"/>
                <w:kern w:val="0"/>
                <w:sz w:val="18"/>
                <w:szCs w:val="18"/>
              </w:rPr>
            </w:pPr>
            <w:ins w:author="Kazuya Kato" w:date="2025-06-30T18:08:00Z" w:id="614">
              <w:r>
                <w:rPr>
                  <w:rFonts w:hint="eastAsia" w:ascii="BIZ UDゴシック" w:hAnsi="BIZ UDゴシック" w:cs="ＭＳ Ｐゴシック"/>
                  <w:kern w:val="0"/>
                  <w:sz w:val="18"/>
                  <w:szCs w:val="18"/>
                </w:rPr>
                <w:t>サーバ再起動</w:t>
              </w:r>
            </w:ins>
          </w:p>
        </w:tc>
        <w:tc>
          <w:tcPr>
            <w:tcW w:w="1884" w:type="dxa"/>
            <w:tcBorders>
              <w:top w:val="single" w:color="auto" w:sz="4" w:space="0"/>
              <w:left w:val="nil"/>
              <w:bottom w:val="single" w:color="auto" w:sz="4" w:space="0"/>
              <w:right w:val="single" w:color="auto" w:sz="4" w:space="0"/>
            </w:tcBorders>
            <w:shd w:val="clear" w:color="auto" w:fill="auto"/>
            <w:vAlign w:val="center"/>
            <w:tcPrChange w:author="Dai Nagashima" w:date="2025-07-14T18:57:00Z" w16du:dateUtc="2025-07-14T09:57:00Z" w:id="615">
              <w:tcPr>
                <w:tcW w:w="1678" w:type="dxa"/>
                <w:gridSpan w:val="2"/>
                <w:tcBorders>
                  <w:top w:val="single" w:color="auto" w:sz="4" w:space="0"/>
                  <w:left w:val="nil"/>
                  <w:bottom w:val="single" w:color="auto" w:sz="4" w:space="0"/>
                  <w:right w:val="single" w:color="auto" w:sz="4" w:space="0"/>
                </w:tcBorders>
                <w:shd w:val="clear" w:color="auto" w:fill="auto"/>
                <w:vAlign w:val="center"/>
              </w:tcPr>
            </w:tcPrChange>
          </w:tcPr>
          <w:p w:rsidR="00F82AF2" w:rsidP="00F82AF2" w:rsidRDefault="00F82AF2" w14:paraId="20D62F0E" w14:textId="19EEF24D">
            <w:pPr>
              <w:widowControl/>
              <w:jc w:val="left"/>
              <w:rPr>
                <w:ins w:author="Kazuya Kato" w:date="2025-06-30T18:07:00Z" w:id="616"/>
                <w:rFonts w:ascii="BIZ UDゴシック" w:hAnsi="BIZ UDゴシック" w:cs="ＭＳ Ｐゴシック"/>
                <w:kern w:val="0"/>
                <w:sz w:val="18"/>
                <w:szCs w:val="18"/>
              </w:rPr>
            </w:pPr>
            <w:proofErr w:type="spellStart"/>
            <w:ins w:author="Kazuya Kato" w:date="2025-06-30T18:08:00Z" w:id="617">
              <w:r>
                <w:rPr>
                  <w:rFonts w:hint="eastAsia" w:ascii="BIZ UDゴシック" w:hAnsi="BIZ UDゴシック" w:cs="ＭＳ Ｐゴシック"/>
                  <w:kern w:val="0"/>
                  <w:sz w:val="18"/>
                  <w:szCs w:val="18"/>
                </w:rPr>
                <w:t>FSx</w:t>
              </w:r>
            </w:ins>
            <w:proofErr w:type="spellEnd"/>
          </w:p>
        </w:tc>
        <w:tc>
          <w:tcPr>
            <w:tcW w:w="1310" w:type="dxa"/>
            <w:tcBorders>
              <w:top w:val="single" w:color="auto" w:sz="4" w:space="0"/>
              <w:left w:val="single" w:color="auto" w:sz="4" w:space="0"/>
              <w:bottom w:val="single" w:color="auto" w:sz="4" w:space="0"/>
              <w:right w:val="single" w:color="auto" w:sz="4" w:space="0"/>
            </w:tcBorders>
            <w:noWrap/>
            <w:vAlign w:val="center"/>
            <w:tcPrChange w:author="Dai Nagashima" w:date="2025-07-14T18:57:00Z" w16du:dateUtc="2025-07-14T09:57:00Z" w:id="618">
              <w:tcPr>
                <w:tcW w:w="1310" w:type="dxa"/>
                <w:tcBorders>
                  <w:top w:val="single" w:color="auto" w:sz="4" w:space="0"/>
                  <w:left w:val="single" w:color="auto" w:sz="4" w:space="0"/>
                  <w:bottom w:val="single" w:color="auto" w:sz="4" w:space="0"/>
                  <w:right w:val="single" w:color="auto" w:sz="4" w:space="0"/>
                </w:tcBorders>
                <w:noWrap/>
                <w:vAlign w:val="center"/>
              </w:tcPr>
            </w:tcPrChange>
          </w:tcPr>
          <w:p w:rsidRPr="001C646B" w:rsidR="00F82AF2" w:rsidP="00F82AF2" w:rsidRDefault="00F82AF2" w14:paraId="53D7E8DA" w14:textId="77777777">
            <w:pPr>
              <w:widowControl/>
              <w:jc w:val="center"/>
              <w:rPr>
                <w:ins w:author="Kazuya Kato" w:date="2025-06-30T18:07:00Z" w:id="619"/>
                <w:rFonts w:ascii="BIZ UDゴシック" w:hAnsi="BIZ UDゴシック" w:cs="ＭＳ Ｐゴシック"/>
                <w:kern w:val="0"/>
                <w:sz w:val="18"/>
                <w:szCs w:val="18"/>
              </w:rPr>
            </w:pPr>
          </w:p>
        </w:tc>
        <w:tc>
          <w:tcPr>
            <w:tcW w:w="1310" w:type="dxa"/>
            <w:tcBorders>
              <w:top w:val="single" w:color="auto" w:sz="4" w:space="0"/>
              <w:left w:val="single" w:color="auto" w:sz="4" w:space="0"/>
              <w:bottom w:val="single" w:color="auto" w:sz="4" w:space="0"/>
              <w:right w:val="single" w:color="auto" w:sz="4" w:space="0"/>
            </w:tcBorders>
            <w:vAlign w:val="center"/>
            <w:tcPrChange w:author="Dai Nagashima" w:date="2025-07-14T18:57:00Z" w16du:dateUtc="2025-07-14T09:57:00Z" w:id="620">
              <w:tcPr>
                <w:tcW w:w="1310" w:type="dxa"/>
                <w:tcBorders>
                  <w:top w:val="single" w:color="auto" w:sz="4" w:space="0"/>
                  <w:left w:val="single" w:color="auto" w:sz="4" w:space="0"/>
                  <w:bottom w:val="single" w:color="auto" w:sz="4" w:space="0"/>
                  <w:right w:val="single" w:color="auto" w:sz="4" w:space="0"/>
                </w:tcBorders>
                <w:vAlign w:val="center"/>
              </w:tcPr>
            </w:tcPrChange>
          </w:tcPr>
          <w:p w:rsidRPr="001C646B" w:rsidR="00F82AF2" w:rsidP="00F82AF2" w:rsidRDefault="00F82AF2" w14:paraId="1D0CD8F3" w14:textId="77777777">
            <w:pPr>
              <w:widowControl/>
              <w:jc w:val="center"/>
              <w:rPr>
                <w:ins w:author="Kazuya Kato" w:date="2025-06-30T18:07:00Z" w:id="621"/>
                <w:rFonts w:ascii="BIZ UDゴシック" w:hAnsi="BIZ UDゴシック" w:cs="ＭＳ Ｐゴシック"/>
                <w:kern w:val="0"/>
                <w:sz w:val="18"/>
                <w:szCs w:val="18"/>
              </w:rPr>
            </w:pPr>
          </w:p>
        </w:tc>
        <w:tc>
          <w:tcPr>
            <w:tcW w:w="1311" w:type="dxa"/>
            <w:tcBorders>
              <w:top w:val="single" w:color="auto" w:sz="4" w:space="0"/>
              <w:left w:val="single" w:color="auto" w:sz="4" w:space="0"/>
              <w:bottom w:val="single" w:color="auto" w:sz="4" w:space="0"/>
              <w:right w:val="single" w:color="auto" w:sz="4" w:space="0"/>
            </w:tcBorders>
            <w:vAlign w:val="center"/>
            <w:tcPrChange w:author="Dai Nagashima" w:date="2025-07-14T18:57:00Z" w16du:dateUtc="2025-07-14T09:57:00Z" w:id="622">
              <w:tcPr>
                <w:tcW w:w="1311" w:type="dxa"/>
                <w:tcBorders>
                  <w:top w:val="single" w:color="auto" w:sz="4" w:space="0"/>
                  <w:left w:val="single" w:color="auto" w:sz="4" w:space="0"/>
                  <w:bottom w:val="single" w:color="auto" w:sz="4" w:space="0"/>
                  <w:right w:val="single" w:color="auto" w:sz="4" w:space="0"/>
                </w:tcBorders>
                <w:vAlign w:val="center"/>
              </w:tcPr>
            </w:tcPrChange>
          </w:tcPr>
          <w:p w:rsidRPr="001C646B" w:rsidR="00F82AF2" w:rsidP="00F82AF2" w:rsidRDefault="00F82AF2" w14:paraId="10EBAF62" w14:textId="77777777">
            <w:pPr>
              <w:widowControl/>
              <w:jc w:val="center"/>
              <w:rPr>
                <w:ins w:author="Kazuya Kato" w:date="2025-06-30T18:07:00Z" w:id="623"/>
                <w:rFonts w:ascii="BIZ UDゴシック" w:hAnsi="BIZ UDゴシック" w:cs="ＭＳ Ｐゴシック"/>
                <w:kern w:val="0"/>
                <w:sz w:val="18"/>
                <w:szCs w:val="18"/>
              </w:rPr>
            </w:pPr>
          </w:p>
        </w:tc>
        <w:tc>
          <w:tcPr>
            <w:tcW w:w="1310" w:type="dxa"/>
            <w:tcBorders>
              <w:top w:val="single" w:color="auto" w:sz="4" w:space="0"/>
              <w:left w:val="single" w:color="auto" w:sz="4" w:space="0"/>
              <w:bottom w:val="single" w:color="auto" w:sz="4" w:space="0"/>
              <w:right w:val="single" w:color="auto" w:sz="4" w:space="0"/>
            </w:tcBorders>
            <w:vAlign w:val="center"/>
            <w:tcPrChange w:author="Dai Nagashima" w:date="2025-07-14T18:57:00Z" w16du:dateUtc="2025-07-14T09:57:00Z" w:id="624">
              <w:tcPr>
                <w:tcW w:w="1310" w:type="dxa"/>
                <w:tcBorders>
                  <w:top w:val="single" w:color="auto" w:sz="4" w:space="0"/>
                  <w:left w:val="single" w:color="auto" w:sz="4" w:space="0"/>
                  <w:bottom w:val="single" w:color="auto" w:sz="4" w:space="0"/>
                  <w:right w:val="single" w:color="auto" w:sz="4" w:space="0"/>
                </w:tcBorders>
                <w:vAlign w:val="center"/>
              </w:tcPr>
            </w:tcPrChange>
          </w:tcPr>
          <w:p w:rsidRPr="001C646B" w:rsidR="00F82AF2" w:rsidP="00F82AF2" w:rsidRDefault="00F82AF2" w14:paraId="3CB3F28E" w14:textId="77777777">
            <w:pPr>
              <w:widowControl/>
              <w:jc w:val="center"/>
              <w:rPr>
                <w:ins w:author="Kazuya Kato" w:date="2025-06-30T18:07:00Z" w:id="625"/>
                <w:rFonts w:ascii="BIZ UDゴシック" w:hAnsi="BIZ UDゴシック" w:cs="ＭＳ Ｐゴシック"/>
                <w:kern w:val="0"/>
                <w:sz w:val="18"/>
                <w:szCs w:val="18"/>
              </w:rPr>
            </w:pPr>
          </w:p>
        </w:tc>
        <w:tc>
          <w:tcPr>
            <w:tcW w:w="1311" w:type="dxa"/>
            <w:tcBorders>
              <w:top w:val="single" w:color="auto" w:sz="4" w:space="0"/>
              <w:left w:val="single" w:color="auto" w:sz="4" w:space="0"/>
              <w:bottom w:val="single" w:color="auto" w:sz="4" w:space="0"/>
              <w:right w:val="single" w:color="auto" w:sz="4" w:space="0"/>
            </w:tcBorders>
            <w:vAlign w:val="center"/>
            <w:tcPrChange w:author="Dai Nagashima" w:date="2025-07-14T18:57:00Z" w16du:dateUtc="2025-07-14T09:57:00Z" w:id="626">
              <w:tcPr>
                <w:tcW w:w="1311" w:type="dxa"/>
                <w:tcBorders>
                  <w:top w:val="single" w:color="auto" w:sz="4" w:space="0"/>
                  <w:left w:val="single" w:color="auto" w:sz="4" w:space="0"/>
                  <w:bottom w:val="single" w:color="auto" w:sz="4" w:space="0"/>
                  <w:right w:val="single" w:color="auto" w:sz="4" w:space="0"/>
                </w:tcBorders>
                <w:vAlign w:val="center"/>
              </w:tcPr>
            </w:tcPrChange>
          </w:tcPr>
          <w:p w:rsidRPr="001C646B" w:rsidR="00F82AF2" w:rsidP="00F82AF2" w:rsidRDefault="00F82AF2" w14:paraId="5E6D1504" w14:textId="77777777">
            <w:pPr>
              <w:widowControl/>
              <w:jc w:val="center"/>
              <w:rPr>
                <w:ins w:author="Kazuya Kato" w:date="2025-06-30T18:07:00Z" w:id="627"/>
                <w:rFonts w:ascii="BIZ UDゴシック" w:hAnsi="BIZ UDゴシック" w:cs="ＭＳ Ｐゴシック"/>
                <w:kern w:val="0"/>
                <w:sz w:val="18"/>
                <w:szCs w:val="18"/>
              </w:rPr>
            </w:pPr>
          </w:p>
        </w:tc>
        <w:tc>
          <w:tcPr>
            <w:tcW w:w="1310" w:type="dxa"/>
            <w:tcBorders>
              <w:top w:val="single" w:color="auto" w:sz="4" w:space="0"/>
              <w:left w:val="single" w:color="auto" w:sz="4" w:space="0"/>
              <w:bottom w:val="single" w:color="auto" w:sz="4" w:space="0"/>
              <w:right w:val="single" w:color="auto" w:sz="4" w:space="0"/>
            </w:tcBorders>
            <w:vAlign w:val="center"/>
            <w:tcPrChange w:author="Dai Nagashima" w:date="2025-07-14T18:57:00Z" w16du:dateUtc="2025-07-14T09:57:00Z" w:id="628">
              <w:tcPr>
                <w:tcW w:w="1310" w:type="dxa"/>
                <w:tcBorders>
                  <w:top w:val="single" w:color="auto" w:sz="4" w:space="0"/>
                  <w:left w:val="single" w:color="auto" w:sz="4" w:space="0"/>
                  <w:bottom w:val="single" w:color="auto" w:sz="4" w:space="0"/>
                  <w:right w:val="single" w:color="auto" w:sz="4" w:space="0"/>
                </w:tcBorders>
                <w:vAlign w:val="center"/>
              </w:tcPr>
            </w:tcPrChange>
          </w:tcPr>
          <w:p w:rsidRPr="001C646B" w:rsidR="00F82AF2" w:rsidP="00F82AF2" w:rsidRDefault="00F82AF2" w14:paraId="19CC15B8" w14:textId="77777777">
            <w:pPr>
              <w:widowControl/>
              <w:jc w:val="center"/>
              <w:rPr>
                <w:ins w:author="Kazuya Kato" w:date="2025-06-30T18:07:00Z" w:id="629"/>
                <w:rFonts w:ascii="BIZ UDゴシック" w:hAnsi="BIZ UDゴシック" w:cs="ＭＳ Ｐゴシック"/>
                <w:kern w:val="0"/>
                <w:sz w:val="18"/>
                <w:szCs w:val="18"/>
              </w:rPr>
            </w:pPr>
          </w:p>
        </w:tc>
        <w:tc>
          <w:tcPr>
            <w:tcW w:w="1311" w:type="dxa"/>
            <w:tcBorders>
              <w:top w:val="single" w:color="auto" w:sz="4" w:space="0"/>
              <w:left w:val="single" w:color="auto" w:sz="4" w:space="0"/>
              <w:bottom w:val="single" w:color="auto" w:sz="4" w:space="0"/>
              <w:right w:val="single" w:color="auto" w:sz="4" w:space="0"/>
            </w:tcBorders>
            <w:vAlign w:val="center"/>
            <w:tcPrChange w:author="Dai Nagashima" w:date="2025-07-14T18:57:00Z" w16du:dateUtc="2025-07-14T09:57:00Z" w:id="630">
              <w:tcPr>
                <w:tcW w:w="1311" w:type="dxa"/>
                <w:gridSpan w:val="2"/>
                <w:tcBorders>
                  <w:top w:val="single" w:color="auto" w:sz="4" w:space="0"/>
                  <w:left w:val="single" w:color="auto" w:sz="4" w:space="0"/>
                  <w:bottom w:val="single" w:color="auto" w:sz="4" w:space="0"/>
                  <w:right w:val="single" w:color="auto" w:sz="4" w:space="0"/>
                </w:tcBorders>
                <w:vAlign w:val="center"/>
              </w:tcPr>
            </w:tcPrChange>
          </w:tcPr>
          <w:p w:rsidRPr="001C646B" w:rsidR="00F82AF2" w:rsidP="00F82AF2" w:rsidRDefault="00F82AF2" w14:paraId="4569F076" w14:textId="2C61339A">
            <w:pPr>
              <w:widowControl/>
              <w:jc w:val="center"/>
              <w:rPr>
                <w:ins w:author="Kazuya Kato" w:date="2025-06-30T18:07:00Z" w:id="631"/>
                <w:rFonts w:ascii="BIZ UDゴシック" w:hAnsi="BIZ UDゴシック" w:cs="ＭＳ Ｐゴシック"/>
                <w:kern w:val="0"/>
                <w:sz w:val="18"/>
                <w:szCs w:val="18"/>
              </w:rPr>
            </w:pPr>
            <w:ins w:author="Kazuya Kato" w:date="2025-06-30T18:08:00Z" w:id="632">
              <w:r>
                <w:rPr>
                  <w:rFonts w:hint="eastAsia" w:ascii="BIZ UDゴシック" w:hAnsi="BIZ UDゴシック" w:cs="ＭＳ Ｐゴシック"/>
                  <w:kern w:val="0"/>
                  <w:sz w:val="18"/>
                  <w:szCs w:val="18"/>
                </w:rPr>
                <w:t>0:30</w:t>
              </w:r>
            </w:ins>
          </w:p>
        </w:tc>
      </w:tr>
    </w:tbl>
    <w:p w:rsidRPr="001C646B" w:rsidR="00AB34FD" w:rsidDel="006F0AC4" w:rsidP="00FC40FF" w:rsidRDefault="00AB34FD" w14:paraId="734119C5" w14:textId="6E342B66">
      <w:pPr>
        <w:rPr>
          <w:del w:author="Kazuya Kato" w:date="2025-06-30T18:10:00Z" w:id="633"/>
          <w:rFonts w:ascii="BIZ UDゴシック" w:hAnsi="BIZ UDゴシック"/>
          <w:sz w:val="18"/>
          <w:szCs w:val="18"/>
        </w:rPr>
      </w:pPr>
      <w:bookmarkStart w:name="_Toc202274031" w:id="634"/>
      <w:bookmarkStart w:name="_Toc202274292" w:id="635"/>
      <w:bookmarkStart w:name="_Toc202274387" w:id="636"/>
      <w:bookmarkEnd w:id="634"/>
      <w:bookmarkEnd w:id="635"/>
      <w:bookmarkEnd w:id="636"/>
    </w:p>
    <w:p w:rsidR="00373A3E" w:rsidP="00C80635" w:rsidRDefault="00373A3E" w14:paraId="68482EAD" w14:textId="0918D05B">
      <w:pPr>
        <w:pStyle w:val="3"/>
      </w:pPr>
      <w:bookmarkStart w:name="_Toc202274388" w:id="637"/>
      <w:r>
        <w:rPr>
          <w:rFonts w:hint="eastAsia"/>
        </w:rPr>
        <w:t>月間スケジュール</w:t>
      </w:r>
      <w:bookmarkEnd w:id="637"/>
    </w:p>
    <w:p w:rsidRPr="001C646B" w:rsidR="00AB34FD" w:rsidP="00AB34FD" w:rsidRDefault="00AB34FD" w14:paraId="799A7862" w14:textId="37103948">
      <w:pPr>
        <w:rPr>
          <w:rFonts w:ascii="BIZ UDゴシック" w:hAnsi="BIZ UDゴシック" w:cstheme="majorBidi"/>
          <w:bCs/>
          <w:color w:val="000000" w:themeColor="text1"/>
          <w:sz w:val="18"/>
          <w:szCs w:val="18"/>
        </w:rPr>
      </w:pPr>
      <w:r w:rsidRPr="001C646B">
        <w:rPr>
          <w:rFonts w:ascii="BIZ UDゴシック" w:hAnsi="BIZ UDゴシック" w:cstheme="majorBidi"/>
          <w:bCs/>
          <w:color w:val="000000" w:themeColor="text1"/>
          <w:sz w:val="18"/>
          <w:szCs w:val="18"/>
        </w:rPr>
        <w:t>1</w:t>
      </w:r>
      <w:ins w:author="Kazuya Kato" w:date="2025-06-30T17:55:00Z" w:id="638">
        <w:r w:rsidR="004A3981">
          <w:rPr>
            <w:rFonts w:hint="eastAsia" w:ascii="BIZ UDゴシック" w:hAnsi="BIZ UDゴシック" w:cstheme="majorBidi"/>
            <w:bCs/>
            <w:color w:val="000000" w:themeColor="text1"/>
            <w:sz w:val="18"/>
            <w:szCs w:val="18"/>
          </w:rPr>
          <w:t>か月</w:t>
        </w:r>
      </w:ins>
      <w:del w:author="Kazuya Kato" w:date="2025-06-30T17:55:00Z" w:id="639">
        <w:r w:rsidRPr="001C646B" w:rsidDel="004A3981">
          <w:rPr>
            <w:rFonts w:hint="eastAsia" w:ascii="BIZ UDゴシック" w:hAnsi="BIZ UDゴシック" w:cstheme="majorBidi"/>
            <w:bCs/>
            <w:color w:val="000000" w:themeColor="text1"/>
            <w:sz w:val="18"/>
            <w:szCs w:val="18"/>
          </w:rPr>
          <w:delText>週間</w:delText>
        </w:r>
      </w:del>
      <w:r w:rsidRPr="001C646B">
        <w:rPr>
          <w:rFonts w:hint="eastAsia" w:ascii="BIZ UDゴシック" w:hAnsi="BIZ UDゴシック" w:cstheme="majorBidi"/>
          <w:bCs/>
          <w:color w:val="000000" w:themeColor="text1"/>
          <w:sz w:val="18"/>
          <w:szCs w:val="18"/>
        </w:rPr>
        <w:t>の繰り返しスケジュールとなる。</w:t>
      </w:r>
    </w:p>
    <w:tbl>
      <w:tblPr>
        <w:tblW w:w="1367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99" w:type="dxa"/>
          <w:right w:w="99" w:type="dxa"/>
        </w:tblCellMar>
        <w:tblLook w:val="0000" w:firstRow="0" w:lastRow="0" w:firstColumn="0" w:lastColumn="0" w:noHBand="0" w:noVBand="0"/>
        <w:tblPrChange w:author="Dai Nagashima" w:date="2025-07-14T18:57:00Z" w16du:dateUtc="2025-07-14T09:57:00Z" w:id="640">
          <w:tblPr>
            <w:tblW w:w="1367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99" w:type="dxa"/>
              <w:right w:w="99" w:type="dxa"/>
            </w:tblCellMar>
            <w:tblLook w:val="0000" w:firstRow="0" w:lastRow="0" w:firstColumn="0" w:lastColumn="0" w:noHBand="0" w:noVBand="0"/>
          </w:tblPr>
        </w:tblPrChange>
      </w:tblPr>
      <w:tblGrid>
        <w:gridCol w:w="2405"/>
        <w:gridCol w:w="1740"/>
        <w:gridCol w:w="1191"/>
        <w:gridCol w:w="1191"/>
        <w:gridCol w:w="1191"/>
        <w:gridCol w:w="1191"/>
        <w:gridCol w:w="1191"/>
        <w:gridCol w:w="1191"/>
        <w:gridCol w:w="841"/>
        <w:gridCol w:w="350"/>
        <w:gridCol w:w="788"/>
        <w:gridCol w:w="403"/>
        <w:tblGridChange w:id="641">
          <w:tblGrid>
            <w:gridCol w:w="2405"/>
            <w:gridCol w:w="296"/>
            <w:gridCol w:w="472"/>
            <w:gridCol w:w="972"/>
            <w:gridCol w:w="703"/>
            <w:gridCol w:w="964"/>
            <w:gridCol w:w="56"/>
            <w:gridCol w:w="57"/>
            <w:gridCol w:w="851"/>
            <w:gridCol w:w="112"/>
            <w:gridCol w:w="114"/>
            <w:gridCol w:w="738"/>
            <w:gridCol w:w="168"/>
            <w:gridCol w:w="171"/>
            <w:gridCol w:w="625"/>
            <w:gridCol w:w="224"/>
            <w:gridCol w:w="228"/>
            <w:gridCol w:w="512"/>
            <w:gridCol w:w="280"/>
            <w:gridCol w:w="285"/>
            <w:gridCol w:w="399"/>
            <w:gridCol w:w="336"/>
            <w:gridCol w:w="342"/>
            <w:gridCol w:w="286"/>
            <w:gridCol w:w="392"/>
            <w:gridCol w:w="399"/>
            <w:gridCol w:w="173"/>
            <w:gridCol w:w="448"/>
            <w:gridCol w:w="208"/>
            <w:gridCol w:w="248"/>
            <w:gridCol w:w="209"/>
            <w:gridCol w:w="356"/>
            <w:gridCol w:w="1314"/>
          </w:tblGrid>
        </w:tblGridChange>
      </w:tblGrid>
      <w:tr w:rsidRPr="00A36952" w:rsidR="006F0AC4" w:rsidTr="009E48C1" w14:paraId="4BF757F0" w14:textId="3BC900A5">
        <w:trPr>
          <w:trHeight w:val="240"/>
          <w:trPrChange w:author="Dai Nagashima" w:date="2025-07-14T18:57:00Z" w16du:dateUtc="2025-07-14T09:57:00Z" w:id="642">
            <w:trPr>
              <w:gridAfter w:val="0"/>
              <w:wAfter w:w="457" w:type="dxa"/>
              <w:trHeight w:val="240"/>
            </w:trPr>
          </w:trPrChange>
        </w:trPr>
        <w:tc>
          <w:tcPr>
            <w:tcW w:w="2405" w:type="dxa"/>
            <w:vMerge w:val="restart"/>
            <w:shd w:val="clear" w:color="auto" w:fill="C1F0C7" w:themeFill="accent3" w:themeFillTint="33"/>
            <w:noWrap/>
            <w:vAlign w:val="center"/>
            <w:tcPrChange w:author="Dai Nagashima" w:date="2025-07-14T18:57:00Z" w16du:dateUtc="2025-07-14T09:57:00Z" w:id="643">
              <w:tcPr>
                <w:tcW w:w="2701" w:type="dxa"/>
                <w:gridSpan w:val="2"/>
                <w:vMerge w:val="restart"/>
                <w:shd w:val="clear" w:color="auto" w:fill="C1F0C7" w:themeFill="accent3" w:themeFillTint="33"/>
                <w:noWrap/>
                <w:vAlign w:val="center"/>
              </w:tcPr>
            </w:tcPrChange>
          </w:tcPr>
          <w:p w:rsidRPr="001C646B" w:rsidR="006F0AC4" w:rsidRDefault="006F0AC4" w14:paraId="145DAD0A" w14:textId="77777777">
            <w:pPr>
              <w:widowControl/>
              <w:jc w:val="center"/>
              <w:rPr>
                <w:rFonts w:ascii="BIZ UDゴシック" w:hAnsi="BIZ UDゴシック" w:cs="ＭＳ Ｐゴシック"/>
                <w:b/>
                <w:bCs/>
                <w:kern w:val="0"/>
                <w:sz w:val="18"/>
                <w:szCs w:val="18"/>
              </w:rPr>
            </w:pPr>
            <w:r w:rsidRPr="001C646B">
              <w:rPr>
                <w:rFonts w:hint="eastAsia" w:ascii="BIZ UDゴシック" w:hAnsi="BIZ UDゴシック" w:cs="ＭＳ Ｐゴシック"/>
                <w:b/>
                <w:bCs/>
                <w:kern w:val="0"/>
                <w:sz w:val="18"/>
                <w:szCs w:val="18"/>
              </w:rPr>
              <w:t>項目</w:t>
            </w:r>
          </w:p>
        </w:tc>
        <w:tc>
          <w:tcPr>
            <w:tcW w:w="1740" w:type="dxa"/>
            <w:vMerge w:val="restart"/>
            <w:shd w:val="clear" w:color="auto" w:fill="C1F0C7" w:themeFill="accent3" w:themeFillTint="33"/>
            <w:noWrap/>
            <w:vAlign w:val="center"/>
            <w:tcPrChange w:author="Dai Nagashima" w:date="2025-07-14T18:57:00Z" w16du:dateUtc="2025-07-14T09:57:00Z" w:id="644">
              <w:tcPr>
                <w:tcW w:w="1444" w:type="dxa"/>
                <w:gridSpan w:val="2"/>
                <w:vMerge w:val="restart"/>
                <w:shd w:val="clear" w:color="auto" w:fill="C1F0C7" w:themeFill="accent3" w:themeFillTint="33"/>
                <w:noWrap/>
                <w:vAlign w:val="center"/>
              </w:tcPr>
            </w:tcPrChange>
          </w:tcPr>
          <w:p w:rsidRPr="001C646B" w:rsidR="006F0AC4" w:rsidRDefault="006F0AC4" w14:paraId="68C40F7A" w14:textId="77777777">
            <w:pPr>
              <w:widowControl/>
              <w:jc w:val="center"/>
              <w:rPr>
                <w:rFonts w:ascii="BIZ UDゴシック" w:hAnsi="BIZ UDゴシック" w:cs="ＭＳ Ｐゴシック"/>
                <w:b/>
                <w:bCs/>
                <w:kern w:val="0"/>
                <w:sz w:val="18"/>
                <w:szCs w:val="18"/>
              </w:rPr>
            </w:pPr>
            <w:r w:rsidRPr="001C646B">
              <w:rPr>
                <w:rFonts w:hint="eastAsia" w:ascii="BIZ UDゴシック" w:hAnsi="BIZ UDゴシック" w:cs="ＭＳ Ｐゴシック"/>
                <w:b/>
                <w:bCs/>
                <w:kern w:val="0"/>
                <w:sz w:val="18"/>
                <w:szCs w:val="18"/>
              </w:rPr>
              <w:t>対象</w:t>
            </w:r>
          </w:p>
        </w:tc>
        <w:tc>
          <w:tcPr>
            <w:tcW w:w="9528" w:type="dxa"/>
            <w:gridSpan w:val="10"/>
            <w:shd w:val="clear" w:color="auto" w:fill="C1F0C7" w:themeFill="accent3" w:themeFillTint="33"/>
            <w:noWrap/>
            <w:vAlign w:val="center"/>
            <w:tcPrChange w:author="Dai Nagashima" w:date="2025-07-14T18:57:00Z" w16du:dateUtc="2025-07-14T09:57:00Z" w:id="645">
              <w:tcPr>
                <w:tcW w:w="9071" w:type="dxa"/>
                <w:gridSpan w:val="25"/>
                <w:shd w:val="clear" w:color="auto" w:fill="C1F0C7" w:themeFill="accent3" w:themeFillTint="33"/>
                <w:noWrap/>
                <w:vAlign w:val="center"/>
              </w:tcPr>
            </w:tcPrChange>
          </w:tcPr>
          <w:p w:rsidRPr="001C646B" w:rsidR="006F0AC4" w:rsidRDefault="006F0AC4" w14:paraId="292A9AC0" w14:textId="6CD0650F">
            <w:pPr>
              <w:widowControl/>
              <w:jc w:val="center"/>
              <w:rPr>
                <w:rFonts w:ascii="BIZ UDゴシック" w:hAnsi="BIZ UDゴシック" w:cs="ＭＳ Ｐゴシック"/>
                <w:b/>
                <w:bCs/>
                <w:kern w:val="0"/>
                <w:sz w:val="18"/>
                <w:szCs w:val="18"/>
              </w:rPr>
            </w:pPr>
            <w:r w:rsidRPr="001C646B">
              <w:rPr>
                <w:rFonts w:hint="eastAsia" w:ascii="BIZ UDゴシック" w:hAnsi="BIZ UDゴシック" w:cs="ＭＳ Ｐゴシック"/>
                <w:b/>
                <w:bCs/>
                <w:kern w:val="0"/>
                <w:sz w:val="18"/>
                <w:szCs w:val="18"/>
              </w:rPr>
              <w:t>実施のタイミング</w:t>
            </w:r>
          </w:p>
        </w:tc>
      </w:tr>
      <w:tr w:rsidRPr="00A36952" w:rsidR="006F0AC4" w:rsidTr="009E48C1" w14:paraId="18436BCB" w14:textId="4807815D">
        <w:tblPrEx>
          <w:tblPrExChange w:author="Dai Nagashima" w:date="2025-07-14T18:57:00Z" w16du:dateUtc="2025-07-14T09:57:00Z" w:id="646">
            <w:tblPrEx>
              <w:tblW w:w="15343" w:type="dxa"/>
            </w:tblPrEx>
          </w:tblPrExChange>
        </w:tblPrEx>
        <w:trPr>
          <w:trHeight w:val="240"/>
          <w:trPrChange w:author="Dai Nagashima" w:date="2025-07-14T18:57:00Z" w16du:dateUtc="2025-07-14T09:57:00Z" w:id="647">
            <w:trPr>
              <w:gridAfter w:val="0"/>
              <w:wAfter w:w="2783" w:type="dxa"/>
              <w:trHeight w:val="240"/>
            </w:trPr>
          </w:trPrChange>
        </w:trPr>
        <w:tc>
          <w:tcPr>
            <w:tcW w:w="2405" w:type="dxa"/>
            <w:vMerge/>
            <w:shd w:val="clear" w:color="auto" w:fill="C1F0C7" w:themeFill="accent3" w:themeFillTint="33"/>
            <w:vAlign w:val="center"/>
            <w:tcPrChange w:author="Dai Nagashima" w:date="2025-07-14T18:57:00Z" w16du:dateUtc="2025-07-14T09:57:00Z" w:id="648">
              <w:tcPr>
                <w:tcW w:w="3173" w:type="dxa"/>
                <w:gridSpan w:val="3"/>
                <w:vMerge/>
                <w:shd w:val="clear" w:color="auto" w:fill="C1F0C7" w:themeFill="accent3" w:themeFillTint="33"/>
                <w:vAlign w:val="center"/>
              </w:tcPr>
            </w:tcPrChange>
          </w:tcPr>
          <w:p w:rsidRPr="00A36952" w:rsidR="006F0AC4" w:rsidRDefault="006F0AC4" w14:paraId="6AF57145" w14:textId="77777777">
            <w:pPr>
              <w:widowControl/>
              <w:jc w:val="left"/>
              <w:rPr>
                <w:rFonts w:hAnsi="ＭＳ 明朝" w:cs="ＭＳ Ｐゴシック"/>
                <w:b/>
                <w:bCs/>
                <w:kern w:val="0"/>
                <w:sz w:val="20"/>
                <w:szCs w:val="20"/>
              </w:rPr>
            </w:pPr>
          </w:p>
        </w:tc>
        <w:tc>
          <w:tcPr>
            <w:tcW w:w="1740" w:type="dxa"/>
            <w:vMerge/>
            <w:shd w:val="clear" w:color="auto" w:fill="C1F0C7" w:themeFill="accent3" w:themeFillTint="33"/>
            <w:vAlign w:val="center"/>
            <w:tcPrChange w:author="Dai Nagashima" w:date="2025-07-14T18:57:00Z" w16du:dateUtc="2025-07-14T09:57:00Z" w:id="649">
              <w:tcPr>
                <w:tcW w:w="1675" w:type="dxa"/>
                <w:gridSpan w:val="2"/>
                <w:vMerge/>
                <w:shd w:val="clear" w:color="auto" w:fill="C1F0C7" w:themeFill="accent3" w:themeFillTint="33"/>
                <w:vAlign w:val="center"/>
              </w:tcPr>
            </w:tcPrChange>
          </w:tcPr>
          <w:p w:rsidRPr="00A36952" w:rsidR="006F0AC4" w:rsidRDefault="006F0AC4" w14:paraId="65075129" w14:textId="77777777">
            <w:pPr>
              <w:widowControl/>
              <w:jc w:val="left"/>
              <w:rPr>
                <w:rFonts w:hAnsi="ＭＳ 明朝" w:cs="ＭＳ Ｐゴシック"/>
                <w:b/>
                <w:bCs/>
                <w:kern w:val="0"/>
                <w:sz w:val="20"/>
                <w:szCs w:val="20"/>
              </w:rPr>
            </w:pPr>
          </w:p>
        </w:tc>
        <w:tc>
          <w:tcPr>
            <w:tcW w:w="1191" w:type="dxa"/>
            <w:shd w:val="clear" w:color="auto" w:fill="C1F0C7" w:themeFill="accent3" w:themeFillTint="33"/>
            <w:noWrap/>
            <w:vAlign w:val="center"/>
            <w:tcPrChange w:author="Dai Nagashima" w:date="2025-07-14T18:57:00Z" w16du:dateUtc="2025-07-14T09:57:00Z" w:id="650">
              <w:tcPr>
                <w:tcW w:w="964" w:type="dxa"/>
                <w:shd w:val="clear" w:color="auto" w:fill="C1F0C7" w:themeFill="accent3" w:themeFillTint="33"/>
                <w:noWrap/>
                <w:vAlign w:val="center"/>
              </w:tcPr>
            </w:tcPrChange>
          </w:tcPr>
          <w:p w:rsidRPr="001C646B" w:rsidR="006F0AC4" w:rsidRDefault="006F0AC4" w14:paraId="64C17DB7" w14:textId="77777777">
            <w:pPr>
              <w:widowControl/>
              <w:jc w:val="center"/>
              <w:rPr>
                <w:rFonts w:ascii="BIZ UDゴシック" w:hAnsi="BIZ UDゴシック" w:cs="ＭＳ Ｐゴシック"/>
                <w:b/>
                <w:bCs/>
                <w:kern w:val="0"/>
                <w:sz w:val="18"/>
                <w:szCs w:val="18"/>
              </w:rPr>
            </w:pPr>
            <w:r w:rsidRPr="001C646B">
              <w:rPr>
                <w:rFonts w:hint="eastAsia" w:ascii="BIZ UDゴシック" w:hAnsi="BIZ UDゴシック" w:cs="ＭＳ Ｐゴシック"/>
                <w:b/>
                <w:bCs/>
                <w:kern w:val="0"/>
                <w:sz w:val="18"/>
                <w:szCs w:val="18"/>
              </w:rPr>
              <w:t>月</w:t>
            </w:r>
          </w:p>
        </w:tc>
        <w:tc>
          <w:tcPr>
            <w:tcW w:w="1191" w:type="dxa"/>
            <w:shd w:val="clear" w:color="auto" w:fill="C1F0C7" w:themeFill="accent3" w:themeFillTint="33"/>
            <w:noWrap/>
            <w:vAlign w:val="center"/>
            <w:tcPrChange w:author="Dai Nagashima" w:date="2025-07-14T18:57:00Z" w16du:dateUtc="2025-07-14T09:57:00Z" w:id="651">
              <w:tcPr>
                <w:tcW w:w="964" w:type="dxa"/>
                <w:gridSpan w:val="3"/>
                <w:shd w:val="clear" w:color="auto" w:fill="C1F0C7" w:themeFill="accent3" w:themeFillTint="33"/>
                <w:noWrap/>
                <w:vAlign w:val="center"/>
              </w:tcPr>
            </w:tcPrChange>
          </w:tcPr>
          <w:p w:rsidRPr="001C646B" w:rsidR="006F0AC4" w:rsidRDefault="006F0AC4" w14:paraId="6E00BDEE" w14:textId="77777777">
            <w:pPr>
              <w:widowControl/>
              <w:jc w:val="center"/>
              <w:rPr>
                <w:rFonts w:ascii="BIZ UDゴシック" w:hAnsi="BIZ UDゴシック" w:cs="ＭＳ Ｐゴシック"/>
                <w:b/>
                <w:bCs/>
                <w:kern w:val="0"/>
                <w:sz w:val="18"/>
                <w:szCs w:val="18"/>
              </w:rPr>
            </w:pPr>
            <w:r w:rsidRPr="001C646B">
              <w:rPr>
                <w:rFonts w:hint="eastAsia" w:ascii="BIZ UDゴシック" w:hAnsi="BIZ UDゴシック" w:cs="ＭＳ Ｐゴシック"/>
                <w:b/>
                <w:bCs/>
                <w:kern w:val="0"/>
                <w:sz w:val="18"/>
                <w:szCs w:val="18"/>
              </w:rPr>
              <w:t>火</w:t>
            </w:r>
          </w:p>
        </w:tc>
        <w:tc>
          <w:tcPr>
            <w:tcW w:w="1191" w:type="dxa"/>
            <w:shd w:val="clear" w:color="auto" w:fill="C1F0C7" w:themeFill="accent3" w:themeFillTint="33"/>
            <w:noWrap/>
            <w:vAlign w:val="center"/>
            <w:tcPrChange w:author="Dai Nagashima" w:date="2025-07-14T18:57:00Z" w16du:dateUtc="2025-07-14T09:57:00Z" w:id="652">
              <w:tcPr>
                <w:tcW w:w="964" w:type="dxa"/>
                <w:gridSpan w:val="3"/>
                <w:shd w:val="clear" w:color="auto" w:fill="C1F0C7" w:themeFill="accent3" w:themeFillTint="33"/>
                <w:noWrap/>
                <w:vAlign w:val="center"/>
              </w:tcPr>
            </w:tcPrChange>
          </w:tcPr>
          <w:p w:rsidRPr="001C646B" w:rsidR="006F0AC4" w:rsidRDefault="006F0AC4" w14:paraId="2D83353E" w14:textId="77777777">
            <w:pPr>
              <w:widowControl/>
              <w:jc w:val="center"/>
              <w:rPr>
                <w:rFonts w:ascii="BIZ UDゴシック" w:hAnsi="BIZ UDゴシック" w:cs="ＭＳ Ｐゴシック"/>
                <w:b/>
                <w:bCs/>
                <w:kern w:val="0"/>
                <w:sz w:val="18"/>
                <w:szCs w:val="18"/>
              </w:rPr>
            </w:pPr>
            <w:r w:rsidRPr="001C646B">
              <w:rPr>
                <w:rFonts w:hint="eastAsia" w:ascii="BIZ UDゴシック" w:hAnsi="BIZ UDゴシック" w:cs="ＭＳ Ｐゴシック"/>
                <w:b/>
                <w:bCs/>
                <w:kern w:val="0"/>
                <w:sz w:val="18"/>
                <w:szCs w:val="18"/>
              </w:rPr>
              <w:t>水</w:t>
            </w:r>
          </w:p>
        </w:tc>
        <w:tc>
          <w:tcPr>
            <w:tcW w:w="1191" w:type="dxa"/>
            <w:shd w:val="clear" w:color="auto" w:fill="C1F0C7" w:themeFill="accent3" w:themeFillTint="33"/>
            <w:noWrap/>
            <w:vAlign w:val="center"/>
            <w:tcPrChange w:author="Dai Nagashima" w:date="2025-07-14T18:57:00Z" w16du:dateUtc="2025-07-14T09:57:00Z" w:id="653">
              <w:tcPr>
                <w:tcW w:w="964" w:type="dxa"/>
                <w:gridSpan w:val="3"/>
                <w:shd w:val="clear" w:color="auto" w:fill="C1F0C7" w:themeFill="accent3" w:themeFillTint="33"/>
                <w:noWrap/>
                <w:vAlign w:val="center"/>
              </w:tcPr>
            </w:tcPrChange>
          </w:tcPr>
          <w:p w:rsidRPr="001C646B" w:rsidR="006F0AC4" w:rsidRDefault="006F0AC4" w14:paraId="1D9E6703" w14:textId="77777777">
            <w:pPr>
              <w:widowControl/>
              <w:jc w:val="center"/>
              <w:rPr>
                <w:rFonts w:ascii="BIZ UDゴシック" w:hAnsi="BIZ UDゴシック" w:cs="ＭＳ Ｐゴシック"/>
                <w:b/>
                <w:bCs/>
                <w:kern w:val="0"/>
                <w:sz w:val="18"/>
                <w:szCs w:val="18"/>
              </w:rPr>
            </w:pPr>
            <w:r w:rsidRPr="001C646B">
              <w:rPr>
                <w:rFonts w:hint="eastAsia" w:ascii="BIZ UDゴシック" w:hAnsi="BIZ UDゴシック" w:cs="ＭＳ Ｐゴシック"/>
                <w:b/>
                <w:bCs/>
                <w:kern w:val="0"/>
                <w:sz w:val="18"/>
                <w:szCs w:val="18"/>
              </w:rPr>
              <w:t>木</w:t>
            </w:r>
          </w:p>
        </w:tc>
        <w:tc>
          <w:tcPr>
            <w:tcW w:w="1191" w:type="dxa"/>
            <w:shd w:val="clear" w:color="auto" w:fill="C1F0C7" w:themeFill="accent3" w:themeFillTint="33"/>
            <w:noWrap/>
            <w:vAlign w:val="center"/>
            <w:tcPrChange w:author="Dai Nagashima" w:date="2025-07-14T18:57:00Z" w16du:dateUtc="2025-07-14T09:57:00Z" w:id="654">
              <w:tcPr>
                <w:tcW w:w="964" w:type="dxa"/>
                <w:gridSpan w:val="3"/>
                <w:shd w:val="clear" w:color="auto" w:fill="C1F0C7" w:themeFill="accent3" w:themeFillTint="33"/>
                <w:noWrap/>
                <w:vAlign w:val="center"/>
              </w:tcPr>
            </w:tcPrChange>
          </w:tcPr>
          <w:p w:rsidRPr="001C646B" w:rsidR="006F0AC4" w:rsidRDefault="006F0AC4" w14:paraId="60E2AF9C" w14:textId="77777777">
            <w:pPr>
              <w:widowControl/>
              <w:jc w:val="center"/>
              <w:rPr>
                <w:rFonts w:ascii="BIZ UDゴシック" w:hAnsi="BIZ UDゴシック" w:cs="ＭＳ Ｐゴシック"/>
                <w:b/>
                <w:bCs/>
                <w:kern w:val="0"/>
                <w:sz w:val="18"/>
                <w:szCs w:val="18"/>
              </w:rPr>
            </w:pPr>
            <w:r w:rsidRPr="001C646B">
              <w:rPr>
                <w:rFonts w:hint="eastAsia" w:ascii="BIZ UDゴシック" w:hAnsi="BIZ UDゴシック" w:cs="ＭＳ Ｐゴシック"/>
                <w:b/>
                <w:bCs/>
                <w:kern w:val="0"/>
                <w:sz w:val="18"/>
                <w:szCs w:val="18"/>
              </w:rPr>
              <w:t>金</w:t>
            </w:r>
          </w:p>
        </w:tc>
        <w:tc>
          <w:tcPr>
            <w:tcW w:w="1191" w:type="dxa"/>
            <w:shd w:val="clear" w:color="auto" w:fill="C1F0C7" w:themeFill="accent3" w:themeFillTint="33"/>
            <w:noWrap/>
            <w:vAlign w:val="center"/>
            <w:tcPrChange w:author="Dai Nagashima" w:date="2025-07-14T18:57:00Z" w16du:dateUtc="2025-07-14T09:57:00Z" w:id="655">
              <w:tcPr>
                <w:tcW w:w="964" w:type="dxa"/>
                <w:gridSpan w:val="3"/>
                <w:shd w:val="clear" w:color="auto" w:fill="C1F0C7" w:themeFill="accent3" w:themeFillTint="33"/>
                <w:noWrap/>
                <w:vAlign w:val="center"/>
              </w:tcPr>
            </w:tcPrChange>
          </w:tcPr>
          <w:p w:rsidRPr="001C646B" w:rsidR="006F0AC4" w:rsidRDefault="006F0AC4" w14:paraId="7377E57C" w14:textId="77777777">
            <w:pPr>
              <w:widowControl/>
              <w:jc w:val="center"/>
              <w:rPr>
                <w:rFonts w:ascii="BIZ UDゴシック" w:hAnsi="BIZ UDゴシック" w:cs="ＭＳ Ｐゴシック"/>
                <w:b/>
                <w:bCs/>
                <w:kern w:val="0"/>
                <w:sz w:val="18"/>
                <w:szCs w:val="18"/>
              </w:rPr>
            </w:pPr>
            <w:r w:rsidRPr="001C646B">
              <w:rPr>
                <w:rFonts w:hint="eastAsia" w:ascii="BIZ UDゴシック" w:hAnsi="BIZ UDゴシック" w:cs="ＭＳ Ｐゴシック"/>
                <w:b/>
                <w:bCs/>
                <w:kern w:val="0"/>
                <w:sz w:val="18"/>
                <w:szCs w:val="18"/>
              </w:rPr>
              <w:t>土</w:t>
            </w:r>
          </w:p>
        </w:tc>
        <w:tc>
          <w:tcPr>
            <w:tcW w:w="1191" w:type="dxa"/>
            <w:gridSpan w:val="2"/>
            <w:shd w:val="clear" w:color="auto" w:fill="C1F0C7" w:themeFill="accent3" w:themeFillTint="33"/>
            <w:noWrap/>
            <w:vAlign w:val="center"/>
            <w:tcPrChange w:author="Dai Nagashima" w:date="2025-07-14T18:57:00Z" w16du:dateUtc="2025-07-14T09:57:00Z" w:id="656">
              <w:tcPr>
                <w:tcW w:w="964" w:type="dxa"/>
                <w:gridSpan w:val="3"/>
                <w:shd w:val="clear" w:color="auto" w:fill="C1F0C7" w:themeFill="accent3" w:themeFillTint="33"/>
                <w:noWrap/>
                <w:vAlign w:val="center"/>
              </w:tcPr>
            </w:tcPrChange>
          </w:tcPr>
          <w:p w:rsidRPr="001C646B" w:rsidR="006F0AC4" w:rsidRDefault="006F0AC4" w14:paraId="59ABC2E0" w14:textId="77777777">
            <w:pPr>
              <w:widowControl/>
              <w:jc w:val="center"/>
              <w:rPr>
                <w:rFonts w:ascii="BIZ UDゴシック" w:hAnsi="BIZ UDゴシック" w:cs="ＭＳ Ｐゴシック"/>
                <w:b/>
                <w:bCs/>
                <w:kern w:val="0"/>
                <w:sz w:val="18"/>
                <w:szCs w:val="18"/>
              </w:rPr>
            </w:pPr>
            <w:r w:rsidRPr="001C646B">
              <w:rPr>
                <w:rFonts w:hint="eastAsia" w:ascii="BIZ UDゴシック" w:hAnsi="BIZ UDゴシック" w:cs="ＭＳ Ｐゴシック"/>
                <w:b/>
                <w:bCs/>
                <w:kern w:val="0"/>
                <w:sz w:val="18"/>
                <w:szCs w:val="18"/>
              </w:rPr>
              <w:t>日</w:t>
            </w:r>
          </w:p>
        </w:tc>
        <w:tc>
          <w:tcPr>
            <w:tcW w:w="1191" w:type="dxa"/>
            <w:gridSpan w:val="2"/>
            <w:shd w:val="clear" w:color="auto" w:fill="C1F0C7" w:themeFill="accent3" w:themeFillTint="33"/>
            <w:tcPrChange w:author="Dai Nagashima" w:date="2025-07-14T18:57:00Z" w16du:dateUtc="2025-07-14T09:57:00Z" w:id="657">
              <w:tcPr>
                <w:tcW w:w="964" w:type="dxa"/>
                <w:gridSpan w:val="3"/>
                <w:shd w:val="clear" w:color="auto" w:fill="C1F0C7" w:themeFill="accent3" w:themeFillTint="33"/>
              </w:tcPr>
            </w:tcPrChange>
          </w:tcPr>
          <w:p w:rsidRPr="001C646B" w:rsidR="006F0AC4" w:rsidRDefault="006F0AC4" w14:paraId="62FAAA4B" w14:textId="036A2D46">
            <w:pPr>
              <w:widowControl/>
              <w:jc w:val="center"/>
              <w:rPr>
                <w:rFonts w:ascii="BIZ UDゴシック" w:hAnsi="BIZ UDゴシック" w:cs="ＭＳ Ｐゴシック"/>
                <w:b/>
                <w:bCs/>
                <w:kern w:val="0"/>
                <w:sz w:val="18"/>
                <w:szCs w:val="18"/>
              </w:rPr>
            </w:pPr>
            <w:ins w:author="Kazuya Kato" w:date="2025-06-30T18:09:00Z" w:id="658">
              <w:r>
                <w:rPr>
                  <w:rFonts w:hint="eastAsia" w:ascii="BIZ UDゴシック" w:hAnsi="BIZ UDゴシック" w:cs="ＭＳ Ｐゴシック"/>
                  <w:b/>
                  <w:bCs/>
                  <w:kern w:val="0"/>
                  <w:sz w:val="18"/>
                  <w:szCs w:val="18"/>
                </w:rPr>
                <w:t>その他</w:t>
              </w:r>
            </w:ins>
          </w:p>
        </w:tc>
      </w:tr>
      <w:tr w:rsidRPr="00256D11" w:rsidR="006F0AC4" w:rsidDel="00467F03" w:rsidTr="006F0AC4" w14:paraId="4E18858B" w14:textId="77777777">
        <w:tblPrEx>
          <w:tblPrExChange w:author="Kazuya Kato" w:date="2025-06-30T18:13:00Z" w:id="659">
            <w:tblPrEx>
              <w:tblW w:w="14029" w:type="dxa"/>
            </w:tblPrEx>
          </w:tblPrExChange>
        </w:tblPrEx>
        <w:trPr>
          <w:gridAfter w:val="1"/>
          <w:wAfter w:w="403" w:type="dxa"/>
          <w:trHeight w:val="240"/>
          <w:del w:author="Kazuya Kato" w:date="2025-06-04T10:17:00Z" w:id="660"/>
          <w:trPrChange w:author="Kazuya Kato" w:date="2025-06-30T18:13:00Z" w:id="661">
            <w:trPr>
              <w:trHeight w:val="240"/>
            </w:trPr>
          </w:trPrChange>
        </w:trPr>
        <w:tc>
          <w:tcPr>
            <w:tcW w:w="12132" w:type="dxa"/>
            <w:gridSpan w:val="9"/>
            <w:shd w:val="clear" w:color="auto" w:fill="D9F2D0" w:themeFill="accent6" w:themeFillTint="33"/>
            <w:noWrap/>
            <w:vAlign w:val="center"/>
            <w:tcPrChange w:author="Kazuya Kato" w:date="2025-06-30T18:13:00Z" w:id="662">
              <w:tcPr>
                <w:tcW w:w="14029" w:type="dxa"/>
                <w:gridSpan w:val="32"/>
                <w:shd w:val="clear" w:color="auto" w:fill="D9F2D0" w:themeFill="accent6" w:themeFillTint="33"/>
                <w:noWrap/>
                <w:vAlign w:val="center"/>
              </w:tcPr>
            </w:tcPrChange>
          </w:tcPr>
          <w:p w:rsidRPr="001C646B" w:rsidR="006F0AC4" w:rsidDel="00467F03" w:rsidRDefault="006F0AC4" w14:paraId="567597C9" w14:textId="4F4A26B8">
            <w:pPr>
              <w:widowControl/>
              <w:jc w:val="left"/>
              <w:rPr>
                <w:del w:author="Kazuya Kato" w:date="2025-06-04T10:17:00Z" w:id="663"/>
                <w:rFonts w:ascii="BIZ UDゴシック" w:hAnsi="BIZ UDゴシック" w:cs="ＭＳ Ｐゴシック"/>
                <w:b/>
                <w:kern w:val="0"/>
                <w:sz w:val="18"/>
                <w:szCs w:val="18"/>
              </w:rPr>
            </w:pPr>
            <w:del w:author="Kazuya Kato" w:date="2025-06-04T10:17:00Z" w:id="664">
              <w:r w:rsidRPr="001C646B" w:rsidDel="00467F03">
                <w:rPr>
                  <w:rFonts w:hint="eastAsia" w:ascii="BIZ UDゴシック" w:hAnsi="BIZ UDゴシック" w:cs="ＭＳ Ｐゴシック"/>
                  <w:b/>
                  <w:kern w:val="0"/>
                  <w:sz w:val="18"/>
                  <w:szCs w:val="18"/>
                </w:rPr>
                <w:delText>定期パッチ適用</w:delText>
              </w:r>
            </w:del>
          </w:p>
        </w:tc>
        <w:tc>
          <w:tcPr>
            <w:tcW w:w="1138" w:type="dxa"/>
            <w:gridSpan w:val="2"/>
            <w:shd w:val="clear" w:color="auto" w:fill="D9F2D0" w:themeFill="accent6" w:themeFillTint="33"/>
            <w:tcPrChange w:author="Kazuya Kato" w:date="2025-06-30T18:13:00Z" w:id="665">
              <w:tcPr>
                <w:tcW w:w="1314" w:type="dxa"/>
                <w:shd w:val="clear" w:color="auto" w:fill="D9F2D0" w:themeFill="accent6" w:themeFillTint="33"/>
              </w:tcPr>
            </w:tcPrChange>
          </w:tcPr>
          <w:p w:rsidRPr="001C646B" w:rsidR="006F0AC4" w:rsidDel="00467F03" w:rsidRDefault="006F0AC4" w14:paraId="30C9F068" w14:textId="77777777">
            <w:pPr>
              <w:widowControl/>
              <w:jc w:val="left"/>
              <w:rPr>
                <w:rFonts w:ascii="BIZ UDゴシック" w:hAnsi="BIZ UDゴシック" w:cs="ＭＳ Ｐゴシック"/>
                <w:b/>
                <w:kern w:val="0"/>
                <w:sz w:val="18"/>
                <w:szCs w:val="18"/>
              </w:rPr>
            </w:pPr>
          </w:p>
        </w:tc>
      </w:tr>
      <w:tr w:rsidRPr="00A36952" w:rsidR="006F0AC4" w:rsidTr="009E48C1" w14:paraId="2A682B81" w14:textId="21AC8B25">
        <w:tblPrEx>
          <w:tblPrExChange w:author="Dai Nagashima" w:date="2025-07-14T18:57:00Z" w16du:dateUtc="2025-07-14T09:57:00Z" w:id="666">
            <w:tblPrEx>
              <w:tblW w:w="15343" w:type="dxa"/>
            </w:tblPrEx>
          </w:tblPrExChange>
        </w:tblPrEx>
        <w:trPr>
          <w:trHeight w:val="240"/>
          <w:trPrChange w:author="Dai Nagashima" w:date="2025-07-14T18:57:00Z" w16du:dateUtc="2025-07-14T09:57:00Z" w:id="667">
            <w:trPr>
              <w:gridAfter w:val="0"/>
              <w:wAfter w:w="1879" w:type="dxa"/>
              <w:trHeight w:val="240"/>
            </w:trPr>
          </w:trPrChange>
        </w:trPr>
        <w:tc>
          <w:tcPr>
            <w:tcW w:w="2405" w:type="dxa"/>
            <w:vMerge w:val="restart"/>
            <w:shd w:val="clear" w:color="auto" w:fill="auto"/>
            <w:noWrap/>
            <w:vAlign w:val="center"/>
            <w:tcPrChange w:author="Dai Nagashima" w:date="2025-07-14T18:57:00Z" w16du:dateUtc="2025-07-14T09:57:00Z" w:id="668">
              <w:tcPr>
                <w:tcW w:w="3173" w:type="dxa"/>
                <w:gridSpan w:val="3"/>
                <w:vMerge w:val="restart"/>
                <w:shd w:val="clear" w:color="auto" w:fill="auto"/>
                <w:noWrap/>
                <w:vAlign w:val="center"/>
              </w:tcPr>
            </w:tcPrChange>
          </w:tcPr>
          <w:p w:rsidRPr="001C646B" w:rsidR="006F0AC4" w:rsidRDefault="006F0AC4" w14:paraId="475DF7EE" w14:textId="6BEAA325">
            <w:pPr>
              <w:widowControl/>
              <w:jc w:val="left"/>
              <w:rPr>
                <w:rFonts w:ascii="BIZ UDゴシック" w:hAnsi="BIZ UDゴシック" w:cs="ＭＳ Ｐゴシック"/>
                <w:kern w:val="0"/>
                <w:sz w:val="18"/>
                <w:szCs w:val="18"/>
              </w:rPr>
            </w:pPr>
            <w:r w:rsidRPr="001C646B">
              <w:rPr>
                <w:rFonts w:hint="eastAsia" w:ascii="BIZ UDゴシック" w:hAnsi="BIZ UDゴシック" w:cs="ＭＳ Ｐゴシック"/>
                <w:kern w:val="0"/>
                <w:sz w:val="18"/>
                <w:szCs w:val="18"/>
              </w:rPr>
              <w:t xml:space="preserve">　定期パッチ適用</w:t>
            </w:r>
          </w:p>
        </w:tc>
        <w:tc>
          <w:tcPr>
            <w:tcW w:w="1740" w:type="dxa"/>
            <w:shd w:val="clear" w:color="auto" w:fill="auto"/>
            <w:noWrap/>
            <w:vAlign w:val="center"/>
            <w:tcPrChange w:author="Dai Nagashima" w:date="2025-07-14T18:57:00Z" w16du:dateUtc="2025-07-14T09:57:00Z" w:id="669">
              <w:tcPr>
                <w:tcW w:w="1675" w:type="dxa"/>
                <w:gridSpan w:val="2"/>
                <w:shd w:val="clear" w:color="auto" w:fill="auto"/>
                <w:noWrap/>
                <w:vAlign w:val="center"/>
              </w:tcPr>
            </w:tcPrChange>
          </w:tcPr>
          <w:p w:rsidRPr="001C646B" w:rsidR="006F0AC4" w:rsidRDefault="006F0AC4" w14:paraId="7AFD3242" w14:textId="0069632E">
            <w:pPr>
              <w:widowControl/>
              <w:jc w:val="left"/>
              <w:rPr>
                <w:rFonts w:ascii="BIZ UDゴシック" w:hAnsi="BIZ UDゴシック" w:cs="ＭＳ Ｐゴシック"/>
                <w:kern w:val="0"/>
                <w:sz w:val="18"/>
                <w:szCs w:val="18"/>
              </w:rPr>
            </w:pPr>
            <w:r w:rsidRPr="001C646B">
              <w:rPr>
                <w:rFonts w:hint="eastAsia" w:ascii="BIZ UDゴシック" w:hAnsi="BIZ UDゴシック" w:cs="ＭＳ Ｐゴシック"/>
                <w:kern w:val="0"/>
                <w:sz w:val="18"/>
                <w:szCs w:val="18"/>
              </w:rPr>
              <w:t>ホストサーバ</w:t>
            </w:r>
          </w:p>
        </w:tc>
        <w:tc>
          <w:tcPr>
            <w:tcW w:w="1191" w:type="dxa"/>
            <w:vMerge w:val="restart"/>
            <w:vAlign w:val="center"/>
            <w:tcPrChange w:author="Dai Nagashima" w:date="2025-07-14T18:57:00Z" w16du:dateUtc="2025-07-14T09:57:00Z" w:id="670">
              <w:tcPr>
                <w:tcW w:w="1077" w:type="dxa"/>
                <w:gridSpan w:val="3"/>
                <w:vMerge w:val="restart"/>
                <w:vAlign w:val="center"/>
              </w:tcPr>
            </w:tcPrChange>
          </w:tcPr>
          <w:p w:rsidRPr="00A36952" w:rsidR="006F0AC4" w:rsidRDefault="006F0AC4" w14:paraId="5E7E1525" w14:textId="77777777">
            <w:pPr>
              <w:widowControl/>
              <w:jc w:val="left"/>
              <w:rPr>
                <w:rFonts w:hAnsi="ＭＳ 明朝" w:cs="ＭＳ Ｐゴシック"/>
                <w:kern w:val="0"/>
                <w:sz w:val="20"/>
                <w:szCs w:val="20"/>
              </w:rPr>
            </w:pPr>
          </w:p>
        </w:tc>
        <w:tc>
          <w:tcPr>
            <w:tcW w:w="1191" w:type="dxa"/>
            <w:vMerge w:val="restart"/>
            <w:vAlign w:val="center"/>
            <w:tcPrChange w:author="Dai Nagashima" w:date="2025-07-14T18:57:00Z" w16du:dateUtc="2025-07-14T09:57:00Z" w:id="671">
              <w:tcPr>
                <w:tcW w:w="1077" w:type="dxa"/>
                <w:gridSpan w:val="3"/>
                <w:vMerge w:val="restart"/>
                <w:vAlign w:val="center"/>
              </w:tcPr>
            </w:tcPrChange>
          </w:tcPr>
          <w:p w:rsidRPr="00A36952" w:rsidR="006F0AC4" w:rsidRDefault="006F0AC4" w14:paraId="25FE205B" w14:textId="77777777">
            <w:pPr>
              <w:widowControl/>
              <w:jc w:val="left"/>
              <w:rPr>
                <w:rFonts w:hAnsi="ＭＳ 明朝" w:cs="ＭＳ Ｐゴシック"/>
                <w:kern w:val="0"/>
                <w:sz w:val="20"/>
                <w:szCs w:val="20"/>
              </w:rPr>
            </w:pPr>
          </w:p>
        </w:tc>
        <w:tc>
          <w:tcPr>
            <w:tcW w:w="1191" w:type="dxa"/>
            <w:vMerge w:val="restart"/>
            <w:vAlign w:val="center"/>
            <w:tcPrChange w:author="Dai Nagashima" w:date="2025-07-14T18:57:00Z" w16du:dateUtc="2025-07-14T09:57:00Z" w:id="672">
              <w:tcPr>
                <w:tcW w:w="1077" w:type="dxa"/>
                <w:gridSpan w:val="3"/>
                <w:vMerge w:val="restart"/>
                <w:vAlign w:val="center"/>
              </w:tcPr>
            </w:tcPrChange>
          </w:tcPr>
          <w:p w:rsidRPr="001C646B" w:rsidR="006F0AC4" w:rsidRDefault="006F0AC4" w14:paraId="212C1CD3" w14:textId="33645A7B">
            <w:pPr>
              <w:widowControl/>
              <w:jc w:val="left"/>
              <w:rPr>
                <w:rFonts w:ascii="BIZ UDゴシック" w:hAnsi="BIZ UDゴシック" w:cs="ＭＳ Ｐゴシック"/>
                <w:kern w:val="0"/>
                <w:sz w:val="18"/>
                <w:szCs w:val="18"/>
              </w:rPr>
            </w:pPr>
            <w:r w:rsidRPr="001C646B">
              <w:rPr>
                <w:rFonts w:hint="eastAsia" w:ascii="BIZ UDゴシック" w:hAnsi="BIZ UDゴシック" w:cs="ＭＳ Ｐゴシック"/>
                <w:kern w:val="0"/>
                <w:sz w:val="18"/>
                <w:szCs w:val="18"/>
              </w:rPr>
              <w:t>第二水曜日4:00</w:t>
            </w:r>
          </w:p>
        </w:tc>
        <w:tc>
          <w:tcPr>
            <w:tcW w:w="1191" w:type="dxa"/>
            <w:vMerge w:val="restart"/>
            <w:vAlign w:val="center"/>
            <w:tcPrChange w:author="Dai Nagashima" w:date="2025-07-14T18:57:00Z" w16du:dateUtc="2025-07-14T09:57:00Z" w:id="673">
              <w:tcPr>
                <w:tcW w:w="1077" w:type="dxa"/>
                <w:gridSpan w:val="3"/>
                <w:vMerge w:val="restart"/>
                <w:vAlign w:val="center"/>
              </w:tcPr>
            </w:tcPrChange>
          </w:tcPr>
          <w:p w:rsidRPr="00A36952" w:rsidR="006F0AC4" w:rsidRDefault="006F0AC4" w14:paraId="345A955B" w14:textId="77777777">
            <w:pPr>
              <w:widowControl/>
              <w:jc w:val="left"/>
              <w:rPr>
                <w:rFonts w:hAnsi="ＭＳ 明朝" w:cs="ＭＳ Ｐゴシック"/>
                <w:kern w:val="0"/>
                <w:sz w:val="20"/>
                <w:szCs w:val="20"/>
              </w:rPr>
            </w:pPr>
          </w:p>
        </w:tc>
        <w:tc>
          <w:tcPr>
            <w:tcW w:w="1191" w:type="dxa"/>
            <w:vMerge w:val="restart"/>
            <w:vAlign w:val="center"/>
            <w:tcPrChange w:author="Dai Nagashima" w:date="2025-07-14T18:57:00Z" w16du:dateUtc="2025-07-14T09:57:00Z" w:id="674">
              <w:tcPr>
                <w:tcW w:w="1077" w:type="dxa"/>
                <w:gridSpan w:val="3"/>
                <w:vMerge w:val="restart"/>
                <w:vAlign w:val="center"/>
              </w:tcPr>
            </w:tcPrChange>
          </w:tcPr>
          <w:p w:rsidRPr="00A36952" w:rsidR="006F0AC4" w:rsidRDefault="006F0AC4" w14:paraId="1220A192" w14:textId="77777777">
            <w:pPr>
              <w:widowControl/>
              <w:jc w:val="left"/>
              <w:rPr>
                <w:rFonts w:hAnsi="ＭＳ 明朝" w:cs="ＭＳ Ｐゴシック"/>
                <w:kern w:val="0"/>
                <w:sz w:val="20"/>
                <w:szCs w:val="20"/>
              </w:rPr>
            </w:pPr>
          </w:p>
        </w:tc>
        <w:tc>
          <w:tcPr>
            <w:tcW w:w="1191" w:type="dxa"/>
            <w:shd w:val="clear" w:color="auto" w:fill="auto"/>
            <w:noWrap/>
            <w:vAlign w:val="center"/>
            <w:tcPrChange w:author="Dai Nagashima" w:date="2025-07-14T18:57:00Z" w16du:dateUtc="2025-07-14T09:57:00Z" w:id="675">
              <w:tcPr>
                <w:tcW w:w="1077" w:type="dxa"/>
                <w:gridSpan w:val="3"/>
                <w:shd w:val="clear" w:color="auto" w:fill="auto"/>
                <w:noWrap/>
                <w:vAlign w:val="center"/>
              </w:tcPr>
            </w:tcPrChange>
          </w:tcPr>
          <w:p w:rsidRPr="001C646B" w:rsidR="006F0AC4" w:rsidRDefault="006F0AC4" w14:paraId="08E32BE5" w14:textId="77777777">
            <w:pPr>
              <w:widowControl/>
              <w:jc w:val="center"/>
              <w:rPr>
                <w:rFonts w:ascii="BIZ UDゴシック" w:hAnsi="BIZ UDゴシック" w:cs="ＭＳ Ｐゴシック"/>
                <w:kern w:val="0"/>
                <w:sz w:val="18"/>
                <w:szCs w:val="18"/>
              </w:rPr>
            </w:pPr>
            <w:del w:author="Kazuya Kato" w:date="2025-06-30T18:11:00Z" w:id="676">
              <w:r w:rsidRPr="001C646B" w:rsidDel="006F0AC4">
                <w:rPr>
                  <w:rFonts w:hint="eastAsia" w:ascii="BIZ UDゴシック" w:hAnsi="BIZ UDゴシック" w:cs="ＭＳ Ｐゴシック"/>
                  <w:kern w:val="0"/>
                  <w:sz w:val="18"/>
                  <w:szCs w:val="18"/>
                </w:rPr>
                <w:delText>-</w:delText>
              </w:r>
            </w:del>
          </w:p>
        </w:tc>
        <w:tc>
          <w:tcPr>
            <w:tcW w:w="1191" w:type="dxa"/>
            <w:gridSpan w:val="2"/>
            <w:shd w:val="clear" w:color="auto" w:fill="auto"/>
            <w:noWrap/>
            <w:vAlign w:val="center"/>
            <w:tcPrChange w:author="Dai Nagashima" w:date="2025-07-14T18:57:00Z" w16du:dateUtc="2025-07-14T09:57:00Z" w:id="677">
              <w:tcPr>
                <w:tcW w:w="1077" w:type="dxa"/>
                <w:gridSpan w:val="3"/>
                <w:shd w:val="clear" w:color="auto" w:fill="auto"/>
                <w:noWrap/>
                <w:vAlign w:val="center"/>
              </w:tcPr>
            </w:tcPrChange>
          </w:tcPr>
          <w:p w:rsidRPr="001C646B" w:rsidR="006F0AC4" w:rsidRDefault="006F0AC4" w14:paraId="0E17991B" w14:textId="68E0A4CF">
            <w:pPr>
              <w:widowControl/>
              <w:jc w:val="center"/>
              <w:rPr>
                <w:rFonts w:ascii="BIZ UDゴシック" w:hAnsi="BIZ UDゴシック" w:cs="ＭＳ Ｐゴシック"/>
                <w:kern w:val="0"/>
                <w:sz w:val="18"/>
                <w:szCs w:val="18"/>
              </w:rPr>
            </w:pPr>
            <w:del w:author="Kazuya Kato" w:date="2025-06-30T18:11:00Z" w:id="678">
              <w:r w:rsidRPr="001C646B" w:rsidDel="006F0AC4">
                <w:rPr>
                  <w:rFonts w:hint="eastAsia" w:ascii="BIZ UDゴシック" w:hAnsi="BIZ UDゴシック" w:cs="ＭＳ Ｐゴシック"/>
                  <w:kern w:val="0"/>
                  <w:sz w:val="18"/>
                  <w:szCs w:val="18"/>
                </w:rPr>
                <w:delText>-</w:delText>
              </w:r>
            </w:del>
          </w:p>
        </w:tc>
        <w:tc>
          <w:tcPr>
            <w:tcW w:w="1191" w:type="dxa"/>
            <w:gridSpan w:val="2"/>
            <w:tcPrChange w:author="Dai Nagashima" w:date="2025-07-14T18:57:00Z" w16du:dateUtc="2025-07-14T09:57:00Z" w:id="679">
              <w:tcPr>
                <w:tcW w:w="1077" w:type="dxa"/>
                <w:gridSpan w:val="4"/>
              </w:tcPr>
            </w:tcPrChange>
          </w:tcPr>
          <w:p w:rsidRPr="001C646B" w:rsidR="006F0AC4" w:rsidRDefault="006F0AC4" w14:paraId="7362D418" w14:textId="77777777">
            <w:pPr>
              <w:widowControl/>
              <w:jc w:val="center"/>
              <w:rPr>
                <w:rFonts w:ascii="BIZ UDゴシック" w:hAnsi="BIZ UDゴシック" w:cs="ＭＳ Ｐゴシック"/>
                <w:kern w:val="0"/>
                <w:sz w:val="18"/>
                <w:szCs w:val="18"/>
              </w:rPr>
            </w:pPr>
          </w:p>
        </w:tc>
      </w:tr>
      <w:tr w:rsidRPr="00A36952" w:rsidR="006F0AC4" w:rsidTr="009E48C1" w14:paraId="40A06C33" w14:textId="186E04F4">
        <w:tblPrEx>
          <w:tblPrExChange w:author="Dai Nagashima" w:date="2025-07-14T18:57:00Z" w16du:dateUtc="2025-07-14T09:57:00Z" w:id="680">
            <w:tblPrEx>
              <w:tblW w:w="15343" w:type="dxa"/>
            </w:tblPrEx>
          </w:tblPrExChange>
        </w:tblPrEx>
        <w:trPr>
          <w:trHeight w:val="240"/>
          <w:trPrChange w:author="Dai Nagashima" w:date="2025-07-14T18:57:00Z" w16du:dateUtc="2025-07-14T09:57:00Z" w:id="681">
            <w:trPr>
              <w:gridAfter w:val="0"/>
              <w:wAfter w:w="1879" w:type="dxa"/>
              <w:trHeight w:val="240"/>
            </w:trPr>
          </w:trPrChange>
        </w:trPr>
        <w:tc>
          <w:tcPr>
            <w:tcW w:w="2405" w:type="dxa"/>
            <w:vMerge/>
            <w:vAlign w:val="center"/>
            <w:tcPrChange w:author="Dai Nagashima" w:date="2025-07-14T18:57:00Z" w16du:dateUtc="2025-07-14T09:57:00Z" w:id="682">
              <w:tcPr>
                <w:tcW w:w="3173" w:type="dxa"/>
                <w:gridSpan w:val="3"/>
                <w:vMerge/>
                <w:vAlign w:val="center"/>
              </w:tcPr>
            </w:tcPrChange>
          </w:tcPr>
          <w:p w:rsidRPr="00A36952" w:rsidR="006F0AC4" w:rsidRDefault="006F0AC4" w14:paraId="1105FA8E" w14:textId="77777777">
            <w:pPr>
              <w:widowControl/>
              <w:jc w:val="left"/>
              <w:rPr>
                <w:rFonts w:hAnsi="ＭＳ 明朝" w:cs="ＭＳ Ｐゴシック"/>
                <w:kern w:val="0"/>
                <w:sz w:val="20"/>
                <w:szCs w:val="20"/>
              </w:rPr>
            </w:pPr>
          </w:p>
        </w:tc>
        <w:tc>
          <w:tcPr>
            <w:tcW w:w="1740" w:type="dxa"/>
            <w:shd w:val="clear" w:color="auto" w:fill="auto"/>
            <w:noWrap/>
            <w:vAlign w:val="center"/>
            <w:tcPrChange w:author="Dai Nagashima" w:date="2025-07-14T18:57:00Z" w16du:dateUtc="2025-07-14T09:57:00Z" w:id="683">
              <w:tcPr>
                <w:tcW w:w="1675" w:type="dxa"/>
                <w:gridSpan w:val="2"/>
                <w:shd w:val="clear" w:color="auto" w:fill="auto"/>
                <w:noWrap/>
                <w:vAlign w:val="center"/>
              </w:tcPr>
            </w:tcPrChange>
          </w:tcPr>
          <w:p w:rsidRPr="001C646B" w:rsidR="006F0AC4" w:rsidRDefault="006F0AC4" w14:paraId="2D69D95A" w14:textId="763DB999">
            <w:pPr>
              <w:widowControl/>
              <w:jc w:val="left"/>
              <w:rPr>
                <w:rFonts w:ascii="BIZ UDゴシック" w:hAnsi="BIZ UDゴシック" w:cs="ＭＳ Ｐゴシック"/>
                <w:kern w:val="0"/>
                <w:sz w:val="18"/>
                <w:szCs w:val="18"/>
              </w:rPr>
            </w:pPr>
            <w:r w:rsidRPr="001C646B">
              <w:rPr>
                <w:rFonts w:hint="eastAsia" w:ascii="BIZ UDゴシック" w:hAnsi="BIZ UDゴシック" w:cs="ＭＳ Ｐゴシック"/>
                <w:kern w:val="0"/>
                <w:sz w:val="18"/>
                <w:szCs w:val="18"/>
              </w:rPr>
              <w:t>運用管理サーバ</w:t>
            </w:r>
          </w:p>
        </w:tc>
        <w:tc>
          <w:tcPr>
            <w:tcW w:w="1191" w:type="dxa"/>
            <w:vMerge/>
            <w:vAlign w:val="center"/>
            <w:tcPrChange w:author="Dai Nagashima" w:date="2025-07-14T18:57:00Z" w16du:dateUtc="2025-07-14T09:57:00Z" w:id="684">
              <w:tcPr>
                <w:tcW w:w="1077" w:type="dxa"/>
                <w:gridSpan w:val="3"/>
                <w:vMerge/>
                <w:vAlign w:val="center"/>
              </w:tcPr>
            </w:tcPrChange>
          </w:tcPr>
          <w:p w:rsidRPr="00A36952" w:rsidR="006F0AC4" w:rsidRDefault="006F0AC4" w14:paraId="50C41B46" w14:textId="77777777">
            <w:pPr>
              <w:widowControl/>
              <w:jc w:val="left"/>
              <w:rPr>
                <w:rFonts w:hAnsi="ＭＳ 明朝" w:cs="ＭＳ Ｐゴシック"/>
                <w:kern w:val="0"/>
                <w:sz w:val="20"/>
                <w:szCs w:val="20"/>
              </w:rPr>
            </w:pPr>
          </w:p>
        </w:tc>
        <w:tc>
          <w:tcPr>
            <w:tcW w:w="1191" w:type="dxa"/>
            <w:vMerge/>
            <w:vAlign w:val="center"/>
            <w:tcPrChange w:author="Dai Nagashima" w:date="2025-07-14T18:57:00Z" w16du:dateUtc="2025-07-14T09:57:00Z" w:id="685">
              <w:tcPr>
                <w:tcW w:w="1077" w:type="dxa"/>
                <w:gridSpan w:val="3"/>
                <w:vMerge/>
                <w:vAlign w:val="center"/>
              </w:tcPr>
            </w:tcPrChange>
          </w:tcPr>
          <w:p w:rsidRPr="00A36952" w:rsidR="006F0AC4" w:rsidRDefault="006F0AC4" w14:paraId="0E573482" w14:textId="77777777">
            <w:pPr>
              <w:widowControl/>
              <w:jc w:val="left"/>
              <w:rPr>
                <w:rFonts w:hAnsi="ＭＳ 明朝" w:cs="ＭＳ Ｐゴシック"/>
                <w:kern w:val="0"/>
                <w:sz w:val="20"/>
                <w:szCs w:val="20"/>
              </w:rPr>
            </w:pPr>
          </w:p>
        </w:tc>
        <w:tc>
          <w:tcPr>
            <w:tcW w:w="1191" w:type="dxa"/>
            <w:vMerge/>
            <w:vAlign w:val="center"/>
            <w:tcPrChange w:author="Dai Nagashima" w:date="2025-07-14T18:57:00Z" w16du:dateUtc="2025-07-14T09:57:00Z" w:id="686">
              <w:tcPr>
                <w:tcW w:w="1077" w:type="dxa"/>
                <w:gridSpan w:val="3"/>
                <w:vMerge/>
                <w:vAlign w:val="center"/>
              </w:tcPr>
            </w:tcPrChange>
          </w:tcPr>
          <w:p w:rsidRPr="00A36952" w:rsidR="006F0AC4" w:rsidRDefault="006F0AC4" w14:paraId="42861E2B" w14:textId="77777777">
            <w:pPr>
              <w:widowControl/>
              <w:jc w:val="left"/>
              <w:rPr>
                <w:rFonts w:hAnsi="ＭＳ 明朝" w:cs="ＭＳ Ｐゴシック"/>
                <w:kern w:val="0"/>
                <w:sz w:val="20"/>
                <w:szCs w:val="20"/>
              </w:rPr>
            </w:pPr>
          </w:p>
        </w:tc>
        <w:tc>
          <w:tcPr>
            <w:tcW w:w="1191" w:type="dxa"/>
            <w:vMerge/>
            <w:vAlign w:val="center"/>
            <w:tcPrChange w:author="Dai Nagashima" w:date="2025-07-14T18:57:00Z" w16du:dateUtc="2025-07-14T09:57:00Z" w:id="687">
              <w:tcPr>
                <w:tcW w:w="1077" w:type="dxa"/>
                <w:gridSpan w:val="3"/>
                <w:vMerge/>
                <w:vAlign w:val="center"/>
              </w:tcPr>
            </w:tcPrChange>
          </w:tcPr>
          <w:p w:rsidRPr="00A36952" w:rsidR="006F0AC4" w:rsidRDefault="006F0AC4" w14:paraId="2E402147" w14:textId="77777777">
            <w:pPr>
              <w:widowControl/>
              <w:jc w:val="left"/>
              <w:rPr>
                <w:rFonts w:hAnsi="ＭＳ 明朝" w:cs="ＭＳ Ｐゴシック"/>
                <w:kern w:val="0"/>
                <w:sz w:val="20"/>
                <w:szCs w:val="20"/>
              </w:rPr>
            </w:pPr>
          </w:p>
        </w:tc>
        <w:tc>
          <w:tcPr>
            <w:tcW w:w="1191" w:type="dxa"/>
            <w:vMerge/>
            <w:vAlign w:val="center"/>
            <w:tcPrChange w:author="Dai Nagashima" w:date="2025-07-14T18:57:00Z" w16du:dateUtc="2025-07-14T09:57:00Z" w:id="688">
              <w:tcPr>
                <w:tcW w:w="1077" w:type="dxa"/>
                <w:gridSpan w:val="3"/>
                <w:vMerge/>
                <w:vAlign w:val="center"/>
              </w:tcPr>
            </w:tcPrChange>
          </w:tcPr>
          <w:p w:rsidRPr="00A36952" w:rsidR="006F0AC4" w:rsidRDefault="006F0AC4" w14:paraId="6D496979" w14:textId="77777777">
            <w:pPr>
              <w:widowControl/>
              <w:jc w:val="left"/>
              <w:rPr>
                <w:rFonts w:hAnsi="ＭＳ 明朝" w:cs="ＭＳ Ｐゴシック"/>
                <w:kern w:val="0"/>
                <w:sz w:val="20"/>
                <w:szCs w:val="20"/>
              </w:rPr>
            </w:pPr>
          </w:p>
        </w:tc>
        <w:tc>
          <w:tcPr>
            <w:tcW w:w="1191" w:type="dxa"/>
            <w:shd w:val="clear" w:color="auto" w:fill="auto"/>
            <w:noWrap/>
            <w:vAlign w:val="center"/>
            <w:tcPrChange w:author="Dai Nagashima" w:date="2025-07-14T18:57:00Z" w16du:dateUtc="2025-07-14T09:57:00Z" w:id="689">
              <w:tcPr>
                <w:tcW w:w="1077" w:type="dxa"/>
                <w:gridSpan w:val="3"/>
                <w:shd w:val="clear" w:color="auto" w:fill="auto"/>
                <w:noWrap/>
                <w:vAlign w:val="center"/>
              </w:tcPr>
            </w:tcPrChange>
          </w:tcPr>
          <w:p w:rsidRPr="00A36952" w:rsidR="006F0AC4" w:rsidRDefault="006F0AC4" w14:paraId="34602824" w14:textId="247BFB8C">
            <w:pPr>
              <w:widowControl/>
              <w:jc w:val="center"/>
              <w:rPr>
                <w:rFonts w:hAnsi="ＭＳ 明朝" w:cs="ＭＳ Ｐゴシック"/>
                <w:kern w:val="0"/>
                <w:sz w:val="20"/>
                <w:szCs w:val="20"/>
              </w:rPr>
            </w:pPr>
          </w:p>
        </w:tc>
        <w:tc>
          <w:tcPr>
            <w:tcW w:w="1191" w:type="dxa"/>
            <w:gridSpan w:val="2"/>
            <w:shd w:val="clear" w:color="auto" w:fill="auto"/>
            <w:noWrap/>
            <w:vAlign w:val="center"/>
            <w:tcPrChange w:author="Dai Nagashima" w:date="2025-07-14T18:57:00Z" w16du:dateUtc="2025-07-14T09:57:00Z" w:id="690">
              <w:tcPr>
                <w:tcW w:w="1077" w:type="dxa"/>
                <w:gridSpan w:val="3"/>
                <w:shd w:val="clear" w:color="auto" w:fill="auto"/>
                <w:noWrap/>
                <w:vAlign w:val="center"/>
              </w:tcPr>
            </w:tcPrChange>
          </w:tcPr>
          <w:p w:rsidRPr="00A36952" w:rsidR="006F0AC4" w:rsidRDefault="006F0AC4" w14:paraId="67F0B72E" w14:textId="54F6DDF2">
            <w:pPr>
              <w:widowControl/>
              <w:jc w:val="center"/>
              <w:rPr>
                <w:rFonts w:hAnsi="ＭＳ 明朝" w:cs="ＭＳ Ｐゴシック"/>
                <w:kern w:val="0"/>
                <w:sz w:val="20"/>
                <w:szCs w:val="20"/>
              </w:rPr>
            </w:pPr>
          </w:p>
        </w:tc>
        <w:tc>
          <w:tcPr>
            <w:tcW w:w="1191" w:type="dxa"/>
            <w:gridSpan w:val="2"/>
            <w:tcPrChange w:author="Dai Nagashima" w:date="2025-07-14T18:57:00Z" w16du:dateUtc="2025-07-14T09:57:00Z" w:id="691">
              <w:tcPr>
                <w:tcW w:w="1077" w:type="dxa"/>
                <w:gridSpan w:val="4"/>
              </w:tcPr>
            </w:tcPrChange>
          </w:tcPr>
          <w:p w:rsidRPr="00A36952" w:rsidR="006F0AC4" w:rsidRDefault="006F0AC4" w14:paraId="4FC0C18F" w14:textId="77777777">
            <w:pPr>
              <w:widowControl/>
              <w:jc w:val="center"/>
              <w:rPr>
                <w:rFonts w:hAnsi="ＭＳ 明朝" w:cs="ＭＳ Ｐゴシック"/>
                <w:kern w:val="0"/>
                <w:sz w:val="20"/>
                <w:szCs w:val="20"/>
              </w:rPr>
            </w:pPr>
          </w:p>
        </w:tc>
      </w:tr>
      <w:tr w:rsidRPr="00A36952" w:rsidR="006F0AC4" w:rsidTr="009E48C1" w14:paraId="79C02391" w14:textId="3D11BDBC">
        <w:tblPrEx>
          <w:tblPrExChange w:author="Dai Nagashima" w:date="2025-07-14T18:57:00Z" w16du:dateUtc="2025-07-14T09:57:00Z" w:id="692">
            <w:tblPrEx>
              <w:tblW w:w="15343" w:type="dxa"/>
            </w:tblPrEx>
          </w:tblPrExChange>
        </w:tblPrEx>
        <w:trPr>
          <w:trHeight w:val="240"/>
          <w:trPrChange w:author="Dai Nagashima" w:date="2025-07-14T18:57:00Z" w16du:dateUtc="2025-07-14T09:57:00Z" w:id="693">
            <w:trPr>
              <w:gridAfter w:val="0"/>
              <w:wAfter w:w="1879" w:type="dxa"/>
              <w:trHeight w:val="240"/>
            </w:trPr>
          </w:trPrChange>
        </w:trPr>
        <w:tc>
          <w:tcPr>
            <w:tcW w:w="2405" w:type="dxa"/>
            <w:vAlign w:val="center"/>
            <w:tcPrChange w:author="Dai Nagashima" w:date="2025-07-14T18:57:00Z" w16du:dateUtc="2025-07-14T09:57:00Z" w:id="694">
              <w:tcPr>
                <w:tcW w:w="3173" w:type="dxa"/>
                <w:gridSpan w:val="3"/>
                <w:vAlign w:val="center"/>
              </w:tcPr>
            </w:tcPrChange>
          </w:tcPr>
          <w:p w:rsidRPr="001C646B" w:rsidR="006F0AC4" w:rsidRDefault="006F0AC4" w14:paraId="60915574" w14:textId="65CA9A74">
            <w:pPr>
              <w:widowControl/>
              <w:jc w:val="left"/>
              <w:rPr>
                <w:rFonts w:ascii="BIZ UDゴシック" w:hAnsi="BIZ UDゴシック" w:cs="ＭＳ Ｐゴシック"/>
                <w:kern w:val="0"/>
                <w:sz w:val="18"/>
                <w:szCs w:val="18"/>
              </w:rPr>
            </w:pPr>
            <w:r w:rsidRPr="001C646B">
              <w:rPr>
                <w:rFonts w:hint="eastAsia" w:ascii="BIZ UDゴシック" w:hAnsi="BIZ UDゴシック" w:cs="ＭＳ Ｐゴシック"/>
                <w:kern w:val="0"/>
                <w:sz w:val="18"/>
                <w:szCs w:val="18"/>
              </w:rPr>
              <w:t xml:space="preserve">　サーバ再起動</w:t>
            </w:r>
          </w:p>
        </w:tc>
        <w:tc>
          <w:tcPr>
            <w:tcW w:w="1740" w:type="dxa"/>
            <w:shd w:val="clear" w:color="auto" w:fill="auto"/>
            <w:noWrap/>
            <w:vAlign w:val="center"/>
            <w:tcPrChange w:author="Dai Nagashima" w:date="2025-07-14T18:57:00Z" w16du:dateUtc="2025-07-14T09:57:00Z" w:id="695">
              <w:tcPr>
                <w:tcW w:w="1675" w:type="dxa"/>
                <w:gridSpan w:val="2"/>
                <w:shd w:val="clear" w:color="auto" w:fill="auto"/>
                <w:noWrap/>
                <w:vAlign w:val="center"/>
              </w:tcPr>
            </w:tcPrChange>
          </w:tcPr>
          <w:p w:rsidRPr="001C646B" w:rsidR="006F0AC4" w:rsidRDefault="006F0AC4" w14:paraId="428828F8" w14:textId="421B83E0">
            <w:pPr>
              <w:widowControl/>
              <w:jc w:val="left"/>
              <w:rPr>
                <w:rFonts w:ascii="BIZ UDゴシック" w:hAnsi="BIZ UDゴシック" w:cs="ＭＳ Ｐゴシック"/>
                <w:kern w:val="0"/>
                <w:sz w:val="18"/>
                <w:szCs w:val="18"/>
              </w:rPr>
            </w:pPr>
            <w:r w:rsidRPr="001C646B">
              <w:rPr>
                <w:rFonts w:hint="eastAsia" w:ascii="BIZ UDゴシック" w:hAnsi="BIZ UDゴシック" w:cs="ＭＳ Ｐゴシック"/>
                <w:kern w:val="0"/>
                <w:sz w:val="18"/>
                <w:szCs w:val="18"/>
              </w:rPr>
              <w:t>ホストサーバ</w:t>
            </w:r>
            <w:r w:rsidRPr="001C646B">
              <w:rPr>
                <w:rFonts w:ascii="BIZ UDゴシック" w:hAnsi="BIZ UDゴシック" w:cs="ＭＳ Ｐゴシック"/>
                <w:kern w:val="0"/>
                <w:sz w:val="18"/>
                <w:szCs w:val="18"/>
              </w:rPr>
              <w:br/>
            </w:r>
            <w:r w:rsidRPr="001C646B">
              <w:rPr>
                <w:rFonts w:hint="eastAsia" w:ascii="BIZ UDゴシック" w:hAnsi="BIZ UDゴシック" w:cs="ＭＳ Ｐゴシック"/>
                <w:kern w:val="0"/>
                <w:sz w:val="18"/>
                <w:szCs w:val="18"/>
              </w:rPr>
              <w:t>運用管理サーバ</w:t>
            </w:r>
          </w:p>
        </w:tc>
        <w:tc>
          <w:tcPr>
            <w:tcW w:w="1191" w:type="dxa"/>
            <w:vAlign w:val="center"/>
            <w:tcPrChange w:author="Dai Nagashima" w:date="2025-07-14T18:57:00Z" w16du:dateUtc="2025-07-14T09:57:00Z" w:id="696">
              <w:tcPr>
                <w:tcW w:w="1077" w:type="dxa"/>
                <w:gridSpan w:val="3"/>
                <w:vAlign w:val="center"/>
              </w:tcPr>
            </w:tcPrChange>
          </w:tcPr>
          <w:p w:rsidRPr="001C646B" w:rsidR="006F0AC4" w:rsidRDefault="006F0AC4" w14:paraId="7C988629" w14:textId="10BD2A85">
            <w:pPr>
              <w:widowControl/>
              <w:jc w:val="left"/>
              <w:rPr>
                <w:rFonts w:ascii="BIZ UDゴシック" w:hAnsi="BIZ UDゴシック" w:cs="ＭＳ Ｐゴシック"/>
                <w:kern w:val="0"/>
                <w:sz w:val="18"/>
                <w:szCs w:val="18"/>
              </w:rPr>
            </w:pPr>
            <w:r w:rsidRPr="001C646B">
              <w:rPr>
                <w:rFonts w:hint="eastAsia" w:ascii="BIZ UDゴシック" w:hAnsi="BIZ UDゴシック" w:cs="ＭＳ Ｐゴシック"/>
                <w:kern w:val="0"/>
                <w:sz w:val="18"/>
                <w:szCs w:val="18"/>
              </w:rPr>
              <w:t>第三月曜日4:00</w:t>
            </w:r>
          </w:p>
        </w:tc>
        <w:tc>
          <w:tcPr>
            <w:tcW w:w="1191" w:type="dxa"/>
            <w:vAlign w:val="center"/>
            <w:tcPrChange w:author="Dai Nagashima" w:date="2025-07-14T18:57:00Z" w16du:dateUtc="2025-07-14T09:57:00Z" w:id="697">
              <w:tcPr>
                <w:tcW w:w="1077" w:type="dxa"/>
                <w:gridSpan w:val="3"/>
                <w:vAlign w:val="center"/>
              </w:tcPr>
            </w:tcPrChange>
          </w:tcPr>
          <w:p w:rsidRPr="00A36952" w:rsidR="006F0AC4" w:rsidRDefault="006F0AC4" w14:paraId="025FCB75" w14:textId="77777777">
            <w:pPr>
              <w:widowControl/>
              <w:jc w:val="left"/>
              <w:rPr>
                <w:rFonts w:hAnsi="ＭＳ 明朝" w:cs="ＭＳ Ｐゴシック"/>
                <w:kern w:val="0"/>
                <w:sz w:val="20"/>
                <w:szCs w:val="20"/>
              </w:rPr>
            </w:pPr>
          </w:p>
        </w:tc>
        <w:tc>
          <w:tcPr>
            <w:tcW w:w="1191" w:type="dxa"/>
            <w:vAlign w:val="center"/>
            <w:tcPrChange w:author="Dai Nagashima" w:date="2025-07-14T18:57:00Z" w16du:dateUtc="2025-07-14T09:57:00Z" w:id="698">
              <w:tcPr>
                <w:tcW w:w="1077" w:type="dxa"/>
                <w:gridSpan w:val="3"/>
                <w:vAlign w:val="center"/>
              </w:tcPr>
            </w:tcPrChange>
          </w:tcPr>
          <w:p w:rsidRPr="00A36952" w:rsidR="006F0AC4" w:rsidRDefault="006F0AC4" w14:paraId="300D0505" w14:textId="77777777">
            <w:pPr>
              <w:widowControl/>
              <w:jc w:val="left"/>
              <w:rPr>
                <w:rFonts w:hAnsi="ＭＳ 明朝" w:cs="ＭＳ Ｐゴシック"/>
                <w:kern w:val="0"/>
                <w:sz w:val="20"/>
                <w:szCs w:val="20"/>
              </w:rPr>
            </w:pPr>
          </w:p>
        </w:tc>
        <w:tc>
          <w:tcPr>
            <w:tcW w:w="1191" w:type="dxa"/>
            <w:vAlign w:val="center"/>
            <w:tcPrChange w:author="Dai Nagashima" w:date="2025-07-14T18:57:00Z" w16du:dateUtc="2025-07-14T09:57:00Z" w:id="699">
              <w:tcPr>
                <w:tcW w:w="1077" w:type="dxa"/>
                <w:gridSpan w:val="3"/>
                <w:vAlign w:val="center"/>
              </w:tcPr>
            </w:tcPrChange>
          </w:tcPr>
          <w:p w:rsidRPr="00A36952" w:rsidR="006F0AC4" w:rsidRDefault="006F0AC4" w14:paraId="7E866F86" w14:textId="77777777">
            <w:pPr>
              <w:widowControl/>
              <w:jc w:val="left"/>
              <w:rPr>
                <w:rFonts w:hAnsi="ＭＳ 明朝" w:cs="ＭＳ Ｐゴシック"/>
                <w:kern w:val="0"/>
                <w:sz w:val="20"/>
                <w:szCs w:val="20"/>
              </w:rPr>
            </w:pPr>
          </w:p>
        </w:tc>
        <w:tc>
          <w:tcPr>
            <w:tcW w:w="1191" w:type="dxa"/>
            <w:vAlign w:val="center"/>
            <w:tcPrChange w:author="Dai Nagashima" w:date="2025-07-14T18:57:00Z" w16du:dateUtc="2025-07-14T09:57:00Z" w:id="700">
              <w:tcPr>
                <w:tcW w:w="1077" w:type="dxa"/>
                <w:gridSpan w:val="3"/>
                <w:vAlign w:val="center"/>
              </w:tcPr>
            </w:tcPrChange>
          </w:tcPr>
          <w:p w:rsidRPr="00A36952" w:rsidR="006F0AC4" w:rsidRDefault="006F0AC4" w14:paraId="06716F4E" w14:textId="77777777">
            <w:pPr>
              <w:widowControl/>
              <w:jc w:val="left"/>
              <w:rPr>
                <w:rFonts w:hAnsi="ＭＳ 明朝" w:cs="ＭＳ Ｐゴシック"/>
                <w:kern w:val="0"/>
                <w:sz w:val="20"/>
                <w:szCs w:val="20"/>
              </w:rPr>
            </w:pPr>
          </w:p>
        </w:tc>
        <w:tc>
          <w:tcPr>
            <w:tcW w:w="1191" w:type="dxa"/>
            <w:shd w:val="clear" w:color="auto" w:fill="auto"/>
            <w:noWrap/>
            <w:vAlign w:val="center"/>
            <w:tcPrChange w:author="Dai Nagashima" w:date="2025-07-14T18:57:00Z" w16du:dateUtc="2025-07-14T09:57:00Z" w:id="701">
              <w:tcPr>
                <w:tcW w:w="1077" w:type="dxa"/>
                <w:gridSpan w:val="3"/>
                <w:shd w:val="clear" w:color="auto" w:fill="auto"/>
                <w:noWrap/>
                <w:vAlign w:val="center"/>
              </w:tcPr>
            </w:tcPrChange>
          </w:tcPr>
          <w:p w:rsidRPr="00A36952" w:rsidR="006F0AC4" w:rsidRDefault="006F0AC4" w14:paraId="48C7AE1F" w14:textId="77777777">
            <w:pPr>
              <w:widowControl/>
              <w:jc w:val="center"/>
              <w:rPr>
                <w:rFonts w:hAnsi="ＭＳ 明朝" w:cs="ＭＳ Ｐゴシック"/>
                <w:kern w:val="0"/>
                <w:sz w:val="20"/>
                <w:szCs w:val="20"/>
              </w:rPr>
            </w:pPr>
          </w:p>
        </w:tc>
        <w:tc>
          <w:tcPr>
            <w:tcW w:w="1191" w:type="dxa"/>
            <w:gridSpan w:val="2"/>
            <w:shd w:val="clear" w:color="auto" w:fill="auto"/>
            <w:noWrap/>
            <w:vAlign w:val="center"/>
            <w:tcPrChange w:author="Dai Nagashima" w:date="2025-07-14T18:57:00Z" w16du:dateUtc="2025-07-14T09:57:00Z" w:id="702">
              <w:tcPr>
                <w:tcW w:w="1077" w:type="dxa"/>
                <w:gridSpan w:val="3"/>
                <w:shd w:val="clear" w:color="auto" w:fill="auto"/>
                <w:noWrap/>
                <w:vAlign w:val="center"/>
              </w:tcPr>
            </w:tcPrChange>
          </w:tcPr>
          <w:p w:rsidRPr="00A36952" w:rsidR="006F0AC4" w:rsidRDefault="006F0AC4" w14:paraId="2F6FAA3D" w14:textId="77777777">
            <w:pPr>
              <w:widowControl/>
              <w:jc w:val="center"/>
              <w:rPr>
                <w:rFonts w:hAnsi="ＭＳ 明朝" w:cs="ＭＳ Ｐゴシック"/>
                <w:kern w:val="0"/>
                <w:sz w:val="20"/>
                <w:szCs w:val="20"/>
              </w:rPr>
            </w:pPr>
          </w:p>
        </w:tc>
        <w:tc>
          <w:tcPr>
            <w:tcW w:w="1191" w:type="dxa"/>
            <w:gridSpan w:val="2"/>
            <w:tcPrChange w:author="Dai Nagashima" w:date="2025-07-14T18:57:00Z" w16du:dateUtc="2025-07-14T09:57:00Z" w:id="703">
              <w:tcPr>
                <w:tcW w:w="1077" w:type="dxa"/>
                <w:gridSpan w:val="4"/>
              </w:tcPr>
            </w:tcPrChange>
          </w:tcPr>
          <w:p w:rsidRPr="00A36952" w:rsidR="006F0AC4" w:rsidRDefault="006F0AC4" w14:paraId="6CA8B1D5" w14:textId="77777777">
            <w:pPr>
              <w:widowControl/>
              <w:jc w:val="center"/>
              <w:rPr>
                <w:rFonts w:hAnsi="ＭＳ 明朝" w:cs="ＭＳ Ｐゴシック"/>
                <w:kern w:val="0"/>
                <w:sz w:val="20"/>
                <w:szCs w:val="20"/>
              </w:rPr>
            </w:pPr>
          </w:p>
        </w:tc>
      </w:tr>
      <w:tr w:rsidRPr="00A36952" w:rsidR="006F0AC4" w:rsidTr="009E48C1" w14:paraId="67CC61B3" w14:textId="77777777">
        <w:tblPrEx>
          <w:tblPrExChange w:author="Dai Nagashima" w:date="2025-07-14T18:57:00Z" w16du:dateUtc="2025-07-14T09:57:00Z" w:id="704">
            <w:tblPrEx>
              <w:tblW w:w="15343" w:type="dxa"/>
            </w:tblPrEx>
          </w:tblPrExChange>
        </w:tblPrEx>
        <w:trPr>
          <w:trHeight w:val="240"/>
          <w:ins w:author="Kazuya Kato" w:date="2025-06-30T18:09:00Z" w:id="705"/>
          <w:trPrChange w:author="Dai Nagashima" w:date="2025-07-14T18:57:00Z" w16du:dateUtc="2025-07-14T09:57:00Z" w:id="706">
            <w:trPr>
              <w:gridAfter w:val="0"/>
              <w:wAfter w:w="2335" w:type="dxa"/>
              <w:trHeight w:val="240"/>
            </w:trPr>
          </w:trPrChange>
        </w:trPr>
        <w:tc>
          <w:tcPr>
            <w:tcW w:w="2405" w:type="dxa"/>
            <w:vAlign w:val="center"/>
            <w:tcPrChange w:author="Dai Nagashima" w:date="2025-07-14T18:57:00Z" w16du:dateUtc="2025-07-14T09:57:00Z" w:id="707">
              <w:tcPr>
                <w:tcW w:w="3173" w:type="dxa"/>
                <w:gridSpan w:val="3"/>
                <w:vAlign w:val="center"/>
              </w:tcPr>
            </w:tcPrChange>
          </w:tcPr>
          <w:p w:rsidRPr="001C646B" w:rsidR="006F0AC4" w:rsidRDefault="006F0AC4" w14:paraId="08F8916D" w14:textId="5CD0A512">
            <w:pPr>
              <w:widowControl/>
              <w:jc w:val="left"/>
              <w:rPr>
                <w:ins w:author="Kazuya Kato" w:date="2025-06-30T18:09:00Z" w:id="708"/>
                <w:rFonts w:ascii="BIZ UDゴシック" w:hAnsi="BIZ UDゴシック" w:cs="ＭＳ Ｐゴシック"/>
                <w:kern w:val="0"/>
                <w:sz w:val="18"/>
                <w:szCs w:val="18"/>
              </w:rPr>
            </w:pPr>
            <w:ins w:author="Kazuya Kato" w:date="2025-06-30T18:09:00Z" w:id="709">
              <w:r>
                <w:rPr>
                  <w:rFonts w:hint="eastAsia" w:ascii="BIZ UDゴシック" w:hAnsi="BIZ UDゴシック" w:cs="ＭＳ Ｐゴシック"/>
                  <w:kern w:val="0"/>
                  <w:sz w:val="18"/>
                  <w:szCs w:val="18"/>
                </w:rPr>
                <w:t xml:space="preserve">　パターンファイル更新</w:t>
              </w:r>
            </w:ins>
          </w:p>
        </w:tc>
        <w:tc>
          <w:tcPr>
            <w:tcW w:w="1740" w:type="dxa"/>
            <w:shd w:val="clear" w:color="auto" w:fill="auto"/>
            <w:noWrap/>
            <w:vAlign w:val="center"/>
            <w:tcPrChange w:author="Dai Nagashima" w:date="2025-07-14T18:57:00Z" w16du:dateUtc="2025-07-14T09:57:00Z" w:id="710">
              <w:tcPr>
                <w:tcW w:w="1675" w:type="dxa"/>
                <w:gridSpan w:val="2"/>
                <w:shd w:val="clear" w:color="auto" w:fill="auto"/>
                <w:noWrap/>
                <w:vAlign w:val="center"/>
              </w:tcPr>
            </w:tcPrChange>
          </w:tcPr>
          <w:p w:rsidRPr="001C646B" w:rsidR="006F0AC4" w:rsidRDefault="006F0AC4" w14:paraId="42EFBA32" w14:textId="77777777">
            <w:pPr>
              <w:widowControl/>
              <w:jc w:val="left"/>
              <w:rPr>
                <w:ins w:author="Kazuya Kato" w:date="2025-06-30T18:09:00Z" w:id="711"/>
                <w:rFonts w:ascii="BIZ UDゴシック" w:hAnsi="BIZ UDゴシック" w:cs="ＭＳ Ｐゴシック"/>
                <w:kern w:val="0"/>
                <w:sz w:val="18"/>
                <w:szCs w:val="18"/>
              </w:rPr>
            </w:pPr>
          </w:p>
        </w:tc>
        <w:tc>
          <w:tcPr>
            <w:tcW w:w="1191" w:type="dxa"/>
            <w:vAlign w:val="center"/>
            <w:tcPrChange w:author="Dai Nagashima" w:date="2025-07-14T18:57:00Z" w16du:dateUtc="2025-07-14T09:57:00Z" w:id="712">
              <w:tcPr>
                <w:tcW w:w="1020" w:type="dxa"/>
                <w:gridSpan w:val="2"/>
                <w:vAlign w:val="center"/>
              </w:tcPr>
            </w:tcPrChange>
          </w:tcPr>
          <w:p w:rsidRPr="001C646B" w:rsidR="006F0AC4" w:rsidRDefault="006F0AC4" w14:paraId="01C6E177" w14:textId="77777777">
            <w:pPr>
              <w:widowControl/>
              <w:jc w:val="left"/>
              <w:rPr>
                <w:ins w:author="Kazuya Kato" w:date="2025-06-30T18:09:00Z" w:id="713"/>
                <w:rFonts w:ascii="BIZ UDゴシック" w:hAnsi="BIZ UDゴシック" w:cs="ＭＳ Ｐゴシック"/>
                <w:kern w:val="0"/>
                <w:sz w:val="18"/>
                <w:szCs w:val="18"/>
              </w:rPr>
            </w:pPr>
          </w:p>
        </w:tc>
        <w:tc>
          <w:tcPr>
            <w:tcW w:w="1191" w:type="dxa"/>
            <w:vAlign w:val="center"/>
            <w:tcPrChange w:author="Dai Nagashima" w:date="2025-07-14T18:57:00Z" w16du:dateUtc="2025-07-14T09:57:00Z" w:id="714">
              <w:tcPr>
                <w:tcW w:w="1020" w:type="dxa"/>
                <w:gridSpan w:val="3"/>
                <w:vAlign w:val="center"/>
              </w:tcPr>
            </w:tcPrChange>
          </w:tcPr>
          <w:p w:rsidRPr="00A36952" w:rsidR="006F0AC4" w:rsidRDefault="006F0AC4" w14:paraId="45C448C7" w14:textId="77777777">
            <w:pPr>
              <w:widowControl/>
              <w:jc w:val="left"/>
              <w:rPr>
                <w:ins w:author="Kazuya Kato" w:date="2025-06-30T18:09:00Z" w:id="715"/>
                <w:rFonts w:hAnsi="ＭＳ 明朝" w:cs="ＭＳ Ｐゴシック"/>
                <w:kern w:val="0"/>
                <w:sz w:val="20"/>
                <w:szCs w:val="20"/>
              </w:rPr>
            </w:pPr>
          </w:p>
        </w:tc>
        <w:tc>
          <w:tcPr>
            <w:tcW w:w="1191" w:type="dxa"/>
            <w:vAlign w:val="center"/>
            <w:tcPrChange w:author="Dai Nagashima" w:date="2025-07-14T18:57:00Z" w16du:dateUtc="2025-07-14T09:57:00Z" w:id="716">
              <w:tcPr>
                <w:tcW w:w="1020" w:type="dxa"/>
                <w:gridSpan w:val="3"/>
                <w:vAlign w:val="center"/>
              </w:tcPr>
            </w:tcPrChange>
          </w:tcPr>
          <w:p w:rsidRPr="00A36952" w:rsidR="006F0AC4" w:rsidRDefault="006F0AC4" w14:paraId="1628DD21" w14:textId="77777777">
            <w:pPr>
              <w:widowControl/>
              <w:jc w:val="left"/>
              <w:rPr>
                <w:ins w:author="Kazuya Kato" w:date="2025-06-30T18:09:00Z" w:id="717"/>
                <w:rFonts w:hAnsi="ＭＳ 明朝" w:cs="ＭＳ Ｐゴシック"/>
                <w:kern w:val="0"/>
                <w:sz w:val="20"/>
                <w:szCs w:val="20"/>
              </w:rPr>
            </w:pPr>
          </w:p>
        </w:tc>
        <w:tc>
          <w:tcPr>
            <w:tcW w:w="1191" w:type="dxa"/>
            <w:vAlign w:val="center"/>
            <w:tcPrChange w:author="Dai Nagashima" w:date="2025-07-14T18:57:00Z" w16du:dateUtc="2025-07-14T09:57:00Z" w:id="718">
              <w:tcPr>
                <w:tcW w:w="1020" w:type="dxa"/>
                <w:gridSpan w:val="3"/>
                <w:vAlign w:val="center"/>
              </w:tcPr>
            </w:tcPrChange>
          </w:tcPr>
          <w:p w:rsidRPr="00A36952" w:rsidR="006F0AC4" w:rsidRDefault="006F0AC4" w14:paraId="38B7F582" w14:textId="77777777">
            <w:pPr>
              <w:widowControl/>
              <w:jc w:val="left"/>
              <w:rPr>
                <w:ins w:author="Kazuya Kato" w:date="2025-06-30T18:09:00Z" w:id="719"/>
                <w:rFonts w:hAnsi="ＭＳ 明朝" w:cs="ＭＳ Ｐゴシック"/>
                <w:kern w:val="0"/>
                <w:sz w:val="20"/>
                <w:szCs w:val="20"/>
              </w:rPr>
            </w:pPr>
          </w:p>
        </w:tc>
        <w:tc>
          <w:tcPr>
            <w:tcW w:w="1191" w:type="dxa"/>
            <w:vAlign w:val="center"/>
            <w:tcPrChange w:author="Dai Nagashima" w:date="2025-07-14T18:57:00Z" w16du:dateUtc="2025-07-14T09:57:00Z" w:id="720">
              <w:tcPr>
                <w:tcW w:w="1020" w:type="dxa"/>
                <w:gridSpan w:val="3"/>
                <w:vAlign w:val="center"/>
              </w:tcPr>
            </w:tcPrChange>
          </w:tcPr>
          <w:p w:rsidRPr="00A36952" w:rsidR="006F0AC4" w:rsidRDefault="006F0AC4" w14:paraId="045250C0" w14:textId="77777777">
            <w:pPr>
              <w:widowControl/>
              <w:jc w:val="left"/>
              <w:rPr>
                <w:ins w:author="Kazuya Kato" w:date="2025-06-30T18:09:00Z" w:id="721"/>
                <w:rFonts w:hAnsi="ＭＳ 明朝" w:cs="ＭＳ Ｐゴシック"/>
                <w:kern w:val="0"/>
                <w:sz w:val="20"/>
                <w:szCs w:val="20"/>
              </w:rPr>
            </w:pPr>
          </w:p>
        </w:tc>
        <w:tc>
          <w:tcPr>
            <w:tcW w:w="1191" w:type="dxa"/>
            <w:shd w:val="clear" w:color="auto" w:fill="auto"/>
            <w:noWrap/>
            <w:vAlign w:val="center"/>
            <w:tcPrChange w:author="Dai Nagashima" w:date="2025-07-14T18:57:00Z" w16du:dateUtc="2025-07-14T09:57:00Z" w:id="722">
              <w:tcPr>
                <w:tcW w:w="1020" w:type="dxa"/>
                <w:gridSpan w:val="3"/>
                <w:shd w:val="clear" w:color="auto" w:fill="auto"/>
                <w:noWrap/>
                <w:vAlign w:val="center"/>
              </w:tcPr>
            </w:tcPrChange>
          </w:tcPr>
          <w:p w:rsidRPr="00A36952" w:rsidR="006F0AC4" w:rsidRDefault="006F0AC4" w14:paraId="64F08507" w14:textId="77777777">
            <w:pPr>
              <w:widowControl/>
              <w:jc w:val="center"/>
              <w:rPr>
                <w:ins w:author="Kazuya Kato" w:date="2025-06-30T18:09:00Z" w:id="723"/>
                <w:rFonts w:hAnsi="ＭＳ 明朝" w:cs="ＭＳ Ｐゴシック"/>
                <w:kern w:val="0"/>
                <w:sz w:val="20"/>
                <w:szCs w:val="20"/>
              </w:rPr>
            </w:pPr>
          </w:p>
        </w:tc>
        <w:tc>
          <w:tcPr>
            <w:tcW w:w="1191" w:type="dxa"/>
            <w:gridSpan w:val="2"/>
            <w:shd w:val="clear" w:color="auto" w:fill="auto"/>
            <w:noWrap/>
            <w:vAlign w:val="center"/>
            <w:tcPrChange w:author="Dai Nagashima" w:date="2025-07-14T18:57:00Z" w16du:dateUtc="2025-07-14T09:57:00Z" w:id="724">
              <w:tcPr>
                <w:tcW w:w="1020" w:type="dxa"/>
                <w:gridSpan w:val="3"/>
                <w:shd w:val="clear" w:color="auto" w:fill="auto"/>
                <w:noWrap/>
                <w:vAlign w:val="center"/>
              </w:tcPr>
            </w:tcPrChange>
          </w:tcPr>
          <w:p w:rsidRPr="00A36952" w:rsidR="006F0AC4" w:rsidRDefault="006F0AC4" w14:paraId="7A2C4EFB" w14:textId="77777777">
            <w:pPr>
              <w:widowControl/>
              <w:jc w:val="center"/>
              <w:rPr>
                <w:ins w:author="Kazuya Kato" w:date="2025-06-30T18:09:00Z" w:id="725"/>
                <w:rFonts w:hAnsi="ＭＳ 明朝" w:cs="ＭＳ Ｐゴシック"/>
                <w:kern w:val="0"/>
                <w:sz w:val="20"/>
                <w:szCs w:val="20"/>
              </w:rPr>
            </w:pPr>
          </w:p>
        </w:tc>
        <w:tc>
          <w:tcPr>
            <w:tcW w:w="1191" w:type="dxa"/>
            <w:gridSpan w:val="2"/>
            <w:tcPrChange w:author="Dai Nagashima" w:date="2025-07-14T18:57:00Z" w16du:dateUtc="2025-07-14T09:57:00Z" w:id="726">
              <w:tcPr>
                <w:tcW w:w="1020" w:type="dxa"/>
                <w:gridSpan w:val="3"/>
              </w:tcPr>
            </w:tcPrChange>
          </w:tcPr>
          <w:p w:rsidRPr="00A36952" w:rsidR="006F0AC4" w:rsidRDefault="006F0AC4" w14:paraId="10DEF38A" w14:textId="23F9F3F4">
            <w:pPr>
              <w:widowControl/>
              <w:jc w:val="center"/>
              <w:rPr>
                <w:ins w:author="Kazuya Kato" w:date="2025-06-30T18:09:00Z" w:id="727"/>
                <w:rFonts w:hAnsi="ＭＳ 明朝" w:cs="ＭＳ Ｐゴシック"/>
                <w:kern w:val="0"/>
                <w:sz w:val="20"/>
                <w:szCs w:val="20"/>
              </w:rPr>
            </w:pPr>
            <w:ins w:author="Kazuya Kato" w:date="2025-06-30T18:10:00Z" w:id="728">
              <w:r>
                <w:rPr>
                  <w:rFonts w:hint="eastAsia" w:hAnsi="ＭＳ 明朝" w:cs="ＭＳ Ｐゴシック"/>
                  <w:kern w:val="0"/>
                  <w:sz w:val="20"/>
                  <w:szCs w:val="20"/>
                </w:rPr>
                <w:t>初旬</w:t>
              </w:r>
            </w:ins>
          </w:p>
        </w:tc>
      </w:tr>
      <w:tr w:rsidRPr="00A36952" w:rsidR="006F0AC4" w:rsidTr="009E48C1" w14:paraId="4ED348C0" w14:textId="77777777">
        <w:tblPrEx>
          <w:tblPrExChange w:author="Dai Nagashima" w:date="2025-07-14T18:57:00Z" w16du:dateUtc="2025-07-14T09:57:00Z" w:id="729">
            <w:tblPrEx>
              <w:tblW w:w="15343" w:type="dxa"/>
            </w:tblPrEx>
          </w:tblPrExChange>
        </w:tblPrEx>
        <w:trPr>
          <w:trHeight w:val="240"/>
          <w:ins w:author="Kazuya Kato" w:date="2025-06-30T18:09:00Z" w:id="730"/>
          <w:trPrChange w:author="Dai Nagashima" w:date="2025-07-14T18:57:00Z" w16du:dateUtc="2025-07-14T09:57:00Z" w:id="731">
            <w:trPr>
              <w:gridAfter w:val="0"/>
              <w:wAfter w:w="2335" w:type="dxa"/>
              <w:trHeight w:val="240"/>
            </w:trPr>
          </w:trPrChange>
        </w:trPr>
        <w:tc>
          <w:tcPr>
            <w:tcW w:w="2405" w:type="dxa"/>
            <w:vAlign w:val="center"/>
            <w:tcPrChange w:author="Dai Nagashima" w:date="2025-07-14T18:57:00Z" w16du:dateUtc="2025-07-14T09:57:00Z" w:id="732">
              <w:tcPr>
                <w:tcW w:w="3173" w:type="dxa"/>
                <w:gridSpan w:val="3"/>
                <w:vAlign w:val="center"/>
              </w:tcPr>
            </w:tcPrChange>
          </w:tcPr>
          <w:p w:rsidRPr="001C646B" w:rsidR="006F0AC4" w:rsidRDefault="006F0AC4" w14:paraId="02EC5751" w14:textId="39E38F6E">
            <w:pPr>
              <w:widowControl/>
              <w:jc w:val="left"/>
              <w:rPr>
                <w:ins w:author="Kazuya Kato" w:date="2025-06-30T18:09:00Z" w:id="733"/>
                <w:rFonts w:ascii="BIZ UDゴシック" w:hAnsi="BIZ UDゴシック" w:cs="ＭＳ Ｐゴシック"/>
                <w:kern w:val="0"/>
                <w:sz w:val="18"/>
                <w:szCs w:val="18"/>
              </w:rPr>
            </w:pPr>
            <w:ins w:author="Kazuya Kato" w:date="2025-06-30T18:09:00Z" w:id="734">
              <w:r>
                <w:rPr>
                  <w:rFonts w:hint="eastAsia" w:ascii="BIZ UDゴシック" w:hAnsi="BIZ UDゴシック" w:cs="ＭＳ Ｐゴシック"/>
                  <w:kern w:val="0"/>
                  <w:sz w:val="18"/>
                  <w:szCs w:val="18"/>
                </w:rPr>
                <w:t xml:space="preserve">　サーバ再起動</w:t>
              </w:r>
            </w:ins>
          </w:p>
        </w:tc>
        <w:tc>
          <w:tcPr>
            <w:tcW w:w="1740" w:type="dxa"/>
            <w:shd w:val="clear" w:color="auto" w:fill="auto"/>
            <w:noWrap/>
            <w:vAlign w:val="center"/>
            <w:tcPrChange w:author="Dai Nagashima" w:date="2025-07-14T18:57:00Z" w16du:dateUtc="2025-07-14T09:57:00Z" w:id="735">
              <w:tcPr>
                <w:tcW w:w="1675" w:type="dxa"/>
                <w:gridSpan w:val="2"/>
                <w:shd w:val="clear" w:color="auto" w:fill="auto"/>
                <w:noWrap/>
                <w:vAlign w:val="center"/>
              </w:tcPr>
            </w:tcPrChange>
          </w:tcPr>
          <w:p w:rsidRPr="001C646B" w:rsidR="006F0AC4" w:rsidRDefault="006F0AC4" w14:paraId="3FDE7666" w14:textId="77777777">
            <w:pPr>
              <w:widowControl/>
              <w:jc w:val="left"/>
              <w:rPr>
                <w:ins w:author="Kazuya Kato" w:date="2025-06-30T18:09:00Z" w:id="736"/>
                <w:rFonts w:ascii="BIZ UDゴシック" w:hAnsi="BIZ UDゴシック" w:cs="ＭＳ Ｐゴシック"/>
                <w:kern w:val="0"/>
                <w:sz w:val="18"/>
                <w:szCs w:val="18"/>
              </w:rPr>
            </w:pPr>
          </w:p>
        </w:tc>
        <w:tc>
          <w:tcPr>
            <w:tcW w:w="1191" w:type="dxa"/>
            <w:vAlign w:val="center"/>
            <w:tcPrChange w:author="Dai Nagashima" w:date="2025-07-14T18:57:00Z" w16du:dateUtc="2025-07-14T09:57:00Z" w:id="737">
              <w:tcPr>
                <w:tcW w:w="1020" w:type="dxa"/>
                <w:gridSpan w:val="2"/>
                <w:vAlign w:val="center"/>
              </w:tcPr>
            </w:tcPrChange>
          </w:tcPr>
          <w:p w:rsidRPr="001C646B" w:rsidR="006F0AC4" w:rsidRDefault="006F0AC4" w14:paraId="5470F4D5" w14:textId="77777777">
            <w:pPr>
              <w:widowControl/>
              <w:jc w:val="left"/>
              <w:rPr>
                <w:ins w:author="Kazuya Kato" w:date="2025-06-30T18:09:00Z" w:id="738"/>
                <w:rFonts w:ascii="BIZ UDゴシック" w:hAnsi="BIZ UDゴシック" w:cs="ＭＳ Ｐゴシック"/>
                <w:kern w:val="0"/>
                <w:sz w:val="18"/>
                <w:szCs w:val="18"/>
              </w:rPr>
            </w:pPr>
          </w:p>
        </w:tc>
        <w:tc>
          <w:tcPr>
            <w:tcW w:w="1191" w:type="dxa"/>
            <w:vAlign w:val="center"/>
            <w:tcPrChange w:author="Dai Nagashima" w:date="2025-07-14T18:57:00Z" w16du:dateUtc="2025-07-14T09:57:00Z" w:id="739">
              <w:tcPr>
                <w:tcW w:w="1020" w:type="dxa"/>
                <w:gridSpan w:val="3"/>
                <w:vAlign w:val="center"/>
              </w:tcPr>
            </w:tcPrChange>
          </w:tcPr>
          <w:p w:rsidRPr="00A36952" w:rsidR="006F0AC4" w:rsidRDefault="006F0AC4" w14:paraId="0C6D6EB1" w14:textId="77777777">
            <w:pPr>
              <w:widowControl/>
              <w:jc w:val="left"/>
              <w:rPr>
                <w:ins w:author="Kazuya Kato" w:date="2025-06-30T18:09:00Z" w:id="740"/>
                <w:rFonts w:hAnsi="ＭＳ 明朝" w:cs="ＭＳ Ｐゴシック"/>
                <w:kern w:val="0"/>
                <w:sz w:val="20"/>
                <w:szCs w:val="20"/>
              </w:rPr>
            </w:pPr>
          </w:p>
        </w:tc>
        <w:tc>
          <w:tcPr>
            <w:tcW w:w="1191" w:type="dxa"/>
            <w:vAlign w:val="center"/>
            <w:tcPrChange w:author="Dai Nagashima" w:date="2025-07-14T18:57:00Z" w16du:dateUtc="2025-07-14T09:57:00Z" w:id="741">
              <w:tcPr>
                <w:tcW w:w="1020" w:type="dxa"/>
                <w:gridSpan w:val="3"/>
                <w:vAlign w:val="center"/>
              </w:tcPr>
            </w:tcPrChange>
          </w:tcPr>
          <w:p w:rsidRPr="00A36952" w:rsidR="006F0AC4" w:rsidRDefault="006F0AC4" w14:paraId="5D3C3193" w14:textId="77777777">
            <w:pPr>
              <w:widowControl/>
              <w:jc w:val="left"/>
              <w:rPr>
                <w:ins w:author="Kazuya Kato" w:date="2025-06-30T18:09:00Z" w:id="742"/>
                <w:rFonts w:hAnsi="ＭＳ 明朝" w:cs="ＭＳ Ｐゴシック"/>
                <w:kern w:val="0"/>
                <w:sz w:val="20"/>
                <w:szCs w:val="20"/>
              </w:rPr>
            </w:pPr>
          </w:p>
        </w:tc>
        <w:tc>
          <w:tcPr>
            <w:tcW w:w="1191" w:type="dxa"/>
            <w:vAlign w:val="center"/>
            <w:tcPrChange w:author="Dai Nagashima" w:date="2025-07-14T18:57:00Z" w16du:dateUtc="2025-07-14T09:57:00Z" w:id="743">
              <w:tcPr>
                <w:tcW w:w="1020" w:type="dxa"/>
                <w:gridSpan w:val="3"/>
                <w:vAlign w:val="center"/>
              </w:tcPr>
            </w:tcPrChange>
          </w:tcPr>
          <w:p w:rsidRPr="00A36952" w:rsidR="006F0AC4" w:rsidRDefault="006F0AC4" w14:paraId="6946B3DC" w14:textId="77777777">
            <w:pPr>
              <w:widowControl/>
              <w:jc w:val="left"/>
              <w:rPr>
                <w:ins w:author="Kazuya Kato" w:date="2025-06-30T18:09:00Z" w:id="744"/>
                <w:rFonts w:hAnsi="ＭＳ 明朝" w:cs="ＭＳ Ｐゴシック"/>
                <w:kern w:val="0"/>
                <w:sz w:val="20"/>
                <w:szCs w:val="20"/>
              </w:rPr>
            </w:pPr>
          </w:p>
        </w:tc>
        <w:tc>
          <w:tcPr>
            <w:tcW w:w="1191" w:type="dxa"/>
            <w:vAlign w:val="center"/>
            <w:tcPrChange w:author="Dai Nagashima" w:date="2025-07-14T18:57:00Z" w16du:dateUtc="2025-07-14T09:57:00Z" w:id="745">
              <w:tcPr>
                <w:tcW w:w="1020" w:type="dxa"/>
                <w:gridSpan w:val="3"/>
                <w:vAlign w:val="center"/>
              </w:tcPr>
            </w:tcPrChange>
          </w:tcPr>
          <w:p w:rsidRPr="00A36952" w:rsidR="006F0AC4" w:rsidRDefault="006F0AC4" w14:paraId="586EE87F" w14:textId="77777777">
            <w:pPr>
              <w:widowControl/>
              <w:jc w:val="left"/>
              <w:rPr>
                <w:ins w:author="Kazuya Kato" w:date="2025-06-30T18:09:00Z" w:id="746"/>
                <w:rFonts w:hAnsi="ＭＳ 明朝" w:cs="ＭＳ Ｐゴシック"/>
                <w:kern w:val="0"/>
                <w:sz w:val="20"/>
                <w:szCs w:val="20"/>
              </w:rPr>
            </w:pPr>
          </w:p>
        </w:tc>
        <w:tc>
          <w:tcPr>
            <w:tcW w:w="1191" w:type="dxa"/>
            <w:shd w:val="clear" w:color="auto" w:fill="auto"/>
            <w:noWrap/>
            <w:vAlign w:val="center"/>
            <w:tcPrChange w:author="Dai Nagashima" w:date="2025-07-14T18:57:00Z" w16du:dateUtc="2025-07-14T09:57:00Z" w:id="747">
              <w:tcPr>
                <w:tcW w:w="1020" w:type="dxa"/>
                <w:gridSpan w:val="3"/>
                <w:shd w:val="clear" w:color="auto" w:fill="auto"/>
                <w:noWrap/>
                <w:vAlign w:val="center"/>
              </w:tcPr>
            </w:tcPrChange>
          </w:tcPr>
          <w:p w:rsidRPr="00A36952" w:rsidR="006F0AC4" w:rsidRDefault="006F0AC4" w14:paraId="31DA275B" w14:textId="77777777">
            <w:pPr>
              <w:widowControl/>
              <w:jc w:val="center"/>
              <w:rPr>
                <w:ins w:author="Kazuya Kato" w:date="2025-06-30T18:09:00Z" w:id="748"/>
                <w:rFonts w:hAnsi="ＭＳ 明朝" w:cs="ＭＳ Ｐゴシック"/>
                <w:kern w:val="0"/>
                <w:sz w:val="20"/>
                <w:szCs w:val="20"/>
              </w:rPr>
            </w:pPr>
          </w:p>
        </w:tc>
        <w:tc>
          <w:tcPr>
            <w:tcW w:w="1191" w:type="dxa"/>
            <w:gridSpan w:val="2"/>
            <w:shd w:val="clear" w:color="auto" w:fill="auto"/>
            <w:noWrap/>
            <w:vAlign w:val="center"/>
            <w:tcPrChange w:author="Dai Nagashima" w:date="2025-07-14T18:57:00Z" w16du:dateUtc="2025-07-14T09:57:00Z" w:id="749">
              <w:tcPr>
                <w:tcW w:w="1020" w:type="dxa"/>
                <w:gridSpan w:val="3"/>
                <w:shd w:val="clear" w:color="auto" w:fill="auto"/>
                <w:noWrap/>
                <w:vAlign w:val="center"/>
              </w:tcPr>
            </w:tcPrChange>
          </w:tcPr>
          <w:p w:rsidRPr="00A36952" w:rsidR="006F0AC4" w:rsidRDefault="006F0AC4" w14:paraId="19249205" w14:textId="77777777">
            <w:pPr>
              <w:widowControl/>
              <w:jc w:val="center"/>
              <w:rPr>
                <w:ins w:author="Kazuya Kato" w:date="2025-06-30T18:09:00Z" w:id="750"/>
                <w:rFonts w:hAnsi="ＭＳ 明朝" w:cs="ＭＳ Ｐゴシック"/>
                <w:kern w:val="0"/>
                <w:sz w:val="20"/>
                <w:szCs w:val="20"/>
              </w:rPr>
            </w:pPr>
          </w:p>
        </w:tc>
        <w:tc>
          <w:tcPr>
            <w:tcW w:w="1191" w:type="dxa"/>
            <w:gridSpan w:val="2"/>
            <w:tcPrChange w:author="Dai Nagashima" w:date="2025-07-14T18:57:00Z" w16du:dateUtc="2025-07-14T09:57:00Z" w:id="751">
              <w:tcPr>
                <w:tcW w:w="1020" w:type="dxa"/>
                <w:gridSpan w:val="3"/>
              </w:tcPr>
            </w:tcPrChange>
          </w:tcPr>
          <w:p w:rsidRPr="00A36952" w:rsidR="006F0AC4" w:rsidP="00F82AF2" w:rsidRDefault="006F0AC4" w14:paraId="2B0299FE" w14:textId="59975969">
            <w:pPr>
              <w:widowControl/>
              <w:jc w:val="center"/>
              <w:rPr>
                <w:ins w:author="Kazuya Kato" w:date="2025-06-30T18:09:00Z" w:id="752"/>
                <w:rFonts w:hAnsi="ＭＳ 明朝" w:cs="ＭＳ Ｐゴシック"/>
                <w:kern w:val="0"/>
                <w:sz w:val="20"/>
                <w:szCs w:val="20"/>
              </w:rPr>
            </w:pPr>
            <w:ins w:author="Kazuya Kato" w:date="2025-06-30T18:10:00Z" w:id="753">
              <w:r>
                <w:rPr>
                  <w:rFonts w:hint="eastAsia" w:hAnsi="ＭＳ 明朝" w:cs="ＭＳ Ｐゴシック"/>
                  <w:kern w:val="0"/>
                  <w:sz w:val="20"/>
                  <w:szCs w:val="20"/>
                </w:rPr>
                <w:t>10</w:t>
              </w:r>
              <w:r>
                <w:rPr>
                  <w:rFonts w:hint="eastAsia" w:hAnsi="ＭＳ 明朝" w:cs="ＭＳ Ｐゴシック"/>
                  <w:kern w:val="0"/>
                  <w:sz w:val="20"/>
                  <w:szCs w:val="20"/>
                </w:rPr>
                <w:t>日</w:t>
              </w:r>
            </w:ins>
            <w:ins w:author="Kazuya Kato" w:date="2025-06-30T18:13:00Z" w:id="754">
              <w:r w:rsidR="00F82AF2">
                <w:rPr>
                  <w:rFonts w:hAnsi="ＭＳ 明朝" w:cs="ＭＳ Ｐゴシック"/>
                  <w:kern w:val="0"/>
                  <w:sz w:val="20"/>
                  <w:szCs w:val="20"/>
                </w:rPr>
                <w:br/>
              </w:r>
            </w:ins>
            <w:ins w:author="Kazuya Kato" w:date="2025-06-30T18:10:00Z" w:id="755">
              <w:r>
                <w:rPr>
                  <w:rFonts w:hint="eastAsia" w:hAnsi="ＭＳ 明朝" w:cs="ＭＳ Ｐゴシック"/>
                  <w:kern w:val="0"/>
                  <w:sz w:val="20"/>
                  <w:szCs w:val="20"/>
                </w:rPr>
                <w:t>0:30</w:t>
              </w:r>
            </w:ins>
          </w:p>
        </w:tc>
      </w:tr>
    </w:tbl>
    <w:p w:rsidRPr="001C646B" w:rsidR="00555586" w:rsidDel="00467F03" w:rsidP="00FC40FF" w:rsidRDefault="00555586" w14:paraId="208E25C5" w14:textId="168C6086">
      <w:pPr>
        <w:rPr>
          <w:del w:author="Kazuya Kato" w:date="2025-06-04T10:15:00Z" w:id="756"/>
          <w:rFonts w:ascii="BIZ UDゴシック" w:hAnsi="BIZ UDゴシック"/>
          <w:sz w:val="18"/>
          <w:szCs w:val="18"/>
        </w:rPr>
      </w:pPr>
    </w:p>
    <w:p w:rsidR="006E55FE" w:rsidRDefault="006E55FE" w14:paraId="43897A3B" w14:textId="77777777">
      <w:pPr>
        <w:widowControl/>
        <w:snapToGrid/>
        <w:spacing w:line="240" w:lineRule="auto"/>
        <w:jc w:val="left"/>
        <w:rPr>
          <w:rFonts w:ascii="BIZ UDゴシック" w:hAnsi="BIZ UDゴシック" w:cs="BIZ UDゴシック"/>
          <w:b/>
          <w:color w:val="000000" w:themeColor="text1"/>
          <w:sz w:val="24"/>
          <w:szCs w:val="24"/>
          <w:u w:val="single"/>
        </w:rPr>
      </w:pPr>
      <w:r>
        <w:br w:type="page"/>
      </w:r>
    </w:p>
    <w:p w:rsidR="00386052" w:rsidP="00C80635" w:rsidRDefault="00DF783D" w14:paraId="35C6149F" w14:textId="6EF4E1DB">
      <w:pPr>
        <w:pStyle w:val="3"/>
      </w:pPr>
      <w:bookmarkStart w:name="_Toc202274389" w:id="757"/>
      <w:r>
        <w:rPr>
          <w:rFonts w:hint="eastAsia"/>
        </w:rPr>
        <w:t>年次スケジュール</w:t>
      </w:r>
      <w:bookmarkEnd w:id="757"/>
    </w:p>
    <w:tbl>
      <w:tblPr>
        <w:tblW w:w="139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99" w:type="dxa"/>
          <w:right w:w="99" w:type="dxa"/>
        </w:tblCellMar>
        <w:tblLook w:val="0000" w:firstRow="0" w:lastRow="0" w:firstColumn="0" w:lastColumn="0" w:noHBand="0" w:noVBand="0"/>
      </w:tblPr>
      <w:tblGrid>
        <w:gridCol w:w="3178"/>
        <w:gridCol w:w="1678"/>
        <w:gridCol w:w="700"/>
        <w:gridCol w:w="700"/>
        <w:gridCol w:w="700"/>
        <w:gridCol w:w="700"/>
        <w:gridCol w:w="700"/>
        <w:gridCol w:w="700"/>
        <w:gridCol w:w="878"/>
        <w:gridCol w:w="811"/>
        <w:gridCol w:w="811"/>
        <w:gridCol w:w="812"/>
        <w:gridCol w:w="812"/>
        <w:gridCol w:w="812"/>
        <w:tblGridChange w:id="758">
          <w:tblGrid>
            <w:gridCol w:w="3178"/>
            <w:gridCol w:w="1678"/>
            <w:gridCol w:w="700"/>
            <w:gridCol w:w="700"/>
            <w:gridCol w:w="700"/>
            <w:gridCol w:w="700"/>
            <w:gridCol w:w="700"/>
            <w:gridCol w:w="700"/>
            <w:gridCol w:w="878"/>
            <w:gridCol w:w="811"/>
            <w:gridCol w:w="811"/>
            <w:gridCol w:w="812"/>
            <w:gridCol w:w="812"/>
            <w:gridCol w:w="812"/>
          </w:tblGrid>
        </w:tblGridChange>
      </w:tblGrid>
      <w:tr w:rsidRPr="00A36952" w:rsidR="00AD72D1" w:rsidTr="00FC40FF" w14:paraId="7E015A71" w14:textId="2D90FD66">
        <w:trPr>
          <w:trHeight w:val="240"/>
        </w:trPr>
        <w:tc>
          <w:tcPr>
            <w:tcW w:w="3178" w:type="dxa"/>
            <w:vMerge w:val="restart"/>
            <w:shd w:val="clear" w:color="auto" w:fill="C1F0C7" w:themeFill="accent3" w:themeFillTint="33"/>
            <w:noWrap/>
            <w:vAlign w:val="center"/>
          </w:tcPr>
          <w:p w:rsidRPr="001C646B" w:rsidR="00AD72D1" w:rsidRDefault="00AD72D1" w14:paraId="04F7C373" w14:textId="77777777">
            <w:pPr>
              <w:widowControl/>
              <w:jc w:val="center"/>
              <w:rPr>
                <w:rFonts w:ascii="BIZ UDゴシック" w:hAnsi="BIZ UDゴシック" w:cs="ＭＳ Ｐゴシック"/>
                <w:b/>
                <w:bCs/>
                <w:kern w:val="0"/>
                <w:sz w:val="18"/>
                <w:szCs w:val="18"/>
              </w:rPr>
            </w:pPr>
            <w:r w:rsidRPr="001C646B">
              <w:rPr>
                <w:rFonts w:hint="eastAsia" w:ascii="BIZ UDゴシック" w:hAnsi="BIZ UDゴシック" w:cs="ＭＳ Ｐゴシック"/>
                <w:b/>
                <w:bCs/>
                <w:kern w:val="0"/>
                <w:sz w:val="18"/>
                <w:szCs w:val="18"/>
              </w:rPr>
              <w:t>項目</w:t>
            </w:r>
          </w:p>
        </w:tc>
        <w:tc>
          <w:tcPr>
            <w:tcW w:w="1678" w:type="dxa"/>
            <w:vMerge w:val="restart"/>
            <w:shd w:val="clear" w:color="auto" w:fill="C1F0C7" w:themeFill="accent3" w:themeFillTint="33"/>
            <w:noWrap/>
            <w:vAlign w:val="center"/>
          </w:tcPr>
          <w:p w:rsidRPr="001C646B" w:rsidR="00AD72D1" w:rsidRDefault="00AD72D1" w14:paraId="3011CECC" w14:textId="77777777">
            <w:pPr>
              <w:widowControl/>
              <w:jc w:val="center"/>
              <w:rPr>
                <w:rFonts w:ascii="BIZ UDゴシック" w:hAnsi="BIZ UDゴシック" w:cs="ＭＳ Ｐゴシック"/>
                <w:b/>
                <w:bCs/>
                <w:kern w:val="0"/>
                <w:sz w:val="18"/>
                <w:szCs w:val="18"/>
              </w:rPr>
            </w:pPr>
            <w:r w:rsidRPr="001C646B">
              <w:rPr>
                <w:rFonts w:hint="eastAsia" w:ascii="BIZ UDゴシック" w:hAnsi="BIZ UDゴシック" w:cs="ＭＳ Ｐゴシック"/>
                <w:b/>
                <w:bCs/>
                <w:kern w:val="0"/>
                <w:sz w:val="18"/>
                <w:szCs w:val="18"/>
              </w:rPr>
              <w:t>対象</w:t>
            </w:r>
          </w:p>
        </w:tc>
        <w:tc>
          <w:tcPr>
            <w:tcW w:w="9136" w:type="dxa"/>
            <w:gridSpan w:val="12"/>
            <w:shd w:val="clear" w:color="auto" w:fill="C1F0C7" w:themeFill="accent3" w:themeFillTint="33"/>
            <w:noWrap/>
            <w:vAlign w:val="center"/>
          </w:tcPr>
          <w:p w:rsidRPr="001C646B" w:rsidR="00AD72D1" w:rsidRDefault="00AD72D1" w14:paraId="2E560ED1" w14:textId="2795F094">
            <w:pPr>
              <w:widowControl/>
              <w:jc w:val="center"/>
              <w:rPr>
                <w:rFonts w:ascii="BIZ UDゴシック" w:hAnsi="BIZ UDゴシック" w:cs="ＭＳ Ｐゴシック"/>
                <w:b/>
                <w:bCs/>
                <w:kern w:val="0"/>
                <w:sz w:val="18"/>
                <w:szCs w:val="18"/>
              </w:rPr>
            </w:pPr>
            <w:r w:rsidRPr="001C646B">
              <w:rPr>
                <w:rFonts w:hint="eastAsia" w:ascii="BIZ UDゴシック" w:hAnsi="BIZ UDゴシック" w:cs="ＭＳ Ｐゴシック"/>
                <w:b/>
                <w:bCs/>
                <w:kern w:val="0"/>
                <w:sz w:val="18"/>
                <w:szCs w:val="18"/>
              </w:rPr>
              <w:t>実施のタイミング</w:t>
            </w:r>
          </w:p>
        </w:tc>
      </w:tr>
      <w:tr w:rsidRPr="00A36952" w:rsidR="00527EE7" w:rsidTr="000D5528" w14:paraId="455FC2BA" w14:textId="77777777">
        <w:trPr>
          <w:trHeight w:val="240"/>
        </w:trPr>
        <w:tc>
          <w:tcPr>
            <w:tcW w:w="3178" w:type="dxa"/>
            <w:vMerge/>
            <w:shd w:val="clear" w:color="auto" w:fill="C1F0C7" w:themeFill="accent3" w:themeFillTint="33"/>
            <w:vAlign w:val="center"/>
          </w:tcPr>
          <w:p w:rsidRPr="00A36952" w:rsidR="00AD72D1" w:rsidRDefault="00AD72D1" w14:paraId="14F799FD" w14:textId="77777777">
            <w:pPr>
              <w:widowControl/>
              <w:jc w:val="left"/>
              <w:rPr>
                <w:rFonts w:hAnsi="ＭＳ 明朝" w:cs="ＭＳ Ｐゴシック"/>
                <w:b/>
                <w:bCs/>
                <w:kern w:val="0"/>
                <w:sz w:val="20"/>
                <w:szCs w:val="20"/>
              </w:rPr>
            </w:pPr>
          </w:p>
        </w:tc>
        <w:tc>
          <w:tcPr>
            <w:tcW w:w="1678" w:type="dxa"/>
            <w:vMerge/>
            <w:shd w:val="clear" w:color="auto" w:fill="C1F0C7" w:themeFill="accent3" w:themeFillTint="33"/>
            <w:vAlign w:val="center"/>
          </w:tcPr>
          <w:p w:rsidRPr="00A36952" w:rsidR="00AD72D1" w:rsidRDefault="00AD72D1" w14:paraId="79DB38FA" w14:textId="77777777">
            <w:pPr>
              <w:widowControl/>
              <w:jc w:val="left"/>
              <w:rPr>
                <w:rFonts w:hAnsi="ＭＳ 明朝" w:cs="ＭＳ Ｐゴシック"/>
                <w:b/>
                <w:bCs/>
                <w:kern w:val="0"/>
                <w:sz w:val="20"/>
                <w:szCs w:val="20"/>
              </w:rPr>
            </w:pPr>
          </w:p>
        </w:tc>
        <w:tc>
          <w:tcPr>
            <w:tcW w:w="700" w:type="dxa"/>
            <w:shd w:val="clear" w:color="auto" w:fill="C1F0C7" w:themeFill="accent3" w:themeFillTint="33"/>
            <w:noWrap/>
            <w:vAlign w:val="center"/>
          </w:tcPr>
          <w:p w:rsidRPr="001C646B" w:rsidR="00AD72D1" w:rsidRDefault="00AD72D1" w14:paraId="6A25C641" w14:textId="1395ECA2">
            <w:pPr>
              <w:widowControl/>
              <w:jc w:val="center"/>
              <w:rPr>
                <w:rFonts w:ascii="BIZ UDゴシック" w:hAnsi="BIZ UDゴシック" w:cs="ＭＳ Ｐゴシック"/>
                <w:b/>
                <w:bCs/>
                <w:kern w:val="0"/>
                <w:sz w:val="18"/>
                <w:szCs w:val="18"/>
              </w:rPr>
            </w:pPr>
            <w:r w:rsidRPr="001C646B">
              <w:rPr>
                <w:rFonts w:hint="eastAsia" w:ascii="BIZ UDゴシック" w:hAnsi="BIZ UDゴシック" w:cs="ＭＳ Ｐゴシック"/>
                <w:b/>
                <w:bCs/>
                <w:kern w:val="0"/>
                <w:sz w:val="18"/>
                <w:szCs w:val="18"/>
              </w:rPr>
              <w:t>4月</w:t>
            </w:r>
          </w:p>
        </w:tc>
        <w:tc>
          <w:tcPr>
            <w:tcW w:w="700" w:type="dxa"/>
            <w:shd w:val="clear" w:color="auto" w:fill="C1F0C7" w:themeFill="accent3" w:themeFillTint="33"/>
            <w:noWrap/>
            <w:vAlign w:val="center"/>
          </w:tcPr>
          <w:p w:rsidRPr="001C646B" w:rsidR="00AD72D1" w:rsidRDefault="00AD72D1" w14:paraId="46339A22" w14:textId="05FEBF48">
            <w:pPr>
              <w:widowControl/>
              <w:jc w:val="center"/>
              <w:rPr>
                <w:rFonts w:ascii="BIZ UDゴシック" w:hAnsi="BIZ UDゴシック" w:cs="ＭＳ Ｐゴシック"/>
                <w:b/>
                <w:bCs/>
                <w:kern w:val="0"/>
                <w:sz w:val="18"/>
                <w:szCs w:val="18"/>
              </w:rPr>
            </w:pPr>
            <w:r w:rsidRPr="001C646B">
              <w:rPr>
                <w:rFonts w:hint="eastAsia" w:ascii="BIZ UDゴシック" w:hAnsi="BIZ UDゴシック" w:cs="ＭＳ Ｐゴシック"/>
                <w:b/>
                <w:bCs/>
                <w:kern w:val="0"/>
                <w:sz w:val="18"/>
                <w:szCs w:val="18"/>
              </w:rPr>
              <w:t>5月</w:t>
            </w:r>
          </w:p>
        </w:tc>
        <w:tc>
          <w:tcPr>
            <w:tcW w:w="700" w:type="dxa"/>
            <w:shd w:val="clear" w:color="auto" w:fill="C1F0C7" w:themeFill="accent3" w:themeFillTint="33"/>
            <w:noWrap/>
            <w:vAlign w:val="center"/>
          </w:tcPr>
          <w:p w:rsidRPr="001C646B" w:rsidR="00AD72D1" w:rsidRDefault="00AD72D1" w14:paraId="44ACE11E" w14:textId="642D3A09">
            <w:pPr>
              <w:widowControl/>
              <w:jc w:val="center"/>
              <w:rPr>
                <w:rFonts w:ascii="BIZ UDゴシック" w:hAnsi="BIZ UDゴシック" w:cs="ＭＳ Ｐゴシック"/>
                <w:b/>
                <w:bCs/>
                <w:kern w:val="0"/>
                <w:sz w:val="18"/>
                <w:szCs w:val="18"/>
              </w:rPr>
            </w:pPr>
            <w:r w:rsidRPr="001C646B">
              <w:rPr>
                <w:rFonts w:hint="eastAsia" w:ascii="BIZ UDゴシック" w:hAnsi="BIZ UDゴシック" w:cs="ＭＳ Ｐゴシック"/>
                <w:b/>
                <w:bCs/>
                <w:kern w:val="0"/>
                <w:sz w:val="18"/>
                <w:szCs w:val="18"/>
              </w:rPr>
              <w:t>6月</w:t>
            </w:r>
          </w:p>
        </w:tc>
        <w:tc>
          <w:tcPr>
            <w:tcW w:w="700" w:type="dxa"/>
            <w:shd w:val="clear" w:color="auto" w:fill="C1F0C7" w:themeFill="accent3" w:themeFillTint="33"/>
            <w:noWrap/>
            <w:vAlign w:val="center"/>
          </w:tcPr>
          <w:p w:rsidRPr="001C646B" w:rsidR="00AD72D1" w:rsidRDefault="00AD72D1" w14:paraId="374522C7" w14:textId="56984835">
            <w:pPr>
              <w:widowControl/>
              <w:jc w:val="center"/>
              <w:rPr>
                <w:rFonts w:ascii="BIZ UDゴシック" w:hAnsi="BIZ UDゴシック" w:cs="ＭＳ Ｐゴシック"/>
                <w:b/>
                <w:bCs/>
                <w:kern w:val="0"/>
                <w:sz w:val="18"/>
                <w:szCs w:val="18"/>
              </w:rPr>
            </w:pPr>
            <w:r w:rsidRPr="001C646B">
              <w:rPr>
                <w:rFonts w:hint="eastAsia" w:ascii="BIZ UDゴシック" w:hAnsi="BIZ UDゴシック" w:cs="ＭＳ Ｐゴシック"/>
                <w:b/>
                <w:bCs/>
                <w:kern w:val="0"/>
                <w:sz w:val="18"/>
                <w:szCs w:val="18"/>
              </w:rPr>
              <w:t>7月</w:t>
            </w:r>
          </w:p>
        </w:tc>
        <w:tc>
          <w:tcPr>
            <w:tcW w:w="700" w:type="dxa"/>
            <w:shd w:val="clear" w:color="auto" w:fill="C1F0C7" w:themeFill="accent3" w:themeFillTint="33"/>
            <w:noWrap/>
            <w:vAlign w:val="center"/>
          </w:tcPr>
          <w:p w:rsidRPr="001C646B" w:rsidR="00AD72D1" w:rsidRDefault="00AD72D1" w14:paraId="7253EED4" w14:textId="3349A6CD">
            <w:pPr>
              <w:widowControl/>
              <w:jc w:val="center"/>
              <w:rPr>
                <w:rFonts w:ascii="BIZ UDゴシック" w:hAnsi="BIZ UDゴシック" w:cs="ＭＳ Ｐゴシック"/>
                <w:b/>
                <w:bCs/>
                <w:kern w:val="0"/>
                <w:sz w:val="18"/>
                <w:szCs w:val="18"/>
              </w:rPr>
            </w:pPr>
            <w:r w:rsidRPr="001C646B">
              <w:rPr>
                <w:rFonts w:hint="eastAsia" w:ascii="BIZ UDゴシック" w:hAnsi="BIZ UDゴシック" w:cs="ＭＳ Ｐゴシック"/>
                <w:b/>
                <w:bCs/>
                <w:kern w:val="0"/>
                <w:sz w:val="18"/>
                <w:szCs w:val="18"/>
              </w:rPr>
              <w:t>8月</w:t>
            </w:r>
          </w:p>
        </w:tc>
        <w:tc>
          <w:tcPr>
            <w:tcW w:w="700" w:type="dxa"/>
            <w:shd w:val="clear" w:color="auto" w:fill="C1F0C7" w:themeFill="accent3" w:themeFillTint="33"/>
            <w:noWrap/>
            <w:vAlign w:val="center"/>
          </w:tcPr>
          <w:p w:rsidRPr="001C646B" w:rsidR="00AD72D1" w:rsidRDefault="00AD72D1" w14:paraId="18FE203F" w14:textId="292B4376">
            <w:pPr>
              <w:widowControl/>
              <w:jc w:val="center"/>
              <w:rPr>
                <w:rFonts w:ascii="BIZ UDゴシック" w:hAnsi="BIZ UDゴシック" w:cs="ＭＳ Ｐゴシック"/>
                <w:b/>
                <w:bCs/>
                <w:kern w:val="0"/>
                <w:sz w:val="18"/>
                <w:szCs w:val="18"/>
              </w:rPr>
            </w:pPr>
            <w:r w:rsidRPr="001C646B">
              <w:rPr>
                <w:rFonts w:hint="eastAsia" w:ascii="BIZ UDゴシック" w:hAnsi="BIZ UDゴシック" w:cs="ＭＳ Ｐゴシック"/>
                <w:b/>
                <w:bCs/>
                <w:kern w:val="0"/>
                <w:sz w:val="18"/>
                <w:szCs w:val="18"/>
              </w:rPr>
              <w:t>9月</w:t>
            </w:r>
          </w:p>
        </w:tc>
        <w:tc>
          <w:tcPr>
            <w:tcW w:w="878" w:type="dxa"/>
            <w:shd w:val="clear" w:color="auto" w:fill="C1F0C7" w:themeFill="accent3" w:themeFillTint="33"/>
            <w:noWrap/>
            <w:vAlign w:val="center"/>
          </w:tcPr>
          <w:p w:rsidRPr="001C646B" w:rsidR="00AD72D1" w:rsidRDefault="00AD72D1" w14:paraId="6827D3A5" w14:textId="3CD194C9">
            <w:pPr>
              <w:widowControl/>
              <w:jc w:val="center"/>
              <w:rPr>
                <w:rFonts w:ascii="BIZ UDゴシック" w:hAnsi="BIZ UDゴシック" w:cs="ＭＳ Ｐゴシック"/>
                <w:b/>
                <w:bCs/>
                <w:kern w:val="0"/>
                <w:sz w:val="18"/>
                <w:szCs w:val="18"/>
              </w:rPr>
            </w:pPr>
            <w:r w:rsidRPr="001C646B">
              <w:rPr>
                <w:rFonts w:hint="eastAsia" w:ascii="BIZ UDゴシック" w:hAnsi="BIZ UDゴシック" w:cs="ＭＳ Ｐゴシック"/>
                <w:b/>
                <w:bCs/>
                <w:kern w:val="0"/>
                <w:sz w:val="18"/>
                <w:szCs w:val="18"/>
              </w:rPr>
              <w:t>10月</w:t>
            </w:r>
          </w:p>
        </w:tc>
        <w:tc>
          <w:tcPr>
            <w:tcW w:w="811" w:type="dxa"/>
            <w:shd w:val="clear" w:color="auto" w:fill="C1F0C7" w:themeFill="accent3" w:themeFillTint="33"/>
          </w:tcPr>
          <w:p w:rsidRPr="001C646B" w:rsidR="00AD72D1" w:rsidRDefault="00AD72D1" w14:paraId="02257F9B" w14:textId="17342761">
            <w:pPr>
              <w:widowControl/>
              <w:jc w:val="center"/>
              <w:rPr>
                <w:rFonts w:ascii="BIZ UDゴシック" w:hAnsi="BIZ UDゴシック" w:cs="ＭＳ Ｐゴシック"/>
                <w:b/>
                <w:bCs/>
                <w:kern w:val="0"/>
                <w:sz w:val="18"/>
                <w:szCs w:val="18"/>
              </w:rPr>
            </w:pPr>
            <w:r w:rsidRPr="001C646B">
              <w:rPr>
                <w:rFonts w:hint="eastAsia" w:ascii="BIZ UDゴシック" w:hAnsi="BIZ UDゴシック" w:cs="ＭＳ Ｐゴシック"/>
                <w:b/>
                <w:bCs/>
                <w:kern w:val="0"/>
                <w:sz w:val="18"/>
                <w:szCs w:val="18"/>
              </w:rPr>
              <w:t>11月</w:t>
            </w:r>
          </w:p>
        </w:tc>
        <w:tc>
          <w:tcPr>
            <w:tcW w:w="811" w:type="dxa"/>
            <w:shd w:val="clear" w:color="auto" w:fill="C1F0C7" w:themeFill="accent3" w:themeFillTint="33"/>
          </w:tcPr>
          <w:p w:rsidRPr="001C646B" w:rsidR="00AD72D1" w:rsidRDefault="00AD72D1" w14:paraId="4215BB9E" w14:textId="16B323D0">
            <w:pPr>
              <w:widowControl/>
              <w:jc w:val="center"/>
              <w:rPr>
                <w:rFonts w:ascii="BIZ UDゴシック" w:hAnsi="BIZ UDゴシック" w:cs="ＭＳ Ｐゴシック"/>
                <w:b/>
                <w:bCs/>
                <w:kern w:val="0"/>
                <w:sz w:val="18"/>
                <w:szCs w:val="18"/>
              </w:rPr>
            </w:pPr>
            <w:r w:rsidRPr="001C646B">
              <w:rPr>
                <w:rFonts w:hint="eastAsia" w:ascii="BIZ UDゴシック" w:hAnsi="BIZ UDゴシック" w:cs="ＭＳ Ｐゴシック"/>
                <w:b/>
                <w:bCs/>
                <w:kern w:val="0"/>
                <w:sz w:val="18"/>
                <w:szCs w:val="18"/>
              </w:rPr>
              <w:t>12月</w:t>
            </w:r>
          </w:p>
        </w:tc>
        <w:tc>
          <w:tcPr>
            <w:tcW w:w="812" w:type="dxa"/>
            <w:shd w:val="clear" w:color="auto" w:fill="C1F0C7" w:themeFill="accent3" w:themeFillTint="33"/>
          </w:tcPr>
          <w:p w:rsidRPr="001C646B" w:rsidR="00AD72D1" w:rsidRDefault="00AD72D1" w14:paraId="0347B1AC" w14:textId="0B170B65">
            <w:pPr>
              <w:widowControl/>
              <w:jc w:val="center"/>
              <w:rPr>
                <w:rFonts w:ascii="BIZ UDゴシック" w:hAnsi="BIZ UDゴシック" w:cs="ＭＳ Ｐゴシック"/>
                <w:b/>
                <w:bCs/>
                <w:kern w:val="0"/>
                <w:sz w:val="18"/>
                <w:szCs w:val="18"/>
              </w:rPr>
            </w:pPr>
            <w:r w:rsidRPr="001C646B">
              <w:rPr>
                <w:rFonts w:hint="eastAsia" w:ascii="BIZ UDゴシック" w:hAnsi="BIZ UDゴシック" w:cs="ＭＳ Ｐゴシック"/>
                <w:b/>
                <w:bCs/>
                <w:kern w:val="0"/>
                <w:sz w:val="18"/>
                <w:szCs w:val="18"/>
              </w:rPr>
              <w:t>1月</w:t>
            </w:r>
          </w:p>
        </w:tc>
        <w:tc>
          <w:tcPr>
            <w:tcW w:w="812" w:type="dxa"/>
            <w:shd w:val="clear" w:color="auto" w:fill="C1F0C7" w:themeFill="accent3" w:themeFillTint="33"/>
          </w:tcPr>
          <w:p w:rsidRPr="001C646B" w:rsidR="00AD72D1" w:rsidRDefault="00AD72D1" w14:paraId="5E4C2C82" w14:textId="0C79F913">
            <w:pPr>
              <w:widowControl/>
              <w:jc w:val="center"/>
              <w:rPr>
                <w:rFonts w:ascii="BIZ UDゴシック" w:hAnsi="BIZ UDゴシック" w:cs="ＭＳ Ｐゴシック"/>
                <w:b/>
                <w:bCs/>
                <w:kern w:val="0"/>
                <w:sz w:val="18"/>
                <w:szCs w:val="18"/>
              </w:rPr>
            </w:pPr>
            <w:r w:rsidRPr="001C646B">
              <w:rPr>
                <w:rFonts w:hint="eastAsia" w:ascii="BIZ UDゴシック" w:hAnsi="BIZ UDゴシック" w:cs="ＭＳ Ｐゴシック"/>
                <w:b/>
                <w:bCs/>
                <w:kern w:val="0"/>
                <w:sz w:val="18"/>
                <w:szCs w:val="18"/>
              </w:rPr>
              <w:t>2月</w:t>
            </w:r>
          </w:p>
        </w:tc>
        <w:tc>
          <w:tcPr>
            <w:tcW w:w="812" w:type="dxa"/>
            <w:shd w:val="clear" w:color="auto" w:fill="C1F0C7" w:themeFill="accent3" w:themeFillTint="33"/>
          </w:tcPr>
          <w:p w:rsidRPr="001C646B" w:rsidR="00AD72D1" w:rsidRDefault="00AD72D1" w14:paraId="7CFDF70B" w14:textId="15BD5B7F">
            <w:pPr>
              <w:widowControl/>
              <w:jc w:val="center"/>
              <w:rPr>
                <w:rFonts w:ascii="BIZ UDゴシック" w:hAnsi="BIZ UDゴシック" w:cs="ＭＳ Ｐゴシック"/>
                <w:b/>
                <w:bCs/>
                <w:kern w:val="0"/>
                <w:sz w:val="18"/>
                <w:szCs w:val="18"/>
              </w:rPr>
            </w:pPr>
            <w:r w:rsidRPr="001C646B">
              <w:rPr>
                <w:rFonts w:hint="eastAsia" w:ascii="BIZ UDゴシック" w:hAnsi="BIZ UDゴシック" w:cs="ＭＳ Ｐゴシック"/>
                <w:b/>
                <w:bCs/>
                <w:kern w:val="0"/>
                <w:sz w:val="18"/>
                <w:szCs w:val="18"/>
              </w:rPr>
              <w:t>3月</w:t>
            </w:r>
          </w:p>
        </w:tc>
      </w:tr>
      <w:tr w:rsidRPr="00256D11" w:rsidR="00AD72D1" w:rsidDel="00467F03" w:rsidTr="00FC40FF" w14:paraId="45D3A2C8" w14:textId="3D8D63FD">
        <w:trPr>
          <w:trHeight w:val="240"/>
          <w:del w:author="Kazuya Kato" w:date="2025-06-04T10:16:00Z" w:id="759"/>
        </w:trPr>
        <w:tc>
          <w:tcPr>
            <w:tcW w:w="9934" w:type="dxa"/>
            <w:gridSpan w:val="9"/>
            <w:shd w:val="clear" w:color="auto" w:fill="D9F2D0" w:themeFill="accent6" w:themeFillTint="33"/>
            <w:noWrap/>
            <w:vAlign w:val="center"/>
          </w:tcPr>
          <w:p w:rsidRPr="001C646B" w:rsidR="00AD72D1" w:rsidDel="00467F03" w:rsidRDefault="00AD72D1" w14:paraId="2B85C497" w14:textId="412F6C75">
            <w:pPr>
              <w:widowControl/>
              <w:jc w:val="left"/>
              <w:rPr>
                <w:del w:author="Kazuya Kato" w:date="2025-06-04T10:16:00Z" w:id="760"/>
                <w:rFonts w:ascii="BIZ UDゴシック" w:hAnsi="BIZ UDゴシック" w:cs="ＭＳ Ｐゴシック"/>
                <w:b/>
                <w:kern w:val="0"/>
                <w:sz w:val="18"/>
                <w:szCs w:val="18"/>
              </w:rPr>
            </w:pPr>
            <w:del w:author="Kazuya Kato" w:date="2025-06-04T10:16:00Z" w:id="761">
              <w:r w:rsidRPr="001C646B" w:rsidDel="00467F03">
                <w:rPr>
                  <w:rFonts w:hint="eastAsia" w:ascii="BIZ UDゴシック" w:hAnsi="BIZ UDゴシック" w:cs="ＭＳ Ｐゴシック"/>
                  <w:b/>
                  <w:kern w:val="0"/>
                  <w:sz w:val="18"/>
                  <w:szCs w:val="18"/>
                </w:rPr>
                <w:delText>稼働確認</w:delText>
              </w:r>
            </w:del>
          </w:p>
        </w:tc>
        <w:tc>
          <w:tcPr>
            <w:tcW w:w="811" w:type="dxa"/>
            <w:shd w:val="clear" w:color="auto" w:fill="D9F2D0" w:themeFill="accent6" w:themeFillTint="33"/>
          </w:tcPr>
          <w:p w:rsidRPr="00256D11" w:rsidR="00AD72D1" w:rsidDel="00467F03" w:rsidRDefault="00AD72D1" w14:paraId="3A0FB234" w14:textId="53609786">
            <w:pPr>
              <w:widowControl/>
              <w:jc w:val="left"/>
              <w:rPr>
                <w:del w:author="Kazuya Kato" w:date="2025-06-04T10:16:00Z" w:id="762"/>
                <w:rFonts w:hAnsi="ＭＳ 明朝" w:cs="ＭＳ Ｐゴシック"/>
                <w:b/>
                <w:kern w:val="0"/>
                <w:sz w:val="20"/>
                <w:szCs w:val="20"/>
              </w:rPr>
            </w:pPr>
          </w:p>
        </w:tc>
        <w:tc>
          <w:tcPr>
            <w:tcW w:w="811" w:type="dxa"/>
            <w:shd w:val="clear" w:color="auto" w:fill="D9F2D0" w:themeFill="accent6" w:themeFillTint="33"/>
          </w:tcPr>
          <w:p w:rsidRPr="00256D11" w:rsidR="00AD72D1" w:rsidDel="00467F03" w:rsidRDefault="00AD72D1" w14:paraId="4F4E126C" w14:textId="3BA1D369">
            <w:pPr>
              <w:widowControl/>
              <w:jc w:val="left"/>
              <w:rPr>
                <w:del w:author="Kazuya Kato" w:date="2025-06-04T10:16:00Z" w:id="763"/>
                <w:rFonts w:hAnsi="ＭＳ 明朝" w:cs="ＭＳ Ｐゴシック"/>
                <w:b/>
                <w:kern w:val="0"/>
                <w:sz w:val="20"/>
                <w:szCs w:val="20"/>
              </w:rPr>
            </w:pPr>
          </w:p>
        </w:tc>
        <w:tc>
          <w:tcPr>
            <w:tcW w:w="812" w:type="dxa"/>
            <w:shd w:val="clear" w:color="auto" w:fill="D9F2D0" w:themeFill="accent6" w:themeFillTint="33"/>
          </w:tcPr>
          <w:p w:rsidRPr="00256D11" w:rsidR="00AD72D1" w:rsidDel="00467F03" w:rsidRDefault="00AD72D1" w14:paraId="62356284" w14:textId="4A3833EB">
            <w:pPr>
              <w:widowControl/>
              <w:jc w:val="left"/>
              <w:rPr>
                <w:del w:author="Kazuya Kato" w:date="2025-06-04T10:16:00Z" w:id="764"/>
                <w:rFonts w:hAnsi="ＭＳ 明朝" w:cs="ＭＳ Ｐゴシック"/>
                <w:b/>
                <w:kern w:val="0"/>
                <w:sz w:val="20"/>
                <w:szCs w:val="20"/>
              </w:rPr>
            </w:pPr>
          </w:p>
        </w:tc>
        <w:tc>
          <w:tcPr>
            <w:tcW w:w="812" w:type="dxa"/>
            <w:shd w:val="clear" w:color="auto" w:fill="D9F2D0" w:themeFill="accent6" w:themeFillTint="33"/>
          </w:tcPr>
          <w:p w:rsidRPr="00256D11" w:rsidR="00AD72D1" w:rsidDel="00467F03" w:rsidRDefault="00AD72D1" w14:paraId="299437CB" w14:textId="692C90DD">
            <w:pPr>
              <w:widowControl/>
              <w:jc w:val="left"/>
              <w:rPr>
                <w:del w:author="Kazuya Kato" w:date="2025-06-04T10:16:00Z" w:id="765"/>
                <w:rFonts w:hAnsi="ＭＳ 明朝" w:cs="ＭＳ Ｐゴシック"/>
                <w:b/>
                <w:kern w:val="0"/>
                <w:sz w:val="20"/>
                <w:szCs w:val="20"/>
              </w:rPr>
            </w:pPr>
          </w:p>
        </w:tc>
        <w:tc>
          <w:tcPr>
            <w:tcW w:w="812" w:type="dxa"/>
            <w:shd w:val="clear" w:color="auto" w:fill="D9F2D0" w:themeFill="accent6" w:themeFillTint="33"/>
          </w:tcPr>
          <w:p w:rsidRPr="00256D11" w:rsidR="00AD72D1" w:rsidDel="00467F03" w:rsidRDefault="00AD72D1" w14:paraId="0497969E" w14:textId="6DBE6DF6">
            <w:pPr>
              <w:widowControl/>
              <w:jc w:val="left"/>
              <w:rPr>
                <w:del w:author="Kazuya Kato" w:date="2025-06-04T10:16:00Z" w:id="766"/>
                <w:rFonts w:hAnsi="ＭＳ 明朝" w:cs="ＭＳ Ｐゴシック"/>
                <w:b/>
                <w:kern w:val="0"/>
                <w:sz w:val="20"/>
                <w:szCs w:val="20"/>
              </w:rPr>
            </w:pPr>
          </w:p>
        </w:tc>
      </w:tr>
      <w:tr w:rsidRPr="00A36952" w:rsidR="00AD72D1" w:rsidTr="00FC40FF" w14:paraId="5587965E" w14:textId="32F3E052">
        <w:trPr>
          <w:trHeight w:val="240"/>
        </w:trPr>
        <w:tc>
          <w:tcPr>
            <w:tcW w:w="3178" w:type="dxa"/>
            <w:shd w:val="clear" w:color="auto" w:fill="auto"/>
            <w:noWrap/>
            <w:vAlign w:val="center"/>
          </w:tcPr>
          <w:p w:rsidRPr="001C646B" w:rsidR="00AD72D1" w:rsidP="00CB0696" w:rsidRDefault="00AD72D1" w14:paraId="44145C04" w14:textId="41059623">
            <w:pPr>
              <w:widowControl/>
              <w:jc w:val="left"/>
              <w:rPr>
                <w:rFonts w:ascii="BIZ UDゴシック" w:hAnsi="BIZ UDゴシック" w:cs="ＭＳ Ｐゴシック"/>
                <w:kern w:val="0"/>
                <w:sz w:val="18"/>
                <w:szCs w:val="18"/>
              </w:rPr>
            </w:pPr>
            <w:r w:rsidRPr="001C646B">
              <w:rPr>
                <w:rFonts w:hint="eastAsia" w:ascii="BIZ UDゴシック" w:hAnsi="BIZ UDゴシック" w:cs="ＭＳ Ｐゴシック"/>
                <w:kern w:val="0"/>
                <w:sz w:val="18"/>
                <w:szCs w:val="18"/>
              </w:rPr>
              <w:t xml:space="preserve">　アカウント棚卸</w:t>
            </w:r>
          </w:p>
        </w:tc>
        <w:tc>
          <w:tcPr>
            <w:tcW w:w="1678" w:type="dxa"/>
            <w:shd w:val="clear" w:color="auto" w:fill="auto"/>
            <w:noWrap/>
            <w:vAlign w:val="center"/>
          </w:tcPr>
          <w:p w:rsidRPr="001C646B" w:rsidR="00AD72D1" w:rsidRDefault="009D4653" w14:paraId="5C1AE4D6" w14:textId="17841AE3">
            <w:pPr>
              <w:widowControl/>
              <w:jc w:val="left"/>
              <w:rPr>
                <w:rFonts w:ascii="BIZ UDゴシック" w:hAnsi="BIZ UDゴシック" w:cs="ＭＳ Ｐゴシック"/>
                <w:kern w:val="0"/>
                <w:sz w:val="18"/>
                <w:szCs w:val="18"/>
              </w:rPr>
            </w:pPr>
            <w:r w:rsidRPr="001C646B">
              <w:rPr>
                <w:rFonts w:hint="eastAsia" w:ascii="BIZ UDゴシック" w:hAnsi="BIZ UDゴシック" w:cs="ＭＳ Ｐゴシック"/>
                <w:kern w:val="0"/>
                <w:sz w:val="18"/>
                <w:szCs w:val="18"/>
              </w:rPr>
              <w:t>･ホストサーバ</w:t>
            </w:r>
            <w:r w:rsidRPr="001C646B">
              <w:rPr>
                <w:rFonts w:ascii="BIZ UDゴシック" w:hAnsi="BIZ UDゴシック" w:cs="ＭＳ Ｐゴシック"/>
                <w:kern w:val="0"/>
                <w:sz w:val="18"/>
                <w:szCs w:val="18"/>
              </w:rPr>
              <w:br/>
            </w:r>
            <w:r w:rsidRPr="001C646B">
              <w:rPr>
                <w:rFonts w:hint="eastAsia" w:ascii="BIZ UDゴシック" w:hAnsi="BIZ UDゴシック" w:cs="ＭＳ Ｐゴシック"/>
                <w:kern w:val="0"/>
                <w:sz w:val="18"/>
                <w:szCs w:val="18"/>
              </w:rPr>
              <w:t>･運用管理サーバ</w:t>
            </w:r>
            <w:r w:rsidRPr="001C646B">
              <w:rPr>
                <w:rFonts w:ascii="BIZ UDゴシック" w:hAnsi="BIZ UDゴシック" w:cs="ＭＳ Ｐゴシック"/>
                <w:kern w:val="0"/>
                <w:sz w:val="18"/>
                <w:szCs w:val="18"/>
              </w:rPr>
              <w:br/>
            </w:r>
            <w:r w:rsidRPr="001C646B">
              <w:rPr>
                <w:rFonts w:hint="eastAsia" w:ascii="BIZ UDゴシック" w:hAnsi="BIZ UDゴシック" w:cs="ＭＳ Ｐゴシック"/>
                <w:kern w:val="0"/>
                <w:sz w:val="18"/>
                <w:szCs w:val="18"/>
              </w:rPr>
              <w:t>･</w:t>
            </w:r>
            <w:r w:rsidRPr="001C646B" w:rsidR="00AD36F0">
              <w:rPr>
                <w:rFonts w:hint="eastAsia" w:ascii="BIZ UDゴシック" w:hAnsi="BIZ UDゴシック" w:cs="ＭＳ Ｐゴシック"/>
                <w:kern w:val="0"/>
                <w:sz w:val="18"/>
                <w:szCs w:val="18"/>
              </w:rPr>
              <w:t>キャッシュサーバ</w:t>
            </w:r>
            <w:r w:rsidRPr="001C646B" w:rsidR="00AD36F0">
              <w:rPr>
                <w:rFonts w:ascii="BIZ UDゴシック" w:hAnsi="BIZ UDゴシック" w:cs="ＭＳ Ｐゴシック"/>
                <w:kern w:val="0"/>
                <w:sz w:val="18"/>
                <w:szCs w:val="18"/>
              </w:rPr>
              <w:br/>
            </w:r>
            <w:r w:rsidRPr="001C646B" w:rsidR="00AD36F0">
              <w:rPr>
                <w:rFonts w:hint="eastAsia" w:ascii="BIZ UDゴシック" w:hAnsi="BIZ UDゴシック" w:cs="ＭＳ Ｐゴシック"/>
                <w:kern w:val="0"/>
                <w:sz w:val="18"/>
                <w:szCs w:val="18"/>
              </w:rPr>
              <w:t>･UTM</w:t>
            </w:r>
          </w:p>
        </w:tc>
        <w:tc>
          <w:tcPr>
            <w:tcW w:w="700" w:type="dxa"/>
            <w:shd w:val="clear" w:color="auto" w:fill="auto"/>
            <w:noWrap/>
            <w:vAlign w:val="center"/>
          </w:tcPr>
          <w:p w:rsidRPr="001C646B" w:rsidR="00AD72D1" w:rsidRDefault="00BC60B9" w14:paraId="0EC9C85A" w14:textId="00FC0AFE">
            <w:pPr>
              <w:widowControl/>
              <w:jc w:val="center"/>
              <w:rPr>
                <w:rFonts w:ascii="BIZ UDゴシック" w:hAnsi="BIZ UDゴシック" w:cs="ＭＳ Ｐゴシック"/>
                <w:kern w:val="0"/>
                <w:sz w:val="18"/>
                <w:szCs w:val="18"/>
              </w:rPr>
            </w:pPr>
            <w:r w:rsidRPr="001C646B">
              <w:rPr>
                <w:rFonts w:hint="eastAsia" w:ascii="BIZ UDゴシック" w:hAnsi="BIZ UDゴシック" w:cs="ＭＳ Ｐゴシック"/>
                <w:kern w:val="0"/>
                <w:sz w:val="18"/>
                <w:szCs w:val="18"/>
              </w:rPr>
              <w:t>初旬</w:t>
            </w:r>
          </w:p>
        </w:tc>
        <w:tc>
          <w:tcPr>
            <w:tcW w:w="700" w:type="dxa"/>
            <w:shd w:val="clear" w:color="auto" w:fill="auto"/>
            <w:noWrap/>
            <w:vAlign w:val="center"/>
          </w:tcPr>
          <w:p w:rsidRPr="00A36952" w:rsidR="00AD72D1" w:rsidRDefault="00AD72D1" w14:paraId="6E17D9AB" w14:textId="4E3A88DA">
            <w:pPr>
              <w:widowControl/>
              <w:jc w:val="center"/>
              <w:rPr>
                <w:rFonts w:hAnsi="ＭＳ 明朝" w:cs="ＭＳ Ｐゴシック"/>
                <w:kern w:val="0"/>
                <w:sz w:val="20"/>
                <w:szCs w:val="20"/>
              </w:rPr>
            </w:pPr>
          </w:p>
        </w:tc>
        <w:tc>
          <w:tcPr>
            <w:tcW w:w="700" w:type="dxa"/>
            <w:shd w:val="clear" w:color="auto" w:fill="auto"/>
            <w:noWrap/>
            <w:vAlign w:val="center"/>
          </w:tcPr>
          <w:p w:rsidRPr="00A36952" w:rsidR="00AD72D1" w:rsidRDefault="00AD72D1" w14:paraId="24065F12" w14:textId="59DEAA5D">
            <w:pPr>
              <w:widowControl/>
              <w:jc w:val="center"/>
              <w:rPr>
                <w:rFonts w:hAnsi="ＭＳ 明朝" w:cs="ＭＳ Ｐゴシック"/>
                <w:kern w:val="0"/>
                <w:sz w:val="20"/>
                <w:szCs w:val="20"/>
              </w:rPr>
            </w:pPr>
          </w:p>
        </w:tc>
        <w:tc>
          <w:tcPr>
            <w:tcW w:w="700" w:type="dxa"/>
            <w:shd w:val="clear" w:color="auto" w:fill="auto"/>
            <w:noWrap/>
            <w:vAlign w:val="center"/>
          </w:tcPr>
          <w:p w:rsidRPr="00A36952" w:rsidR="00AD72D1" w:rsidRDefault="00AD72D1" w14:paraId="237A0963" w14:textId="5B620174">
            <w:pPr>
              <w:widowControl/>
              <w:jc w:val="center"/>
              <w:rPr>
                <w:rFonts w:hAnsi="ＭＳ 明朝" w:cs="ＭＳ Ｐゴシック"/>
                <w:kern w:val="0"/>
                <w:sz w:val="20"/>
                <w:szCs w:val="20"/>
              </w:rPr>
            </w:pPr>
          </w:p>
        </w:tc>
        <w:tc>
          <w:tcPr>
            <w:tcW w:w="700" w:type="dxa"/>
            <w:shd w:val="clear" w:color="auto" w:fill="auto"/>
            <w:noWrap/>
            <w:vAlign w:val="center"/>
          </w:tcPr>
          <w:p w:rsidRPr="00A36952" w:rsidR="00AD72D1" w:rsidRDefault="00AD72D1" w14:paraId="1BC6D842" w14:textId="238C6095">
            <w:pPr>
              <w:widowControl/>
              <w:jc w:val="center"/>
              <w:rPr>
                <w:rFonts w:hAnsi="ＭＳ 明朝" w:cs="ＭＳ Ｐゴシック"/>
                <w:kern w:val="0"/>
                <w:sz w:val="20"/>
                <w:szCs w:val="20"/>
              </w:rPr>
            </w:pPr>
          </w:p>
        </w:tc>
        <w:tc>
          <w:tcPr>
            <w:tcW w:w="700" w:type="dxa"/>
            <w:shd w:val="clear" w:color="auto" w:fill="auto"/>
            <w:noWrap/>
            <w:vAlign w:val="center"/>
          </w:tcPr>
          <w:p w:rsidRPr="00A36952" w:rsidR="00AD72D1" w:rsidRDefault="00AD72D1" w14:paraId="366325C8" w14:textId="48DB63B1">
            <w:pPr>
              <w:widowControl/>
              <w:jc w:val="center"/>
              <w:rPr>
                <w:rFonts w:hAnsi="ＭＳ 明朝" w:cs="ＭＳ Ｐゴシック"/>
                <w:kern w:val="0"/>
                <w:sz w:val="20"/>
                <w:szCs w:val="20"/>
              </w:rPr>
            </w:pPr>
          </w:p>
        </w:tc>
        <w:tc>
          <w:tcPr>
            <w:tcW w:w="878" w:type="dxa"/>
            <w:shd w:val="clear" w:color="auto" w:fill="auto"/>
            <w:noWrap/>
            <w:vAlign w:val="center"/>
          </w:tcPr>
          <w:p w:rsidRPr="001C646B" w:rsidR="00AD72D1" w:rsidRDefault="00AD72D1" w14:paraId="14AD4047" w14:textId="77777777">
            <w:pPr>
              <w:widowControl/>
              <w:jc w:val="center"/>
              <w:rPr>
                <w:rFonts w:ascii="BIZ UDゴシック" w:hAnsi="BIZ UDゴシック" w:cs="ＭＳ Ｐゴシック"/>
                <w:kern w:val="0"/>
                <w:sz w:val="18"/>
                <w:szCs w:val="18"/>
              </w:rPr>
            </w:pPr>
            <w:del w:author="Kazuya Kato" w:date="2025-06-04T10:15:00Z" w:id="767">
              <w:r w:rsidRPr="001C646B" w:rsidDel="00467F03">
                <w:rPr>
                  <w:rFonts w:hint="eastAsia" w:ascii="BIZ UDゴシック" w:hAnsi="BIZ UDゴシック" w:cs="ＭＳ Ｐゴシック"/>
                  <w:kern w:val="0"/>
                  <w:sz w:val="18"/>
                  <w:szCs w:val="18"/>
                </w:rPr>
                <w:delText>-</w:delText>
              </w:r>
            </w:del>
          </w:p>
        </w:tc>
        <w:tc>
          <w:tcPr>
            <w:tcW w:w="811" w:type="dxa"/>
          </w:tcPr>
          <w:p w:rsidRPr="00A36952" w:rsidR="00AD72D1" w:rsidRDefault="00AD72D1" w14:paraId="09E606AD" w14:textId="77777777">
            <w:pPr>
              <w:widowControl/>
              <w:jc w:val="center"/>
              <w:rPr>
                <w:rFonts w:hAnsi="ＭＳ 明朝" w:cs="ＭＳ Ｐゴシック"/>
                <w:kern w:val="0"/>
                <w:sz w:val="20"/>
                <w:szCs w:val="20"/>
              </w:rPr>
            </w:pPr>
          </w:p>
        </w:tc>
        <w:tc>
          <w:tcPr>
            <w:tcW w:w="811" w:type="dxa"/>
          </w:tcPr>
          <w:p w:rsidRPr="00A36952" w:rsidR="00AD72D1" w:rsidRDefault="00AD72D1" w14:paraId="632B1EEA" w14:textId="77777777">
            <w:pPr>
              <w:widowControl/>
              <w:jc w:val="center"/>
              <w:rPr>
                <w:rFonts w:hAnsi="ＭＳ 明朝" w:cs="ＭＳ Ｐゴシック"/>
                <w:kern w:val="0"/>
                <w:sz w:val="20"/>
                <w:szCs w:val="20"/>
              </w:rPr>
            </w:pPr>
          </w:p>
        </w:tc>
        <w:tc>
          <w:tcPr>
            <w:tcW w:w="812" w:type="dxa"/>
          </w:tcPr>
          <w:p w:rsidRPr="00A36952" w:rsidR="00AD72D1" w:rsidRDefault="00AD72D1" w14:paraId="28F86662" w14:textId="77777777">
            <w:pPr>
              <w:widowControl/>
              <w:jc w:val="center"/>
              <w:rPr>
                <w:rFonts w:hAnsi="ＭＳ 明朝" w:cs="ＭＳ Ｐゴシック"/>
                <w:kern w:val="0"/>
                <w:sz w:val="20"/>
                <w:szCs w:val="20"/>
              </w:rPr>
            </w:pPr>
          </w:p>
        </w:tc>
        <w:tc>
          <w:tcPr>
            <w:tcW w:w="812" w:type="dxa"/>
          </w:tcPr>
          <w:p w:rsidRPr="00A36952" w:rsidR="00AD72D1" w:rsidRDefault="00AD72D1" w14:paraId="19F31972" w14:textId="77777777">
            <w:pPr>
              <w:widowControl/>
              <w:jc w:val="center"/>
              <w:rPr>
                <w:rFonts w:hAnsi="ＭＳ 明朝" w:cs="ＭＳ Ｐゴシック"/>
                <w:kern w:val="0"/>
                <w:sz w:val="20"/>
                <w:szCs w:val="20"/>
              </w:rPr>
            </w:pPr>
          </w:p>
        </w:tc>
        <w:tc>
          <w:tcPr>
            <w:tcW w:w="812" w:type="dxa"/>
          </w:tcPr>
          <w:p w:rsidRPr="00A36952" w:rsidR="00AD72D1" w:rsidRDefault="00AD72D1" w14:paraId="50F181AE" w14:textId="77777777">
            <w:pPr>
              <w:widowControl/>
              <w:jc w:val="center"/>
              <w:rPr>
                <w:rFonts w:hAnsi="ＭＳ 明朝" w:cs="ＭＳ Ｐゴシック"/>
                <w:kern w:val="0"/>
                <w:sz w:val="20"/>
                <w:szCs w:val="20"/>
              </w:rPr>
            </w:pPr>
          </w:p>
        </w:tc>
      </w:tr>
      <w:tr w:rsidRPr="00A36952" w:rsidR="00253F1F" w:rsidTr="009170D6" w14:paraId="4F44D09F" w14:textId="77777777">
        <w:tblPrEx>
          <w:tblW w:w="139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99" w:type="dxa"/>
            <w:right w:w="99" w:type="dxa"/>
          </w:tblCellMar>
          <w:tblLook w:val="0000" w:firstRow="0" w:lastRow="0" w:firstColumn="0" w:lastColumn="0" w:noHBand="0" w:noVBand="0"/>
          <w:tblPrExChange w:author="Kazuya Kato" w:date="2025-06-04T10:09:00Z" w:id="768">
            <w:tblPrEx>
              <w:tblW w:w="139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99" w:type="dxa"/>
                <w:right w:w="99" w:type="dxa"/>
              </w:tblCellMar>
              <w:tblLook w:val="0000" w:firstRow="0" w:lastRow="0" w:firstColumn="0" w:lastColumn="0" w:noHBand="0" w:noVBand="0"/>
            </w:tblPrEx>
          </w:tblPrExChange>
        </w:tblPrEx>
        <w:trPr>
          <w:trHeight w:val="240"/>
          <w:trPrChange w:author="Kazuya Kato" w:date="2025-06-04T10:09:00Z" w:id="769">
            <w:trPr>
              <w:trHeight w:val="240"/>
            </w:trPr>
          </w:trPrChange>
        </w:trPr>
        <w:tc>
          <w:tcPr>
            <w:tcW w:w="3178" w:type="dxa"/>
            <w:vAlign w:val="center"/>
            <w:tcPrChange w:author="Kazuya Kato" w:date="2025-06-04T10:09:00Z" w:id="770">
              <w:tcPr>
                <w:tcW w:w="3178" w:type="dxa"/>
                <w:vAlign w:val="center"/>
              </w:tcPr>
            </w:tcPrChange>
          </w:tcPr>
          <w:p w:rsidRPr="001C646B" w:rsidR="00253F1F" w:rsidP="00253F1F" w:rsidRDefault="00253F1F" w14:paraId="4F2DDDDF" w14:textId="7E282170">
            <w:pPr>
              <w:widowControl/>
              <w:ind w:firstLine="180" w:firstLineChars="100"/>
              <w:jc w:val="left"/>
              <w:rPr>
                <w:rFonts w:ascii="BIZ UDゴシック" w:hAnsi="BIZ UDゴシック" w:cs="ＭＳ Ｐゴシック"/>
                <w:kern w:val="0"/>
                <w:sz w:val="18"/>
                <w:szCs w:val="18"/>
              </w:rPr>
            </w:pPr>
            <w:r w:rsidRPr="001C646B">
              <w:rPr>
                <w:rFonts w:hint="eastAsia" w:ascii="BIZ UDゴシック" w:hAnsi="BIZ UDゴシック" w:cs="ＭＳ Ｐゴシック"/>
                <w:kern w:val="0"/>
                <w:sz w:val="18"/>
                <w:szCs w:val="18"/>
              </w:rPr>
              <w:t>請求運用</w:t>
            </w:r>
          </w:p>
        </w:tc>
        <w:tc>
          <w:tcPr>
            <w:tcW w:w="1678" w:type="dxa"/>
            <w:shd w:val="clear" w:color="auto" w:fill="auto"/>
            <w:noWrap/>
            <w:vAlign w:val="center"/>
            <w:tcPrChange w:author="Kazuya Kato" w:date="2025-06-04T10:09:00Z" w:id="771">
              <w:tcPr>
                <w:tcW w:w="1678" w:type="dxa"/>
                <w:shd w:val="clear" w:color="auto" w:fill="auto"/>
                <w:noWrap/>
                <w:vAlign w:val="center"/>
              </w:tcPr>
            </w:tcPrChange>
          </w:tcPr>
          <w:p w:rsidRPr="00A36952" w:rsidR="00253F1F" w:rsidP="00253F1F" w:rsidRDefault="00253F1F" w14:paraId="2DA5969E" w14:textId="2A7A1C34">
            <w:pPr>
              <w:widowControl/>
              <w:jc w:val="left"/>
              <w:rPr>
                <w:rFonts w:hAnsi="ＭＳ 明朝" w:cs="ＭＳ Ｐゴシック"/>
                <w:kern w:val="0"/>
                <w:sz w:val="20"/>
                <w:szCs w:val="20"/>
              </w:rPr>
            </w:pPr>
            <w:ins w:author="Kazuya Kato" w:date="2025-06-04T10:07:00Z" w:id="772">
              <w:r w:rsidRPr="00253F1F">
                <w:rPr>
                  <w:rFonts w:hint="eastAsia" w:hAnsi="ＭＳ 明朝" w:cs="ＭＳ Ｐゴシック"/>
                  <w:kern w:val="0"/>
                  <w:sz w:val="18"/>
                  <w:szCs w:val="18"/>
                  <w:rPrChange w:author="Kazuya Kato" w:date="2025-06-04T10:08:00Z" w:id="773">
                    <w:rPr>
                      <w:rFonts w:hint="eastAsia" w:hAnsi="ＭＳ 明朝" w:cs="ＭＳ Ｐゴシック"/>
                      <w:kern w:val="0"/>
                      <w:sz w:val="20"/>
                      <w:szCs w:val="20"/>
                    </w:rPr>
                  </w:rPrChange>
                </w:rPr>
                <w:t>･クラウドストレージ</w:t>
              </w:r>
            </w:ins>
          </w:p>
        </w:tc>
        <w:tc>
          <w:tcPr>
            <w:tcW w:w="700" w:type="dxa"/>
            <w:shd w:val="clear" w:color="auto" w:fill="auto"/>
            <w:vAlign w:val="center"/>
            <w:tcPrChange w:author="Kazuya Kato" w:date="2025-06-04T10:09:00Z" w:id="774">
              <w:tcPr>
                <w:tcW w:w="700" w:type="dxa"/>
                <w:shd w:val="clear" w:color="auto" w:fill="auto"/>
                <w:vAlign w:val="center"/>
              </w:tcPr>
            </w:tcPrChange>
          </w:tcPr>
          <w:p w:rsidRPr="00A36952" w:rsidR="00253F1F" w:rsidP="00253F1F" w:rsidRDefault="00253F1F" w14:paraId="449006BC" w14:textId="77777777">
            <w:pPr>
              <w:widowControl/>
              <w:jc w:val="left"/>
              <w:rPr>
                <w:rFonts w:hAnsi="ＭＳ 明朝" w:cs="ＭＳ Ｐゴシック"/>
                <w:kern w:val="0"/>
                <w:sz w:val="20"/>
                <w:szCs w:val="20"/>
              </w:rPr>
            </w:pPr>
          </w:p>
        </w:tc>
        <w:tc>
          <w:tcPr>
            <w:tcW w:w="700" w:type="dxa"/>
            <w:shd w:val="clear" w:color="auto" w:fill="auto"/>
            <w:vAlign w:val="center"/>
            <w:tcPrChange w:author="Kazuya Kato" w:date="2025-06-04T10:09:00Z" w:id="775">
              <w:tcPr>
                <w:tcW w:w="700" w:type="dxa"/>
                <w:shd w:val="clear" w:color="auto" w:fill="auto"/>
                <w:vAlign w:val="center"/>
              </w:tcPr>
            </w:tcPrChange>
          </w:tcPr>
          <w:p w:rsidRPr="00A36952" w:rsidR="00253F1F" w:rsidP="00253F1F" w:rsidRDefault="00253F1F" w14:paraId="645F443E" w14:textId="77777777">
            <w:pPr>
              <w:widowControl/>
              <w:jc w:val="left"/>
              <w:rPr>
                <w:rFonts w:hAnsi="ＭＳ 明朝" w:cs="ＭＳ Ｐゴシック"/>
                <w:kern w:val="0"/>
                <w:sz w:val="20"/>
                <w:szCs w:val="20"/>
              </w:rPr>
            </w:pPr>
          </w:p>
        </w:tc>
        <w:tc>
          <w:tcPr>
            <w:tcW w:w="700" w:type="dxa"/>
            <w:shd w:val="clear" w:color="auto" w:fill="auto"/>
            <w:vAlign w:val="center"/>
            <w:tcPrChange w:author="Kazuya Kato" w:date="2025-06-04T10:09:00Z" w:id="776">
              <w:tcPr>
                <w:tcW w:w="700" w:type="dxa"/>
                <w:shd w:val="clear" w:color="auto" w:fill="auto"/>
                <w:vAlign w:val="center"/>
              </w:tcPr>
            </w:tcPrChange>
          </w:tcPr>
          <w:p w:rsidRPr="00A36952" w:rsidR="00253F1F" w:rsidP="00253F1F" w:rsidRDefault="00253F1F" w14:paraId="35C9F895" w14:textId="77777777">
            <w:pPr>
              <w:widowControl/>
              <w:jc w:val="left"/>
              <w:rPr>
                <w:rFonts w:hAnsi="ＭＳ 明朝" w:cs="ＭＳ Ｐゴシック"/>
                <w:kern w:val="0"/>
                <w:sz w:val="20"/>
                <w:szCs w:val="20"/>
              </w:rPr>
            </w:pPr>
          </w:p>
        </w:tc>
        <w:tc>
          <w:tcPr>
            <w:tcW w:w="700" w:type="dxa"/>
            <w:shd w:val="clear" w:color="auto" w:fill="auto"/>
            <w:vAlign w:val="center"/>
            <w:tcPrChange w:author="Kazuya Kato" w:date="2025-06-04T10:09:00Z" w:id="777">
              <w:tcPr>
                <w:tcW w:w="700" w:type="dxa"/>
                <w:shd w:val="clear" w:color="auto" w:fill="auto"/>
                <w:vAlign w:val="center"/>
              </w:tcPr>
            </w:tcPrChange>
          </w:tcPr>
          <w:p w:rsidRPr="00A36952" w:rsidR="00253F1F" w:rsidP="00253F1F" w:rsidRDefault="00253F1F" w14:paraId="205241D9" w14:textId="77777777">
            <w:pPr>
              <w:widowControl/>
              <w:jc w:val="left"/>
              <w:rPr>
                <w:rFonts w:hAnsi="ＭＳ 明朝" w:cs="ＭＳ Ｐゴシック"/>
                <w:kern w:val="0"/>
                <w:sz w:val="20"/>
                <w:szCs w:val="20"/>
              </w:rPr>
            </w:pPr>
          </w:p>
        </w:tc>
        <w:tc>
          <w:tcPr>
            <w:tcW w:w="700" w:type="dxa"/>
            <w:shd w:val="clear" w:color="auto" w:fill="auto"/>
            <w:vAlign w:val="center"/>
            <w:tcPrChange w:author="Kazuya Kato" w:date="2025-06-04T10:09:00Z" w:id="778">
              <w:tcPr>
                <w:tcW w:w="700" w:type="dxa"/>
                <w:shd w:val="clear" w:color="auto" w:fill="auto"/>
                <w:vAlign w:val="center"/>
              </w:tcPr>
            </w:tcPrChange>
          </w:tcPr>
          <w:p w:rsidRPr="00A36952" w:rsidR="00253F1F" w:rsidP="00253F1F" w:rsidRDefault="00253F1F" w14:paraId="0EB4F3E2" w14:textId="77777777">
            <w:pPr>
              <w:widowControl/>
              <w:jc w:val="left"/>
              <w:rPr>
                <w:rFonts w:hAnsi="ＭＳ 明朝" w:cs="ＭＳ Ｐゴシック"/>
                <w:kern w:val="0"/>
                <w:sz w:val="20"/>
                <w:szCs w:val="20"/>
              </w:rPr>
            </w:pPr>
          </w:p>
        </w:tc>
        <w:tc>
          <w:tcPr>
            <w:tcW w:w="700" w:type="dxa"/>
            <w:shd w:val="clear" w:color="auto" w:fill="auto"/>
            <w:noWrap/>
            <w:vAlign w:val="center"/>
            <w:tcPrChange w:author="Kazuya Kato" w:date="2025-06-04T10:09:00Z" w:id="779">
              <w:tcPr>
                <w:tcW w:w="700" w:type="dxa"/>
                <w:shd w:val="clear" w:color="auto" w:fill="auto"/>
                <w:noWrap/>
                <w:vAlign w:val="center"/>
              </w:tcPr>
            </w:tcPrChange>
          </w:tcPr>
          <w:p w:rsidRPr="001C646B" w:rsidR="00253F1F" w:rsidP="00253F1F" w:rsidRDefault="00253F1F" w14:paraId="4EFCD49B" w14:textId="0A1EDE7F">
            <w:pPr>
              <w:widowControl/>
              <w:jc w:val="center"/>
              <w:rPr>
                <w:rFonts w:ascii="BIZ UDゴシック" w:hAnsi="BIZ UDゴシック" w:cs="ＭＳ Ｐゴシック"/>
                <w:kern w:val="0"/>
                <w:sz w:val="18"/>
                <w:szCs w:val="18"/>
              </w:rPr>
            </w:pPr>
            <w:r w:rsidRPr="001C646B">
              <w:rPr>
                <w:rFonts w:hint="eastAsia" w:ascii="BIZ UDゴシック" w:hAnsi="BIZ UDゴシック" w:cs="ＭＳ Ｐゴシック"/>
                <w:kern w:val="0"/>
                <w:sz w:val="18"/>
                <w:szCs w:val="18"/>
              </w:rPr>
              <w:t>初旬</w:t>
            </w:r>
          </w:p>
        </w:tc>
        <w:tc>
          <w:tcPr>
            <w:tcW w:w="878" w:type="dxa"/>
            <w:shd w:val="clear" w:color="auto" w:fill="auto"/>
            <w:noWrap/>
            <w:vAlign w:val="center"/>
            <w:tcPrChange w:author="Kazuya Kato" w:date="2025-06-04T10:09:00Z" w:id="780">
              <w:tcPr>
                <w:tcW w:w="878" w:type="dxa"/>
                <w:shd w:val="clear" w:color="auto" w:fill="auto"/>
                <w:noWrap/>
                <w:vAlign w:val="center"/>
              </w:tcPr>
            </w:tcPrChange>
          </w:tcPr>
          <w:p w:rsidRPr="00A36952" w:rsidR="00253F1F" w:rsidP="00253F1F" w:rsidRDefault="00253F1F" w14:paraId="54751E4A" w14:textId="77777777">
            <w:pPr>
              <w:widowControl/>
              <w:jc w:val="center"/>
              <w:rPr>
                <w:rFonts w:hAnsi="ＭＳ 明朝" w:cs="ＭＳ Ｐゴシック"/>
                <w:kern w:val="0"/>
                <w:sz w:val="20"/>
                <w:szCs w:val="20"/>
              </w:rPr>
            </w:pPr>
          </w:p>
        </w:tc>
        <w:tc>
          <w:tcPr>
            <w:tcW w:w="811" w:type="dxa"/>
            <w:tcPrChange w:author="Kazuya Kato" w:date="2025-06-04T10:09:00Z" w:id="781">
              <w:tcPr>
                <w:tcW w:w="811" w:type="dxa"/>
              </w:tcPr>
            </w:tcPrChange>
          </w:tcPr>
          <w:p w:rsidRPr="00A36952" w:rsidR="00253F1F" w:rsidP="00253F1F" w:rsidRDefault="00253F1F" w14:paraId="2C17F0E0" w14:textId="77777777">
            <w:pPr>
              <w:widowControl/>
              <w:jc w:val="center"/>
              <w:rPr>
                <w:rFonts w:hAnsi="ＭＳ 明朝" w:cs="ＭＳ Ｐゴシック"/>
                <w:kern w:val="0"/>
                <w:sz w:val="20"/>
                <w:szCs w:val="20"/>
              </w:rPr>
            </w:pPr>
          </w:p>
        </w:tc>
        <w:tc>
          <w:tcPr>
            <w:tcW w:w="811" w:type="dxa"/>
            <w:tcPrChange w:author="Kazuya Kato" w:date="2025-06-04T10:09:00Z" w:id="782">
              <w:tcPr>
                <w:tcW w:w="811" w:type="dxa"/>
              </w:tcPr>
            </w:tcPrChange>
          </w:tcPr>
          <w:p w:rsidRPr="00A36952" w:rsidR="00253F1F" w:rsidP="00253F1F" w:rsidRDefault="00253F1F" w14:paraId="2D807BBF" w14:textId="77777777">
            <w:pPr>
              <w:widowControl/>
              <w:jc w:val="center"/>
              <w:rPr>
                <w:rFonts w:hAnsi="ＭＳ 明朝" w:cs="ＭＳ Ｐゴシック"/>
                <w:kern w:val="0"/>
                <w:sz w:val="20"/>
                <w:szCs w:val="20"/>
              </w:rPr>
            </w:pPr>
          </w:p>
        </w:tc>
        <w:tc>
          <w:tcPr>
            <w:tcW w:w="812" w:type="dxa"/>
            <w:tcPrChange w:author="Kazuya Kato" w:date="2025-06-04T10:09:00Z" w:id="783">
              <w:tcPr>
                <w:tcW w:w="812" w:type="dxa"/>
              </w:tcPr>
            </w:tcPrChange>
          </w:tcPr>
          <w:p w:rsidRPr="00A36952" w:rsidR="00253F1F" w:rsidP="00253F1F" w:rsidRDefault="00253F1F" w14:paraId="351814F8" w14:textId="77777777">
            <w:pPr>
              <w:widowControl/>
              <w:jc w:val="center"/>
              <w:rPr>
                <w:rFonts w:hAnsi="ＭＳ 明朝" w:cs="ＭＳ Ｐゴシック"/>
                <w:kern w:val="0"/>
                <w:sz w:val="20"/>
                <w:szCs w:val="20"/>
              </w:rPr>
            </w:pPr>
          </w:p>
        </w:tc>
        <w:tc>
          <w:tcPr>
            <w:tcW w:w="812" w:type="dxa"/>
            <w:tcPrChange w:author="Kazuya Kato" w:date="2025-06-04T10:09:00Z" w:id="784">
              <w:tcPr>
                <w:tcW w:w="812" w:type="dxa"/>
              </w:tcPr>
            </w:tcPrChange>
          </w:tcPr>
          <w:p w:rsidRPr="00A36952" w:rsidR="00253F1F" w:rsidP="00253F1F" w:rsidRDefault="00253F1F" w14:paraId="77E94BFA" w14:textId="77777777">
            <w:pPr>
              <w:widowControl/>
              <w:jc w:val="center"/>
              <w:rPr>
                <w:rFonts w:hAnsi="ＭＳ 明朝" w:cs="ＭＳ Ｐゴシック"/>
                <w:kern w:val="0"/>
                <w:sz w:val="20"/>
                <w:szCs w:val="20"/>
              </w:rPr>
            </w:pPr>
          </w:p>
        </w:tc>
        <w:tc>
          <w:tcPr>
            <w:tcW w:w="812" w:type="dxa"/>
            <w:vAlign w:val="center"/>
            <w:tcPrChange w:author="Kazuya Kato" w:date="2025-06-04T10:09:00Z" w:id="785">
              <w:tcPr>
                <w:tcW w:w="812" w:type="dxa"/>
              </w:tcPr>
            </w:tcPrChange>
          </w:tcPr>
          <w:p w:rsidRPr="001C646B" w:rsidR="00253F1F" w:rsidP="00253F1F" w:rsidRDefault="00253F1F" w14:paraId="4C14A683" w14:textId="756DA12B">
            <w:pPr>
              <w:widowControl/>
              <w:ind w:firstLine="90" w:firstLineChars="50"/>
              <w:rPr>
                <w:rFonts w:ascii="BIZ UDゴシック" w:hAnsi="BIZ UDゴシック" w:cs="ＭＳ Ｐゴシック"/>
                <w:kern w:val="0"/>
                <w:sz w:val="18"/>
                <w:szCs w:val="18"/>
              </w:rPr>
            </w:pPr>
            <w:ins w:author="Kazuya Kato" w:date="2025-06-04T10:09:00Z" w:id="786">
              <w:r w:rsidRPr="001C646B">
                <w:rPr>
                  <w:rFonts w:hint="eastAsia" w:ascii="BIZ UDゴシック" w:hAnsi="BIZ UDゴシック" w:cs="ＭＳ Ｐゴシック"/>
                  <w:kern w:val="0"/>
                  <w:sz w:val="18"/>
                  <w:szCs w:val="18"/>
                </w:rPr>
                <w:t>初旬</w:t>
              </w:r>
            </w:ins>
            <w:del w:author="Kazuya Kato" w:date="2025-06-04T10:08:00Z" w:id="787">
              <w:r w:rsidRPr="001C646B" w:rsidDel="00253F1F">
                <w:rPr>
                  <w:rFonts w:hint="eastAsia" w:ascii="BIZ UDゴシック" w:hAnsi="BIZ UDゴシック" w:cs="ＭＳ Ｐゴシック"/>
                  <w:kern w:val="0"/>
                  <w:sz w:val="18"/>
                  <w:szCs w:val="18"/>
                </w:rPr>
                <w:delText>初旬</w:delText>
              </w:r>
            </w:del>
          </w:p>
        </w:tc>
      </w:tr>
    </w:tbl>
    <w:p w:rsidR="00DF783D" w:rsidP="00FC40FF" w:rsidRDefault="00DF783D" w14:paraId="1D11FE6D" w14:textId="77777777">
      <w:pPr>
        <w:pStyle w:val="3"/>
        <w:numPr>
          <w:ilvl w:val="0"/>
          <w:numId w:val="0"/>
        </w:numPr>
      </w:pPr>
    </w:p>
    <w:p w:rsidRPr="0050150A" w:rsidR="006D1201" w:rsidP="00C80635" w:rsidRDefault="006D1201" w14:paraId="056447FF" w14:textId="50335F9C">
      <w:pPr>
        <w:pStyle w:val="3"/>
      </w:pPr>
      <w:bookmarkStart w:name="_Toc202274390" w:id="788"/>
      <w:r>
        <w:rPr>
          <w:rFonts w:hint="eastAsia"/>
        </w:rPr>
        <w:t>運用時間</w:t>
      </w:r>
      <w:bookmarkEnd w:id="788"/>
    </w:p>
    <w:p w:rsidRPr="001C646B" w:rsidR="00BD4B88" w:rsidP="00BD4B88" w:rsidRDefault="00BD4B88" w14:paraId="595F0BEC" w14:textId="59B9394D">
      <w:pPr>
        <w:rPr>
          <w:rFonts w:ascii="BIZ UDゴシック" w:hAnsi="BIZ UDゴシック"/>
          <w:sz w:val="18"/>
          <w:szCs w:val="18"/>
        </w:rPr>
      </w:pPr>
      <w:r w:rsidRPr="001C646B">
        <w:rPr>
          <w:rFonts w:hint="eastAsia" w:ascii="BIZ UDゴシック" w:hAnsi="BIZ UDゴシック"/>
          <w:sz w:val="18"/>
          <w:szCs w:val="18"/>
        </w:rPr>
        <w:t>本システムは</w:t>
      </w:r>
      <w:r w:rsidRPr="001C646B">
        <w:rPr>
          <w:rFonts w:ascii="BIZ UDゴシック" w:hAnsi="BIZ UDゴシック"/>
          <w:sz w:val="18"/>
          <w:szCs w:val="18"/>
        </w:rPr>
        <w:t>24時間365日稼働する。</w:t>
      </w:r>
      <w:r w:rsidRPr="001C646B" w:rsidR="00CE6D5E">
        <w:rPr>
          <w:rFonts w:hint="eastAsia" w:ascii="BIZ UDゴシック" w:hAnsi="BIZ UDゴシック"/>
          <w:sz w:val="18"/>
          <w:szCs w:val="18"/>
        </w:rPr>
        <w:t>運用</w:t>
      </w:r>
      <w:r w:rsidRPr="001C646B" w:rsidR="006E3C41">
        <w:rPr>
          <w:rFonts w:hint="eastAsia" w:ascii="BIZ UDゴシック" w:hAnsi="BIZ UDゴシック"/>
          <w:sz w:val="18"/>
          <w:szCs w:val="18"/>
        </w:rPr>
        <w:t>時間</w:t>
      </w:r>
      <w:r w:rsidRPr="001C646B" w:rsidR="00CE6D5E">
        <w:rPr>
          <w:rFonts w:hint="eastAsia" w:ascii="BIZ UDゴシック" w:hAnsi="BIZ UDゴシック"/>
          <w:sz w:val="18"/>
          <w:szCs w:val="18"/>
        </w:rPr>
        <w:t>は</w:t>
      </w:r>
      <w:r w:rsidRPr="001C646B">
        <w:rPr>
          <w:rFonts w:ascii="BIZ UDゴシック" w:hAnsi="BIZ UDゴシック"/>
          <w:sz w:val="18"/>
          <w:szCs w:val="18"/>
        </w:rPr>
        <w:t>以下の</w:t>
      </w:r>
      <w:r w:rsidRPr="001C646B" w:rsidR="006E3C41">
        <w:rPr>
          <w:rFonts w:hint="eastAsia" w:ascii="BIZ UDゴシック" w:hAnsi="BIZ UDゴシック"/>
          <w:sz w:val="18"/>
          <w:szCs w:val="18"/>
        </w:rPr>
        <w:t>通り</w:t>
      </w:r>
      <w:r w:rsidRPr="001C646B">
        <w:rPr>
          <w:rFonts w:ascii="BIZ UDゴシック" w:hAnsi="BIZ UDゴシック"/>
          <w:sz w:val="18"/>
          <w:szCs w:val="18"/>
        </w:rPr>
        <w:t>とする。</w:t>
      </w:r>
    </w:p>
    <w:tbl>
      <w:tblPr>
        <w:tblStyle w:val="af2"/>
        <w:tblW w:w="0" w:type="auto"/>
        <w:tblLook w:val="04A0" w:firstRow="1" w:lastRow="0" w:firstColumn="1" w:lastColumn="0" w:noHBand="0" w:noVBand="1"/>
      </w:tblPr>
      <w:tblGrid>
        <w:gridCol w:w="4655"/>
        <w:gridCol w:w="4666"/>
        <w:gridCol w:w="4671"/>
      </w:tblGrid>
      <w:tr w:rsidR="0006041F" w:rsidTr="001618E9" w14:paraId="4F744527" w14:textId="77777777">
        <w:tc>
          <w:tcPr>
            <w:tcW w:w="4853" w:type="dxa"/>
            <w:shd w:val="clear" w:color="auto" w:fill="D9F2D0" w:themeFill="accent6" w:themeFillTint="33"/>
          </w:tcPr>
          <w:p w:rsidRPr="001C646B" w:rsidR="0006041F" w:rsidP="00BD4B88" w:rsidRDefault="0006041F" w14:paraId="7C5D53F3" w14:textId="4DF6FB46">
            <w:pPr>
              <w:rPr>
                <w:rFonts w:ascii="BIZ UDゴシック" w:hAnsi="BIZ UDゴシック"/>
                <w:sz w:val="18"/>
                <w:szCs w:val="18"/>
              </w:rPr>
            </w:pPr>
            <w:r w:rsidRPr="001C646B">
              <w:rPr>
                <w:rFonts w:hint="eastAsia" w:ascii="BIZ UDゴシック" w:hAnsi="BIZ UDゴシック"/>
                <w:sz w:val="18"/>
                <w:szCs w:val="18"/>
              </w:rPr>
              <w:t>項目</w:t>
            </w:r>
          </w:p>
        </w:tc>
        <w:tc>
          <w:tcPr>
            <w:tcW w:w="4853" w:type="dxa"/>
            <w:shd w:val="clear" w:color="auto" w:fill="D9F2D0" w:themeFill="accent6" w:themeFillTint="33"/>
          </w:tcPr>
          <w:p w:rsidRPr="001C646B" w:rsidR="0006041F" w:rsidP="00BD4B88" w:rsidRDefault="0006041F" w14:paraId="236A930E" w14:textId="662FD810">
            <w:pPr>
              <w:rPr>
                <w:rFonts w:ascii="BIZ UDゴシック" w:hAnsi="BIZ UDゴシック"/>
                <w:sz w:val="18"/>
                <w:szCs w:val="18"/>
              </w:rPr>
            </w:pPr>
            <w:r w:rsidRPr="001C646B">
              <w:rPr>
                <w:rFonts w:hint="eastAsia" w:ascii="BIZ UDゴシック" w:hAnsi="BIZ UDゴシック"/>
                <w:sz w:val="18"/>
                <w:szCs w:val="18"/>
              </w:rPr>
              <w:t>時間帯</w:t>
            </w:r>
          </w:p>
        </w:tc>
        <w:tc>
          <w:tcPr>
            <w:tcW w:w="4854" w:type="dxa"/>
            <w:shd w:val="clear" w:color="auto" w:fill="D9F2D0" w:themeFill="accent6" w:themeFillTint="33"/>
          </w:tcPr>
          <w:p w:rsidRPr="001C646B" w:rsidR="0006041F" w:rsidP="00BD4B88" w:rsidRDefault="0006041F" w14:paraId="4A984AA4" w14:textId="5111A882">
            <w:pPr>
              <w:rPr>
                <w:rFonts w:ascii="BIZ UDゴシック" w:hAnsi="BIZ UDゴシック"/>
                <w:sz w:val="18"/>
                <w:szCs w:val="18"/>
              </w:rPr>
            </w:pPr>
            <w:r w:rsidRPr="001C646B">
              <w:rPr>
                <w:rFonts w:hint="eastAsia" w:ascii="BIZ UDゴシック" w:hAnsi="BIZ UDゴシック"/>
                <w:sz w:val="18"/>
                <w:szCs w:val="18"/>
              </w:rPr>
              <w:t>備考</w:t>
            </w:r>
          </w:p>
        </w:tc>
      </w:tr>
      <w:tr w:rsidR="0006041F" w:rsidTr="0006041F" w14:paraId="6909F093" w14:textId="77777777">
        <w:tc>
          <w:tcPr>
            <w:tcW w:w="4853" w:type="dxa"/>
          </w:tcPr>
          <w:p w:rsidRPr="001C646B" w:rsidR="0006041F" w:rsidP="00BD4B88" w:rsidRDefault="0006041F" w14:paraId="3A8DBF43" w14:textId="5C6FB907">
            <w:pPr>
              <w:rPr>
                <w:rFonts w:ascii="BIZ UDゴシック" w:hAnsi="BIZ UDゴシック"/>
                <w:sz w:val="18"/>
                <w:szCs w:val="18"/>
              </w:rPr>
            </w:pPr>
            <w:r w:rsidRPr="001C646B">
              <w:rPr>
                <w:rFonts w:hint="eastAsia" w:ascii="BIZ UDゴシック" w:hAnsi="BIZ UDゴシック"/>
                <w:sz w:val="18"/>
                <w:szCs w:val="18"/>
              </w:rPr>
              <w:t>サービス提供時間</w:t>
            </w:r>
          </w:p>
        </w:tc>
        <w:tc>
          <w:tcPr>
            <w:tcW w:w="4853" w:type="dxa"/>
          </w:tcPr>
          <w:p w:rsidRPr="001C646B" w:rsidR="0006041F" w:rsidP="00BD4B88" w:rsidRDefault="0006041F" w14:paraId="6AEF3BDD" w14:textId="6B79E82A">
            <w:pPr>
              <w:rPr>
                <w:rFonts w:ascii="BIZ UDゴシック" w:hAnsi="BIZ UDゴシック"/>
                <w:sz w:val="18"/>
                <w:szCs w:val="18"/>
              </w:rPr>
            </w:pPr>
            <w:r w:rsidRPr="001C646B">
              <w:rPr>
                <w:rFonts w:ascii="BIZ UDゴシック" w:hAnsi="BIZ UDゴシック"/>
                <w:sz w:val="18"/>
                <w:szCs w:val="18"/>
              </w:rPr>
              <w:t>24</w:t>
            </w:r>
            <w:r w:rsidRPr="001C646B">
              <w:rPr>
                <w:rFonts w:hint="eastAsia" w:ascii="BIZ UDゴシック" w:hAnsi="BIZ UDゴシック"/>
                <w:sz w:val="18"/>
                <w:szCs w:val="18"/>
              </w:rPr>
              <w:t>時間</w:t>
            </w:r>
            <w:r w:rsidRPr="001C646B">
              <w:rPr>
                <w:rFonts w:ascii="BIZ UDゴシック" w:hAnsi="BIZ UDゴシック"/>
                <w:sz w:val="18"/>
                <w:szCs w:val="18"/>
              </w:rPr>
              <w:t>365</w:t>
            </w:r>
            <w:r w:rsidRPr="001C646B">
              <w:rPr>
                <w:rFonts w:hint="eastAsia" w:ascii="BIZ UDゴシック" w:hAnsi="BIZ UDゴシック"/>
                <w:sz w:val="18"/>
                <w:szCs w:val="18"/>
              </w:rPr>
              <w:t>日</w:t>
            </w:r>
          </w:p>
        </w:tc>
        <w:tc>
          <w:tcPr>
            <w:tcW w:w="4854" w:type="dxa"/>
          </w:tcPr>
          <w:p w:rsidRPr="001C646B" w:rsidR="0006041F" w:rsidP="00BD4B88" w:rsidRDefault="00D52F92" w14:paraId="76D874E8" w14:textId="12E193AD">
            <w:pPr>
              <w:rPr>
                <w:rFonts w:ascii="BIZ UDゴシック" w:hAnsi="BIZ UDゴシック"/>
                <w:sz w:val="18"/>
                <w:szCs w:val="18"/>
              </w:rPr>
            </w:pPr>
            <w:r w:rsidRPr="001C646B">
              <w:rPr>
                <w:rFonts w:hint="eastAsia" w:ascii="BIZ UDゴシック" w:hAnsi="BIZ UDゴシック"/>
                <w:sz w:val="18"/>
                <w:szCs w:val="18"/>
              </w:rPr>
              <w:t>各システムメンテナンス</w:t>
            </w:r>
            <w:r w:rsidRPr="001C646B" w:rsidR="00101BF4">
              <w:rPr>
                <w:rFonts w:hint="eastAsia" w:ascii="BIZ UDゴシック" w:hAnsi="BIZ UDゴシック"/>
                <w:sz w:val="18"/>
                <w:szCs w:val="18"/>
              </w:rPr>
              <w:t>期間を除く</w:t>
            </w:r>
          </w:p>
        </w:tc>
      </w:tr>
      <w:tr w:rsidR="0006041F" w:rsidTr="0006041F" w14:paraId="1A9C2BFD" w14:textId="77777777">
        <w:tc>
          <w:tcPr>
            <w:tcW w:w="4853" w:type="dxa"/>
          </w:tcPr>
          <w:p w:rsidRPr="001C646B" w:rsidR="0006041F" w:rsidP="00BD4B88" w:rsidRDefault="0006041F" w14:paraId="3D5F20D4" w14:textId="7AE48E65">
            <w:pPr>
              <w:rPr>
                <w:rFonts w:ascii="BIZ UDゴシック" w:hAnsi="BIZ UDゴシック"/>
                <w:sz w:val="18"/>
                <w:szCs w:val="18"/>
              </w:rPr>
            </w:pPr>
            <w:r w:rsidRPr="001C646B">
              <w:rPr>
                <w:rFonts w:hint="eastAsia" w:ascii="BIZ UDゴシック" w:hAnsi="BIZ UDゴシック"/>
                <w:sz w:val="18"/>
                <w:szCs w:val="18"/>
              </w:rPr>
              <w:t>運用業務</w:t>
            </w:r>
          </w:p>
        </w:tc>
        <w:tc>
          <w:tcPr>
            <w:tcW w:w="4853" w:type="dxa"/>
          </w:tcPr>
          <w:p w:rsidRPr="001C646B" w:rsidR="0006041F" w:rsidP="00BD4B88" w:rsidRDefault="00FE166D" w14:paraId="057B2E4D" w14:textId="3954F8B5">
            <w:pPr>
              <w:rPr>
                <w:rFonts w:ascii="BIZ UDゴシック" w:hAnsi="BIZ UDゴシック"/>
                <w:sz w:val="18"/>
                <w:szCs w:val="18"/>
              </w:rPr>
            </w:pPr>
            <w:r w:rsidRPr="001C646B">
              <w:rPr>
                <w:rFonts w:hint="eastAsia" w:ascii="BIZ UDゴシック" w:hAnsi="BIZ UDゴシック"/>
                <w:sz w:val="18"/>
                <w:szCs w:val="18"/>
              </w:rPr>
              <w:t>RD-ITサポート</w:t>
            </w:r>
            <w:r w:rsidRPr="001C646B" w:rsidR="0006041F">
              <w:rPr>
                <w:rFonts w:hint="eastAsia" w:ascii="BIZ UDゴシック" w:hAnsi="BIZ UDゴシック"/>
                <w:sz w:val="18"/>
                <w:szCs w:val="18"/>
              </w:rPr>
              <w:t>営業時間</w:t>
            </w:r>
            <w:r w:rsidRPr="001C646B" w:rsidR="0022428C">
              <w:rPr>
                <w:rFonts w:hint="eastAsia" w:ascii="BIZ UDゴシック" w:hAnsi="BIZ UDゴシック"/>
                <w:sz w:val="18"/>
                <w:szCs w:val="18"/>
              </w:rPr>
              <w:t xml:space="preserve">　平日</w:t>
            </w:r>
            <w:r w:rsidRPr="001C646B" w:rsidR="0022428C">
              <w:rPr>
                <w:rFonts w:ascii="BIZ UDゴシック" w:hAnsi="BIZ UDゴシック"/>
                <w:sz w:val="18"/>
                <w:szCs w:val="18"/>
              </w:rPr>
              <w:t xml:space="preserve"> 8:20</w:t>
            </w:r>
            <w:r w:rsidRPr="001C646B" w:rsidR="0022428C">
              <w:rPr>
                <w:rFonts w:hint="eastAsia" w:ascii="BIZ UDゴシック" w:hAnsi="BIZ UDゴシック"/>
                <w:sz w:val="18"/>
                <w:szCs w:val="18"/>
              </w:rPr>
              <w:t>～</w:t>
            </w:r>
            <w:r w:rsidRPr="001C646B" w:rsidR="0022428C">
              <w:rPr>
                <w:rFonts w:ascii="BIZ UDゴシック" w:hAnsi="BIZ UDゴシック"/>
                <w:sz w:val="18"/>
                <w:szCs w:val="18"/>
              </w:rPr>
              <w:t>16:45</w:t>
            </w:r>
          </w:p>
        </w:tc>
        <w:tc>
          <w:tcPr>
            <w:tcW w:w="4854" w:type="dxa"/>
          </w:tcPr>
          <w:p w:rsidRPr="001C646B" w:rsidR="0053631C" w:rsidP="00BD4B88" w:rsidRDefault="00D26F9C" w14:paraId="61ABE5CF" w14:textId="7235BCB0">
            <w:pPr>
              <w:rPr>
                <w:rFonts w:ascii="BIZ UDゴシック" w:hAnsi="BIZ UDゴシック"/>
                <w:sz w:val="18"/>
                <w:szCs w:val="18"/>
              </w:rPr>
            </w:pPr>
            <w:r w:rsidRPr="001C646B">
              <w:rPr>
                <w:rFonts w:hint="eastAsia" w:ascii="BIZ UDゴシック" w:hAnsi="BIZ UDゴシック"/>
                <w:sz w:val="18"/>
                <w:szCs w:val="18"/>
              </w:rPr>
              <w:t>現状FFS</w:t>
            </w:r>
            <w:r w:rsidRPr="001C646B" w:rsidR="0028322C">
              <w:rPr>
                <w:rFonts w:hint="eastAsia" w:ascii="BIZ UDゴシック" w:hAnsi="BIZ UDゴシック"/>
                <w:sz w:val="18"/>
                <w:szCs w:val="18"/>
              </w:rPr>
              <w:t>(開成地区)</w:t>
            </w:r>
            <w:r w:rsidRPr="001C646B">
              <w:rPr>
                <w:rFonts w:hint="eastAsia" w:ascii="BIZ UDゴシック" w:hAnsi="BIZ UDゴシック"/>
                <w:sz w:val="18"/>
                <w:szCs w:val="18"/>
              </w:rPr>
              <w:t>営業時間帯</w:t>
            </w:r>
            <w:r w:rsidRPr="001C646B" w:rsidR="0028322C">
              <w:rPr>
                <w:rFonts w:hint="eastAsia" w:ascii="BIZ UDゴシック" w:hAnsi="BIZ UDゴシック"/>
                <w:sz w:val="18"/>
                <w:szCs w:val="18"/>
              </w:rPr>
              <w:t>平日8:20～16:45</w:t>
            </w:r>
            <w:r w:rsidRPr="001C646B" w:rsidR="0028322C">
              <w:rPr>
                <w:rFonts w:ascii="BIZ UDゴシック" w:hAnsi="BIZ UDゴシック"/>
                <w:sz w:val="18"/>
                <w:szCs w:val="18"/>
              </w:rPr>
              <w:br/>
            </w:r>
            <w:r w:rsidRPr="001C646B" w:rsidR="00B126C0">
              <w:rPr>
                <w:rFonts w:hint="eastAsia" w:ascii="BIZ UDゴシック" w:hAnsi="BIZ UDゴシック"/>
                <w:sz w:val="18"/>
                <w:szCs w:val="18"/>
              </w:rPr>
              <w:t>有休</w:t>
            </w:r>
            <w:r w:rsidRPr="001C646B" w:rsidR="00291141">
              <w:rPr>
                <w:rFonts w:hint="eastAsia" w:ascii="BIZ UDゴシック" w:hAnsi="BIZ UDゴシック"/>
                <w:sz w:val="18"/>
                <w:szCs w:val="18"/>
              </w:rPr>
              <w:t>付与日、休暇奨励日は除く</w:t>
            </w:r>
          </w:p>
        </w:tc>
      </w:tr>
    </w:tbl>
    <w:p w:rsidR="00BE718C" w:rsidP="007717D1" w:rsidRDefault="0006041F" w14:paraId="70F99059" w14:textId="75DFFEF0">
      <w:pPr>
        <w:pStyle w:val="10"/>
        <w:pageBreakBefore/>
      </w:pPr>
      <w:bookmarkStart w:name="_Toc183718154" w:id="789"/>
      <w:bookmarkStart w:name="_Toc183788267" w:id="790"/>
      <w:bookmarkStart w:name="_Toc202274391" w:id="791"/>
      <w:r w:rsidRPr="009820E7">
        <w:rPr>
          <w:rFonts w:hint="eastAsia"/>
        </w:rPr>
        <w:t>運用対象</w:t>
      </w:r>
      <w:bookmarkStart w:name="_Toc183718155" w:id="792"/>
      <w:bookmarkStart w:name="_Toc183788268" w:id="793"/>
      <w:bookmarkEnd w:id="789"/>
      <w:bookmarkEnd w:id="790"/>
      <w:bookmarkEnd w:id="791"/>
      <w:bookmarkEnd w:id="792"/>
      <w:bookmarkEnd w:id="793"/>
    </w:p>
    <w:p w:rsidR="00980A5B" w:rsidP="00C80635" w:rsidRDefault="0006041F" w14:paraId="72CA5B70" w14:textId="2D4421D1">
      <w:pPr>
        <w:pStyle w:val="2"/>
      </w:pPr>
      <w:bookmarkStart w:name="_Toc183718156" w:id="794"/>
      <w:bookmarkStart w:name="_Toc183788269" w:id="795"/>
      <w:bookmarkStart w:name="_Ref183944417" w:id="796"/>
      <w:bookmarkStart w:name="_Ref183945055" w:id="797"/>
      <w:bookmarkStart w:name="_Ref183945286" w:id="798"/>
      <w:bookmarkStart w:name="_Ref183945292" w:id="799"/>
      <w:bookmarkStart w:name="_Ref183945322" w:id="800"/>
      <w:bookmarkStart w:name="_Ref183946515" w:id="801"/>
      <w:bookmarkStart w:name="_Ref183946536" w:id="802"/>
      <w:bookmarkStart w:name="_Toc202274392" w:id="803"/>
      <w:r>
        <w:rPr>
          <w:rFonts w:hint="eastAsia"/>
        </w:rPr>
        <w:t>運用対象システム</w:t>
      </w:r>
      <w:bookmarkEnd w:id="794"/>
      <w:bookmarkEnd w:id="795"/>
      <w:bookmarkEnd w:id="796"/>
      <w:bookmarkEnd w:id="797"/>
      <w:bookmarkEnd w:id="798"/>
      <w:bookmarkEnd w:id="799"/>
      <w:bookmarkEnd w:id="800"/>
      <w:bookmarkEnd w:id="801"/>
      <w:bookmarkEnd w:id="802"/>
      <w:bookmarkEnd w:id="803"/>
    </w:p>
    <w:p w:rsidRPr="001C646B" w:rsidR="0006041F" w:rsidP="00CB0F0E" w:rsidRDefault="0006041F" w14:paraId="6527200B" w14:textId="281167D2">
      <w:pPr>
        <w:pStyle w:val="a9"/>
        <w:ind w:left="360"/>
        <w:rPr>
          <w:rFonts w:ascii="BIZ UDゴシック" w:hAnsi="BIZ UDゴシック"/>
          <w:sz w:val="18"/>
          <w:szCs w:val="18"/>
        </w:rPr>
      </w:pPr>
      <w:r w:rsidRPr="001C646B">
        <w:rPr>
          <w:rFonts w:hint="eastAsia" w:ascii="BIZ UDゴシック" w:hAnsi="BIZ UDゴシック"/>
          <w:sz w:val="18"/>
          <w:szCs w:val="18"/>
        </w:rPr>
        <w:t>本システムにおける運用は以下を対象とする。</w:t>
      </w:r>
    </w:p>
    <w:p w:rsidRPr="001C646B" w:rsidR="0006041F" w:rsidP="006B2B21" w:rsidRDefault="00D527F0" w14:paraId="39D69D1B" w14:textId="39ED578F">
      <w:pPr>
        <w:pStyle w:val="a9"/>
        <w:numPr>
          <w:ilvl w:val="1"/>
          <w:numId w:val="2"/>
        </w:numPr>
        <w:rPr>
          <w:rFonts w:ascii="BIZ UDゴシック" w:hAnsi="BIZ UDゴシック"/>
          <w:sz w:val="18"/>
          <w:szCs w:val="18"/>
          <w:lang w:eastAsia="zh-CN"/>
        </w:rPr>
      </w:pPr>
      <w:r w:rsidRPr="001C646B">
        <w:rPr>
          <w:rFonts w:hint="eastAsia" w:ascii="BIZ UDゴシック" w:hAnsi="BIZ UDゴシック"/>
          <w:sz w:val="18"/>
          <w:szCs w:val="18"/>
        </w:rPr>
        <w:t>RD</w:t>
      </w:r>
      <w:r w:rsidRPr="001C646B" w:rsidR="0006041F">
        <w:rPr>
          <w:rFonts w:hint="eastAsia" w:ascii="BIZ UDゴシック" w:hAnsi="BIZ UDゴシック"/>
          <w:sz w:val="18"/>
          <w:szCs w:val="18"/>
          <w:lang w:eastAsia="zh-CN"/>
        </w:rPr>
        <w:t>各拠点(開成</w:t>
      </w:r>
      <w:r w:rsidRPr="001C646B" w:rsidR="0006041F">
        <w:rPr>
          <w:rFonts w:ascii="BIZ UDゴシック" w:hAnsi="BIZ UDゴシック"/>
          <w:sz w:val="18"/>
          <w:szCs w:val="18"/>
          <w:lang w:eastAsia="zh-CN"/>
        </w:rPr>
        <w:t>、足柄、吉田南、小田原)</w:t>
      </w:r>
    </w:p>
    <w:p w:rsidRPr="001C646B" w:rsidR="0006041F" w:rsidP="006B2B21" w:rsidRDefault="0006041F" w14:paraId="2D9F7CAA" w14:textId="7CC29F04">
      <w:pPr>
        <w:pStyle w:val="a9"/>
        <w:numPr>
          <w:ilvl w:val="2"/>
          <w:numId w:val="2"/>
        </w:numPr>
        <w:rPr>
          <w:rFonts w:ascii="BIZ UDゴシック" w:hAnsi="BIZ UDゴシック"/>
          <w:sz w:val="18"/>
          <w:szCs w:val="18"/>
        </w:rPr>
      </w:pPr>
      <w:r w:rsidRPr="001C646B">
        <w:rPr>
          <w:rFonts w:ascii="BIZ UDゴシック" w:hAnsi="BIZ UDゴシック"/>
          <w:sz w:val="18"/>
          <w:szCs w:val="18"/>
        </w:rPr>
        <w:t>RD-DMZ上のサーバ・ネットワーク</w:t>
      </w:r>
      <w:r w:rsidRPr="001C646B" w:rsidR="004639E1">
        <w:rPr>
          <w:rFonts w:hint="eastAsia" w:ascii="BIZ UDゴシック" w:hAnsi="BIZ UDゴシック"/>
          <w:sz w:val="18"/>
          <w:szCs w:val="18"/>
        </w:rPr>
        <w:t>スイッチ</w:t>
      </w:r>
    </w:p>
    <w:p w:rsidRPr="001C646B" w:rsidR="00E23532" w:rsidP="00E23532" w:rsidRDefault="0006041F" w14:paraId="3EA5D489" w14:textId="2F44BD65">
      <w:pPr>
        <w:pStyle w:val="a9"/>
        <w:numPr>
          <w:ilvl w:val="2"/>
          <w:numId w:val="2"/>
        </w:numPr>
        <w:rPr>
          <w:rFonts w:ascii="BIZ UDゴシック" w:hAnsi="BIZ UDゴシック"/>
          <w:sz w:val="18"/>
          <w:szCs w:val="18"/>
        </w:rPr>
      </w:pPr>
      <w:r w:rsidRPr="001C646B">
        <w:rPr>
          <w:rFonts w:ascii="BIZ UDゴシック" w:hAnsi="BIZ UDゴシック"/>
          <w:sz w:val="18"/>
          <w:szCs w:val="18"/>
        </w:rPr>
        <w:t>RD-LAN上のネットワーク</w:t>
      </w:r>
      <w:r w:rsidRPr="001C646B" w:rsidR="004639E1">
        <w:rPr>
          <w:rFonts w:hint="eastAsia" w:ascii="BIZ UDゴシック" w:hAnsi="BIZ UDゴシック"/>
          <w:sz w:val="18"/>
          <w:szCs w:val="18"/>
        </w:rPr>
        <w:t>スイッチ</w:t>
      </w:r>
      <w:r w:rsidRPr="001C646B" w:rsidR="001902EE">
        <w:rPr>
          <w:rFonts w:hint="eastAsia" w:ascii="BIZ UDゴシック" w:hAnsi="BIZ UDゴシック"/>
          <w:sz w:val="18"/>
          <w:szCs w:val="18"/>
        </w:rPr>
        <w:t>・</w:t>
      </w:r>
      <w:r w:rsidRPr="001C646B" w:rsidR="00E23532">
        <w:rPr>
          <w:rFonts w:hint="eastAsia" w:ascii="BIZ UDゴシック" w:hAnsi="BIZ UDゴシック"/>
          <w:sz w:val="18"/>
          <w:szCs w:val="18"/>
        </w:rPr>
        <w:t>実験機</w:t>
      </w:r>
    </w:p>
    <w:p w:rsidRPr="001C646B" w:rsidR="0006041F" w:rsidP="006B2B21" w:rsidRDefault="0006041F" w14:paraId="047299B9" w14:textId="1CECC049">
      <w:pPr>
        <w:pStyle w:val="a9"/>
        <w:numPr>
          <w:ilvl w:val="2"/>
          <w:numId w:val="2"/>
        </w:numPr>
        <w:rPr>
          <w:rFonts w:ascii="BIZ UDゴシック" w:hAnsi="BIZ UDゴシック"/>
          <w:sz w:val="18"/>
          <w:szCs w:val="18"/>
        </w:rPr>
      </w:pPr>
      <w:r w:rsidRPr="001C646B">
        <w:rPr>
          <w:rFonts w:ascii="BIZ UDゴシック" w:hAnsi="BIZ UDゴシック"/>
          <w:sz w:val="18"/>
          <w:szCs w:val="18"/>
        </w:rPr>
        <w:t>UTM</w:t>
      </w:r>
    </w:p>
    <w:p w:rsidRPr="001C646B" w:rsidR="00AD5FC1" w:rsidP="00EE523E" w:rsidRDefault="00AD5FC1" w14:paraId="1B8B60B9" w14:textId="01F697FE">
      <w:pPr>
        <w:pStyle w:val="a9"/>
        <w:numPr>
          <w:ilvl w:val="1"/>
          <w:numId w:val="2"/>
        </w:numPr>
        <w:rPr>
          <w:rFonts w:ascii="BIZ UDゴシック" w:hAnsi="BIZ UDゴシック"/>
          <w:sz w:val="18"/>
          <w:szCs w:val="18"/>
        </w:rPr>
      </w:pPr>
      <w:r w:rsidRPr="001C646B">
        <w:rPr>
          <w:rFonts w:hint="eastAsia" w:ascii="BIZ UDゴシック" w:hAnsi="BIZ UDゴシック"/>
          <w:sz w:val="18"/>
          <w:szCs w:val="18"/>
        </w:rPr>
        <w:t>標準PC</w:t>
      </w:r>
    </w:p>
    <w:p w:rsidRPr="001C646B" w:rsidR="00EE523E" w:rsidP="00EE523E" w:rsidRDefault="006E55FE" w14:paraId="182464A9" w14:textId="5E59A25A">
      <w:pPr>
        <w:pStyle w:val="a9"/>
        <w:numPr>
          <w:ilvl w:val="1"/>
          <w:numId w:val="2"/>
        </w:numPr>
        <w:rPr>
          <w:rFonts w:ascii="BIZ UDゴシック" w:hAnsi="BIZ UDゴシック"/>
          <w:sz w:val="18"/>
          <w:szCs w:val="18"/>
        </w:rPr>
      </w:pPr>
      <w:r w:rsidRPr="001C646B">
        <w:rPr>
          <w:rFonts w:ascii="BIZ UDゴシック" w:hAnsi="BIZ UDゴシック"/>
          <w:noProof/>
          <w:sz w:val="18"/>
          <w:szCs w:val="18"/>
        </w:rPr>
        <w:drawing>
          <wp:anchor distT="0" distB="0" distL="114300" distR="114300" simplePos="0" relativeHeight="251658240" behindDoc="0" locked="0" layoutInCell="1" allowOverlap="1" wp14:anchorId="10FE69CC" wp14:editId="7F27CC76">
            <wp:simplePos x="0" y="0"/>
            <wp:positionH relativeFrom="column">
              <wp:posOffset>341194</wp:posOffset>
            </wp:positionH>
            <wp:positionV relativeFrom="paragraph">
              <wp:posOffset>16036</wp:posOffset>
            </wp:positionV>
            <wp:extent cx="8867775" cy="4356283"/>
            <wp:effectExtent l="0" t="0" r="0" b="6350"/>
            <wp:wrapNone/>
            <wp:docPr id="149247511"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867775" cy="4356283"/>
                    </a:xfrm>
                    <a:prstGeom prst="rect">
                      <a:avLst/>
                    </a:prstGeom>
                    <a:noFill/>
                    <a:ln>
                      <a:noFill/>
                    </a:ln>
                  </pic:spPr>
                </pic:pic>
              </a:graphicData>
            </a:graphic>
            <wp14:sizeRelH relativeFrom="page">
              <wp14:pctWidth>0</wp14:pctWidth>
            </wp14:sizeRelH>
            <wp14:sizeRelV relativeFrom="page">
              <wp14:pctHeight>0</wp14:pctHeight>
            </wp14:sizeRelV>
          </wp:anchor>
        </w:drawing>
      </w:r>
      <w:r w:rsidRPr="001C646B" w:rsidR="00EE523E">
        <w:rPr>
          <w:rFonts w:hint="eastAsia" w:ascii="BIZ UDゴシック" w:hAnsi="BIZ UDゴシック"/>
          <w:sz w:val="18"/>
          <w:szCs w:val="18"/>
        </w:rPr>
        <w:t>ADサーバ</w:t>
      </w:r>
    </w:p>
    <w:p w:rsidRPr="001C646B" w:rsidR="00EE523E" w:rsidP="00C17144" w:rsidRDefault="008A248C" w14:paraId="06D0F456" w14:textId="0656337D">
      <w:pPr>
        <w:pStyle w:val="a9"/>
        <w:numPr>
          <w:ilvl w:val="1"/>
          <w:numId w:val="2"/>
        </w:numPr>
        <w:rPr>
          <w:rFonts w:ascii="BIZ UDゴシック" w:hAnsi="BIZ UDゴシック"/>
          <w:sz w:val="18"/>
          <w:szCs w:val="18"/>
        </w:rPr>
      </w:pPr>
      <w:r w:rsidRPr="001C646B">
        <w:rPr>
          <w:rFonts w:hint="eastAsia" w:ascii="BIZ UDゴシック" w:hAnsi="BIZ UDゴシック"/>
          <w:sz w:val="18"/>
          <w:szCs w:val="18"/>
        </w:rPr>
        <w:t>OA用専用線経路</w:t>
      </w:r>
    </w:p>
    <w:p w:rsidRPr="001C646B" w:rsidR="00FF66EA" w:rsidP="00FF66EA" w:rsidRDefault="009D46C5" w14:paraId="4FE8B152" w14:textId="368D4D85">
      <w:pPr>
        <w:pStyle w:val="a9"/>
        <w:numPr>
          <w:ilvl w:val="1"/>
          <w:numId w:val="2"/>
        </w:numPr>
        <w:rPr>
          <w:rFonts w:ascii="BIZ UDゴシック" w:hAnsi="BIZ UDゴシック"/>
          <w:sz w:val="18"/>
          <w:szCs w:val="18"/>
        </w:rPr>
      </w:pPr>
      <w:r w:rsidRPr="001C646B">
        <w:rPr>
          <w:rFonts w:hint="eastAsia" w:ascii="BIZ UDゴシック" w:hAnsi="BIZ UDゴシック"/>
          <w:sz w:val="18"/>
          <w:szCs w:val="18"/>
        </w:rPr>
        <w:t>RD用専用線経路</w:t>
      </w:r>
    </w:p>
    <w:p w:rsidRPr="001C646B" w:rsidR="009D46C5" w:rsidP="00C17144" w:rsidRDefault="009D46C5" w14:paraId="2A2209B9" w14:textId="786D5FC5">
      <w:pPr>
        <w:pStyle w:val="a9"/>
        <w:numPr>
          <w:ilvl w:val="1"/>
          <w:numId w:val="2"/>
        </w:numPr>
        <w:rPr>
          <w:rFonts w:ascii="BIZ UDゴシック" w:hAnsi="BIZ UDゴシック"/>
          <w:sz w:val="18"/>
          <w:szCs w:val="18"/>
        </w:rPr>
      </w:pPr>
      <w:r w:rsidRPr="001C646B">
        <w:rPr>
          <w:rFonts w:hint="eastAsia" w:ascii="BIZ UDゴシック" w:hAnsi="BIZ UDゴシック"/>
          <w:sz w:val="18"/>
          <w:szCs w:val="18"/>
        </w:rPr>
        <w:t>共通PF OA領域内のリソース</w:t>
      </w:r>
    </w:p>
    <w:p w:rsidRPr="001C646B" w:rsidR="0006041F" w:rsidP="006E13E5" w:rsidRDefault="0006041F" w14:paraId="36216669" w14:textId="46C1592D">
      <w:pPr>
        <w:pStyle w:val="a9"/>
        <w:numPr>
          <w:ilvl w:val="1"/>
          <w:numId w:val="2"/>
        </w:numPr>
        <w:jc w:val="left"/>
        <w:rPr>
          <w:rFonts w:ascii="BIZ UDゴシック" w:hAnsi="BIZ UDゴシック"/>
          <w:sz w:val="18"/>
          <w:szCs w:val="18"/>
        </w:rPr>
      </w:pPr>
      <w:r w:rsidRPr="001C646B">
        <w:rPr>
          <w:rFonts w:hint="eastAsia" w:ascii="BIZ UDゴシック" w:hAnsi="BIZ UDゴシック"/>
          <w:sz w:val="18"/>
          <w:szCs w:val="18"/>
        </w:rPr>
        <w:t>共通</w:t>
      </w:r>
      <w:r w:rsidRPr="001C646B">
        <w:rPr>
          <w:rFonts w:ascii="BIZ UDゴシック" w:hAnsi="BIZ UDゴシック"/>
          <w:sz w:val="18"/>
          <w:szCs w:val="18"/>
        </w:rPr>
        <w:t>PF RD領域内のリソース</w:t>
      </w:r>
      <w:r w:rsidRPr="001C646B">
        <w:rPr>
          <w:rFonts w:ascii="BIZ UDゴシック" w:hAnsi="BIZ UDゴシック"/>
          <w:sz w:val="18"/>
          <w:szCs w:val="18"/>
        </w:rPr>
        <w:br/>
      </w:r>
    </w:p>
    <w:p w:rsidRPr="001C646B" w:rsidR="001A6B02" w:rsidP="001A6B02" w:rsidRDefault="001A6B02" w14:paraId="75971591" w14:textId="77777777">
      <w:pPr>
        <w:jc w:val="left"/>
        <w:rPr>
          <w:rFonts w:ascii="BIZ UDゴシック" w:hAnsi="BIZ UDゴシック"/>
          <w:sz w:val="18"/>
          <w:szCs w:val="18"/>
        </w:rPr>
      </w:pPr>
    </w:p>
    <w:p w:rsidRPr="001C646B" w:rsidR="001A6B02" w:rsidP="001A6B02" w:rsidRDefault="001A6B02" w14:paraId="7ABA4C1C" w14:textId="0855CB01">
      <w:pPr>
        <w:jc w:val="left"/>
        <w:rPr>
          <w:rFonts w:ascii="BIZ UDゴシック" w:hAnsi="BIZ UDゴシック"/>
          <w:sz w:val="18"/>
          <w:szCs w:val="18"/>
        </w:rPr>
      </w:pPr>
    </w:p>
    <w:p w:rsidRPr="001C646B" w:rsidR="00AC40F1" w:rsidRDefault="00AC40F1" w14:paraId="00E6E041" w14:textId="577F6E21">
      <w:pPr>
        <w:widowControl/>
        <w:snapToGrid/>
        <w:spacing w:line="240" w:lineRule="auto"/>
        <w:jc w:val="left"/>
        <w:rPr>
          <w:rFonts w:ascii="BIZ UDゴシック" w:hAnsi="BIZ UDゴシック"/>
          <w:sz w:val="18"/>
          <w:szCs w:val="18"/>
        </w:rPr>
      </w:pPr>
      <w:r w:rsidRPr="001C646B">
        <w:rPr>
          <w:rFonts w:ascii="BIZ UDゴシック" w:hAnsi="BIZ UDゴシック"/>
          <w:sz w:val="18"/>
          <w:szCs w:val="18"/>
        </w:rPr>
        <w:br w:type="page"/>
      </w:r>
    </w:p>
    <w:p w:rsidR="00BE718C" w:rsidP="000006AB" w:rsidRDefault="0006041F" w14:paraId="46616110" w14:textId="67D0BC25">
      <w:pPr>
        <w:pStyle w:val="10"/>
      </w:pPr>
      <w:bookmarkStart w:name="_Toc183435192" w:id="804"/>
      <w:bookmarkStart w:name="_Toc183436749" w:id="805"/>
      <w:bookmarkStart w:name="_Toc183718157" w:id="806"/>
      <w:bookmarkStart w:name="_Toc183719556" w:id="807"/>
      <w:bookmarkStart w:name="_Toc183719886" w:id="808"/>
      <w:bookmarkStart w:name="_Toc183786596" w:id="809"/>
      <w:bookmarkStart w:name="_Toc183786926" w:id="810"/>
      <w:bookmarkStart w:name="_Toc183787262" w:id="811"/>
      <w:bookmarkStart w:name="_Toc183787598" w:id="812"/>
      <w:bookmarkStart w:name="_Toc183787934" w:id="813"/>
      <w:bookmarkStart w:name="_Toc183788270" w:id="814"/>
      <w:bookmarkStart w:name="_Toc183788612" w:id="815"/>
      <w:bookmarkStart w:name="_Toc183788944" w:id="816"/>
      <w:bookmarkStart w:name="_Toc183943689" w:id="817"/>
      <w:bookmarkStart w:name="_Toc183944071" w:id="818"/>
      <w:bookmarkStart w:name="_Toc183945884" w:id="819"/>
      <w:bookmarkStart w:name="_Toc183435193" w:id="820"/>
      <w:bookmarkStart w:name="_Toc183436750" w:id="821"/>
      <w:bookmarkStart w:name="_Toc183718158" w:id="822"/>
      <w:bookmarkStart w:name="_Toc183719557" w:id="823"/>
      <w:bookmarkStart w:name="_Toc183719887" w:id="824"/>
      <w:bookmarkStart w:name="_Toc183786597" w:id="825"/>
      <w:bookmarkStart w:name="_Toc183786927" w:id="826"/>
      <w:bookmarkStart w:name="_Toc183787263" w:id="827"/>
      <w:bookmarkStart w:name="_Toc183787599" w:id="828"/>
      <w:bookmarkStart w:name="_Toc183787935" w:id="829"/>
      <w:bookmarkStart w:name="_Toc183788271" w:id="830"/>
      <w:bookmarkStart w:name="_Toc183788613" w:id="831"/>
      <w:bookmarkStart w:name="_Toc183788945" w:id="832"/>
      <w:bookmarkStart w:name="_Toc183943690" w:id="833"/>
      <w:bookmarkStart w:name="_Toc183944072" w:id="834"/>
      <w:bookmarkStart w:name="_Toc183945885" w:id="835"/>
      <w:bookmarkStart w:name="_Toc183435194" w:id="836"/>
      <w:bookmarkStart w:name="_Toc183436751" w:id="837"/>
      <w:bookmarkStart w:name="_Toc183718159" w:id="838"/>
      <w:bookmarkStart w:name="_Toc183719558" w:id="839"/>
      <w:bookmarkStart w:name="_Toc183719888" w:id="840"/>
      <w:bookmarkStart w:name="_Toc183786598" w:id="841"/>
      <w:bookmarkStart w:name="_Toc183786928" w:id="842"/>
      <w:bookmarkStart w:name="_Toc183787264" w:id="843"/>
      <w:bookmarkStart w:name="_Toc183787600" w:id="844"/>
      <w:bookmarkStart w:name="_Toc183787936" w:id="845"/>
      <w:bookmarkStart w:name="_Toc183788272" w:id="846"/>
      <w:bookmarkStart w:name="_Toc183788614" w:id="847"/>
      <w:bookmarkStart w:name="_Toc183788946" w:id="848"/>
      <w:bookmarkStart w:name="_Toc183943691" w:id="849"/>
      <w:bookmarkStart w:name="_Toc183944073" w:id="850"/>
      <w:bookmarkStart w:name="_Toc183945886" w:id="851"/>
      <w:bookmarkStart w:name="_Toc183435195" w:id="852"/>
      <w:bookmarkStart w:name="_Toc183436752" w:id="853"/>
      <w:bookmarkStart w:name="_Toc183718160" w:id="854"/>
      <w:bookmarkStart w:name="_Toc183719559" w:id="855"/>
      <w:bookmarkStart w:name="_Toc183719889" w:id="856"/>
      <w:bookmarkStart w:name="_Toc183786599" w:id="857"/>
      <w:bookmarkStart w:name="_Toc183786929" w:id="858"/>
      <w:bookmarkStart w:name="_Toc183787265" w:id="859"/>
      <w:bookmarkStart w:name="_Toc183787601" w:id="860"/>
      <w:bookmarkStart w:name="_Toc183787937" w:id="861"/>
      <w:bookmarkStart w:name="_Toc183788273" w:id="862"/>
      <w:bookmarkStart w:name="_Toc183788615" w:id="863"/>
      <w:bookmarkStart w:name="_Toc183788947" w:id="864"/>
      <w:bookmarkStart w:name="_Toc183943692" w:id="865"/>
      <w:bookmarkStart w:name="_Toc183944074" w:id="866"/>
      <w:bookmarkStart w:name="_Toc183945887" w:id="867"/>
      <w:bookmarkStart w:name="_Toc183435196" w:id="868"/>
      <w:bookmarkStart w:name="_Toc183436753" w:id="869"/>
      <w:bookmarkStart w:name="_Toc183718161" w:id="870"/>
      <w:bookmarkStart w:name="_Toc183719560" w:id="871"/>
      <w:bookmarkStart w:name="_Toc183719890" w:id="872"/>
      <w:bookmarkStart w:name="_Toc183786600" w:id="873"/>
      <w:bookmarkStart w:name="_Toc183786930" w:id="874"/>
      <w:bookmarkStart w:name="_Toc183787266" w:id="875"/>
      <w:bookmarkStart w:name="_Toc183787602" w:id="876"/>
      <w:bookmarkStart w:name="_Toc183787938" w:id="877"/>
      <w:bookmarkStart w:name="_Toc183788274" w:id="878"/>
      <w:bookmarkStart w:name="_Toc183788616" w:id="879"/>
      <w:bookmarkStart w:name="_Toc183788948" w:id="880"/>
      <w:bookmarkStart w:name="_Toc183943693" w:id="881"/>
      <w:bookmarkStart w:name="_Toc183944075" w:id="882"/>
      <w:bookmarkStart w:name="_Toc183945888" w:id="883"/>
      <w:bookmarkStart w:name="_Toc183435197" w:id="884"/>
      <w:bookmarkStart w:name="_Toc183436754" w:id="885"/>
      <w:bookmarkStart w:name="_Toc183718162" w:id="886"/>
      <w:bookmarkStart w:name="_Toc183719561" w:id="887"/>
      <w:bookmarkStart w:name="_Toc183719891" w:id="888"/>
      <w:bookmarkStart w:name="_Toc183786601" w:id="889"/>
      <w:bookmarkStart w:name="_Toc183786931" w:id="890"/>
      <w:bookmarkStart w:name="_Toc183787267" w:id="891"/>
      <w:bookmarkStart w:name="_Toc183787603" w:id="892"/>
      <w:bookmarkStart w:name="_Toc183787939" w:id="893"/>
      <w:bookmarkStart w:name="_Toc183788275" w:id="894"/>
      <w:bookmarkStart w:name="_Toc183788617" w:id="895"/>
      <w:bookmarkStart w:name="_Toc183788949" w:id="896"/>
      <w:bookmarkStart w:name="_Toc183943694" w:id="897"/>
      <w:bookmarkStart w:name="_Toc183944076" w:id="898"/>
      <w:bookmarkStart w:name="_Toc183945889" w:id="899"/>
      <w:bookmarkStart w:name="_Toc183435198" w:id="900"/>
      <w:bookmarkStart w:name="_Toc183436755" w:id="901"/>
      <w:bookmarkStart w:name="_Toc183718163" w:id="902"/>
      <w:bookmarkStart w:name="_Toc183719562" w:id="903"/>
      <w:bookmarkStart w:name="_Toc183719892" w:id="904"/>
      <w:bookmarkStart w:name="_Toc183786602" w:id="905"/>
      <w:bookmarkStart w:name="_Toc183786932" w:id="906"/>
      <w:bookmarkStart w:name="_Toc183787268" w:id="907"/>
      <w:bookmarkStart w:name="_Toc183787604" w:id="908"/>
      <w:bookmarkStart w:name="_Toc183787940" w:id="909"/>
      <w:bookmarkStart w:name="_Toc183788276" w:id="910"/>
      <w:bookmarkStart w:name="_Toc183788618" w:id="911"/>
      <w:bookmarkStart w:name="_Toc183788950" w:id="912"/>
      <w:bookmarkStart w:name="_Toc183943695" w:id="913"/>
      <w:bookmarkStart w:name="_Toc183944077" w:id="914"/>
      <w:bookmarkStart w:name="_Toc183945890" w:id="915"/>
      <w:bookmarkStart w:name="_Toc183435199" w:id="916"/>
      <w:bookmarkStart w:name="_Toc183436756" w:id="917"/>
      <w:bookmarkStart w:name="_Toc183718164" w:id="918"/>
      <w:bookmarkStart w:name="_Toc183719563" w:id="919"/>
      <w:bookmarkStart w:name="_Toc183719893" w:id="920"/>
      <w:bookmarkStart w:name="_Toc183786603" w:id="921"/>
      <w:bookmarkStart w:name="_Toc183786933" w:id="922"/>
      <w:bookmarkStart w:name="_Toc183787269" w:id="923"/>
      <w:bookmarkStart w:name="_Toc183787605" w:id="924"/>
      <w:bookmarkStart w:name="_Toc183787941" w:id="925"/>
      <w:bookmarkStart w:name="_Toc183788277" w:id="926"/>
      <w:bookmarkStart w:name="_Toc183788619" w:id="927"/>
      <w:bookmarkStart w:name="_Toc183788951" w:id="928"/>
      <w:bookmarkStart w:name="_Toc183943696" w:id="929"/>
      <w:bookmarkStart w:name="_Toc183944078" w:id="930"/>
      <w:bookmarkStart w:name="_Toc183945891" w:id="931"/>
      <w:bookmarkStart w:name="_Toc183435200" w:id="932"/>
      <w:bookmarkStart w:name="_Toc183436757" w:id="933"/>
      <w:bookmarkStart w:name="_Toc183718165" w:id="934"/>
      <w:bookmarkStart w:name="_Toc183719564" w:id="935"/>
      <w:bookmarkStart w:name="_Toc183719894" w:id="936"/>
      <w:bookmarkStart w:name="_Toc183786604" w:id="937"/>
      <w:bookmarkStart w:name="_Toc183786934" w:id="938"/>
      <w:bookmarkStart w:name="_Toc183787270" w:id="939"/>
      <w:bookmarkStart w:name="_Toc183787606" w:id="940"/>
      <w:bookmarkStart w:name="_Toc183787942" w:id="941"/>
      <w:bookmarkStart w:name="_Toc183788278" w:id="942"/>
      <w:bookmarkStart w:name="_Toc183788620" w:id="943"/>
      <w:bookmarkStart w:name="_Toc183788952" w:id="944"/>
      <w:bookmarkStart w:name="_Toc183943697" w:id="945"/>
      <w:bookmarkStart w:name="_Toc183944079" w:id="946"/>
      <w:bookmarkStart w:name="_Toc183945892" w:id="947"/>
      <w:bookmarkStart w:name="_Toc183435201" w:id="948"/>
      <w:bookmarkStart w:name="_Toc183436758" w:id="949"/>
      <w:bookmarkStart w:name="_Toc183718166" w:id="950"/>
      <w:bookmarkStart w:name="_Toc183719565" w:id="951"/>
      <w:bookmarkStart w:name="_Toc183719895" w:id="952"/>
      <w:bookmarkStart w:name="_Toc183786605" w:id="953"/>
      <w:bookmarkStart w:name="_Toc183786935" w:id="954"/>
      <w:bookmarkStart w:name="_Toc183787271" w:id="955"/>
      <w:bookmarkStart w:name="_Toc183787607" w:id="956"/>
      <w:bookmarkStart w:name="_Toc183787943" w:id="957"/>
      <w:bookmarkStart w:name="_Toc183788279" w:id="958"/>
      <w:bookmarkStart w:name="_Toc183788621" w:id="959"/>
      <w:bookmarkStart w:name="_Toc183788953" w:id="960"/>
      <w:bookmarkStart w:name="_Toc183943698" w:id="961"/>
      <w:bookmarkStart w:name="_Toc183944080" w:id="962"/>
      <w:bookmarkStart w:name="_Toc183945893" w:id="963"/>
      <w:bookmarkStart w:name="_Toc183435202" w:id="964"/>
      <w:bookmarkStart w:name="_Toc183436759" w:id="965"/>
      <w:bookmarkStart w:name="_Toc183718167" w:id="966"/>
      <w:bookmarkStart w:name="_Toc183719566" w:id="967"/>
      <w:bookmarkStart w:name="_Toc183719896" w:id="968"/>
      <w:bookmarkStart w:name="_Toc183786606" w:id="969"/>
      <w:bookmarkStart w:name="_Toc183786936" w:id="970"/>
      <w:bookmarkStart w:name="_Toc183787272" w:id="971"/>
      <w:bookmarkStart w:name="_Toc183787608" w:id="972"/>
      <w:bookmarkStart w:name="_Toc183787944" w:id="973"/>
      <w:bookmarkStart w:name="_Toc183788280" w:id="974"/>
      <w:bookmarkStart w:name="_Toc183788622" w:id="975"/>
      <w:bookmarkStart w:name="_Toc183788954" w:id="976"/>
      <w:bookmarkStart w:name="_Toc183943699" w:id="977"/>
      <w:bookmarkStart w:name="_Toc183944081" w:id="978"/>
      <w:bookmarkStart w:name="_Toc183945894" w:id="979"/>
      <w:bookmarkStart w:name="_Toc183435203" w:id="980"/>
      <w:bookmarkStart w:name="_Toc183436760" w:id="981"/>
      <w:bookmarkStart w:name="_Toc183718168" w:id="982"/>
      <w:bookmarkStart w:name="_Toc183719567" w:id="983"/>
      <w:bookmarkStart w:name="_Toc183719897" w:id="984"/>
      <w:bookmarkStart w:name="_Toc183786607" w:id="985"/>
      <w:bookmarkStart w:name="_Toc183786937" w:id="986"/>
      <w:bookmarkStart w:name="_Toc183787273" w:id="987"/>
      <w:bookmarkStart w:name="_Toc183787609" w:id="988"/>
      <w:bookmarkStart w:name="_Toc183787945" w:id="989"/>
      <w:bookmarkStart w:name="_Toc183788281" w:id="990"/>
      <w:bookmarkStart w:name="_Toc183788623" w:id="991"/>
      <w:bookmarkStart w:name="_Toc183788955" w:id="992"/>
      <w:bookmarkStart w:name="_Toc183943700" w:id="993"/>
      <w:bookmarkStart w:name="_Toc183944082" w:id="994"/>
      <w:bookmarkStart w:name="_Toc183945895" w:id="995"/>
      <w:bookmarkStart w:name="_Toc183435204" w:id="996"/>
      <w:bookmarkStart w:name="_Toc183436761" w:id="997"/>
      <w:bookmarkStart w:name="_Toc183718169" w:id="998"/>
      <w:bookmarkStart w:name="_Toc183719568" w:id="999"/>
      <w:bookmarkStart w:name="_Toc183719898" w:id="1000"/>
      <w:bookmarkStart w:name="_Toc183786608" w:id="1001"/>
      <w:bookmarkStart w:name="_Toc183786938" w:id="1002"/>
      <w:bookmarkStart w:name="_Toc183787274" w:id="1003"/>
      <w:bookmarkStart w:name="_Toc183787610" w:id="1004"/>
      <w:bookmarkStart w:name="_Toc183787946" w:id="1005"/>
      <w:bookmarkStart w:name="_Toc183788282" w:id="1006"/>
      <w:bookmarkStart w:name="_Toc183788624" w:id="1007"/>
      <w:bookmarkStart w:name="_Toc183788956" w:id="1008"/>
      <w:bookmarkStart w:name="_Toc183943701" w:id="1009"/>
      <w:bookmarkStart w:name="_Toc183944083" w:id="1010"/>
      <w:bookmarkStart w:name="_Toc183945896" w:id="1011"/>
      <w:bookmarkStart w:name="_Toc183435205" w:id="1012"/>
      <w:bookmarkStart w:name="_Toc183436762" w:id="1013"/>
      <w:bookmarkStart w:name="_Toc183718170" w:id="1014"/>
      <w:bookmarkStart w:name="_Toc183719569" w:id="1015"/>
      <w:bookmarkStart w:name="_Toc183719899" w:id="1016"/>
      <w:bookmarkStart w:name="_Toc183786609" w:id="1017"/>
      <w:bookmarkStart w:name="_Toc183786939" w:id="1018"/>
      <w:bookmarkStart w:name="_Toc183787275" w:id="1019"/>
      <w:bookmarkStart w:name="_Toc183787611" w:id="1020"/>
      <w:bookmarkStart w:name="_Toc183787947" w:id="1021"/>
      <w:bookmarkStart w:name="_Toc183788283" w:id="1022"/>
      <w:bookmarkStart w:name="_Toc183788625" w:id="1023"/>
      <w:bookmarkStart w:name="_Toc183788957" w:id="1024"/>
      <w:bookmarkStart w:name="_Toc183943702" w:id="1025"/>
      <w:bookmarkStart w:name="_Toc183944084" w:id="1026"/>
      <w:bookmarkStart w:name="_Toc183945897" w:id="1027"/>
      <w:bookmarkStart w:name="_Toc183435206" w:id="1028"/>
      <w:bookmarkStart w:name="_Toc183436763" w:id="1029"/>
      <w:bookmarkStart w:name="_Toc183718171" w:id="1030"/>
      <w:bookmarkStart w:name="_Toc183719570" w:id="1031"/>
      <w:bookmarkStart w:name="_Toc183719900" w:id="1032"/>
      <w:bookmarkStart w:name="_Toc183786610" w:id="1033"/>
      <w:bookmarkStart w:name="_Toc183786940" w:id="1034"/>
      <w:bookmarkStart w:name="_Toc183787276" w:id="1035"/>
      <w:bookmarkStart w:name="_Toc183787612" w:id="1036"/>
      <w:bookmarkStart w:name="_Toc183787948" w:id="1037"/>
      <w:bookmarkStart w:name="_Toc183788284" w:id="1038"/>
      <w:bookmarkStart w:name="_Toc183788626" w:id="1039"/>
      <w:bookmarkStart w:name="_Toc183788958" w:id="1040"/>
      <w:bookmarkStart w:name="_Toc183943703" w:id="1041"/>
      <w:bookmarkStart w:name="_Toc183944085" w:id="1042"/>
      <w:bookmarkStart w:name="_Toc183945898" w:id="1043"/>
      <w:bookmarkStart w:name="_Toc183435207" w:id="1044"/>
      <w:bookmarkStart w:name="_Toc183436764" w:id="1045"/>
      <w:bookmarkStart w:name="_Toc183718172" w:id="1046"/>
      <w:bookmarkStart w:name="_Toc183719571" w:id="1047"/>
      <w:bookmarkStart w:name="_Toc183719901" w:id="1048"/>
      <w:bookmarkStart w:name="_Toc183786611" w:id="1049"/>
      <w:bookmarkStart w:name="_Toc183786941" w:id="1050"/>
      <w:bookmarkStart w:name="_Toc183787277" w:id="1051"/>
      <w:bookmarkStart w:name="_Toc183787613" w:id="1052"/>
      <w:bookmarkStart w:name="_Toc183787949" w:id="1053"/>
      <w:bookmarkStart w:name="_Toc183788285" w:id="1054"/>
      <w:bookmarkStart w:name="_Toc183788627" w:id="1055"/>
      <w:bookmarkStart w:name="_Toc183788959" w:id="1056"/>
      <w:bookmarkStart w:name="_Toc183943704" w:id="1057"/>
      <w:bookmarkStart w:name="_Toc183944086" w:id="1058"/>
      <w:bookmarkStart w:name="_Toc183945899" w:id="1059"/>
      <w:bookmarkStart w:name="_Toc183435208" w:id="1060"/>
      <w:bookmarkStart w:name="_Toc183436765" w:id="1061"/>
      <w:bookmarkStart w:name="_Toc183718173" w:id="1062"/>
      <w:bookmarkStart w:name="_Toc183719572" w:id="1063"/>
      <w:bookmarkStart w:name="_Toc183719902" w:id="1064"/>
      <w:bookmarkStart w:name="_Toc183786612" w:id="1065"/>
      <w:bookmarkStart w:name="_Toc183786942" w:id="1066"/>
      <w:bookmarkStart w:name="_Toc183787278" w:id="1067"/>
      <w:bookmarkStart w:name="_Toc183787614" w:id="1068"/>
      <w:bookmarkStart w:name="_Toc183787950" w:id="1069"/>
      <w:bookmarkStart w:name="_Toc183788286" w:id="1070"/>
      <w:bookmarkStart w:name="_Toc183788628" w:id="1071"/>
      <w:bookmarkStart w:name="_Toc183788960" w:id="1072"/>
      <w:bookmarkStart w:name="_Toc183943705" w:id="1073"/>
      <w:bookmarkStart w:name="_Toc183944087" w:id="1074"/>
      <w:bookmarkStart w:name="_Toc183945900" w:id="1075"/>
      <w:bookmarkStart w:name="_Toc183435209" w:id="1076"/>
      <w:bookmarkStart w:name="_Toc183436766" w:id="1077"/>
      <w:bookmarkStart w:name="_Toc183718174" w:id="1078"/>
      <w:bookmarkStart w:name="_Toc183719573" w:id="1079"/>
      <w:bookmarkStart w:name="_Toc183719903" w:id="1080"/>
      <w:bookmarkStart w:name="_Toc183786613" w:id="1081"/>
      <w:bookmarkStart w:name="_Toc183786943" w:id="1082"/>
      <w:bookmarkStart w:name="_Toc183787279" w:id="1083"/>
      <w:bookmarkStart w:name="_Toc183787615" w:id="1084"/>
      <w:bookmarkStart w:name="_Toc183787951" w:id="1085"/>
      <w:bookmarkStart w:name="_Toc183788287" w:id="1086"/>
      <w:bookmarkStart w:name="_Toc183788629" w:id="1087"/>
      <w:bookmarkStart w:name="_Toc183788961" w:id="1088"/>
      <w:bookmarkStart w:name="_Toc183943706" w:id="1089"/>
      <w:bookmarkStart w:name="_Toc183944088" w:id="1090"/>
      <w:bookmarkStart w:name="_Toc183945901" w:id="1091"/>
      <w:bookmarkStart w:name="_Toc183435210" w:id="1092"/>
      <w:bookmarkStart w:name="_Toc183436767" w:id="1093"/>
      <w:bookmarkStart w:name="_Toc183718175" w:id="1094"/>
      <w:bookmarkStart w:name="_Toc183719574" w:id="1095"/>
      <w:bookmarkStart w:name="_Toc183719904" w:id="1096"/>
      <w:bookmarkStart w:name="_Toc183786614" w:id="1097"/>
      <w:bookmarkStart w:name="_Toc183786944" w:id="1098"/>
      <w:bookmarkStart w:name="_Toc183787280" w:id="1099"/>
      <w:bookmarkStart w:name="_Toc183787616" w:id="1100"/>
      <w:bookmarkStart w:name="_Toc183787952" w:id="1101"/>
      <w:bookmarkStart w:name="_Toc183788288" w:id="1102"/>
      <w:bookmarkStart w:name="_Toc183788630" w:id="1103"/>
      <w:bookmarkStart w:name="_Toc183788962" w:id="1104"/>
      <w:bookmarkStart w:name="_Toc183943707" w:id="1105"/>
      <w:bookmarkStart w:name="_Toc183944089" w:id="1106"/>
      <w:bookmarkStart w:name="_Toc183945902" w:id="1107"/>
      <w:bookmarkStart w:name="_Toc183435211" w:id="1108"/>
      <w:bookmarkStart w:name="_Toc183436768" w:id="1109"/>
      <w:bookmarkStart w:name="_Toc183718176" w:id="1110"/>
      <w:bookmarkStart w:name="_Toc183719575" w:id="1111"/>
      <w:bookmarkStart w:name="_Toc183719905" w:id="1112"/>
      <w:bookmarkStart w:name="_Toc183786615" w:id="1113"/>
      <w:bookmarkStart w:name="_Toc183786945" w:id="1114"/>
      <w:bookmarkStart w:name="_Toc183787281" w:id="1115"/>
      <w:bookmarkStart w:name="_Toc183787617" w:id="1116"/>
      <w:bookmarkStart w:name="_Toc183787953" w:id="1117"/>
      <w:bookmarkStart w:name="_Toc183788289" w:id="1118"/>
      <w:bookmarkStart w:name="_Toc183788631" w:id="1119"/>
      <w:bookmarkStart w:name="_Toc183788963" w:id="1120"/>
      <w:bookmarkStart w:name="_Toc183943708" w:id="1121"/>
      <w:bookmarkStart w:name="_Toc183944090" w:id="1122"/>
      <w:bookmarkStart w:name="_Toc183945903" w:id="1123"/>
      <w:bookmarkStart w:name="_Toc183435212" w:id="1124"/>
      <w:bookmarkStart w:name="_Toc183436769" w:id="1125"/>
      <w:bookmarkStart w:name="_Toc183718177" w:id="1126"/>
      <w:bookmarkStart w:name="_Toc183719576" w:id="1127"/>
      <w:bookmarkStart w:name="_Toc183719906" w:id="1128"/>
      <w:bookmarkStart w:name="_Toc183786616" w:id="1129"/>
      <w:bookmarkStart w:name="_Toc183786946" w:id="1130"/>
      <w:bookmarkStart w:name="_Toc183787282" w:id="1131"/>
      <w:bookmarkStart w:name="_Toc183787618" w:id="1132"/>
      <w:bookmarkStart w:name="_Toc183787954" w:id="1133"/>
      <w:bookmarkStart w:name="_Toc183788290" w:id="1134"/>
      <w:bookmarkStart w:name="_Toc183788632" w:id="1135"/>
      <w:bookmarkStart w:name="_Toc183788964" w:id="1136"/>
      <w:bookmarkStart w:name="_Toc183943709" w:id="1137"/>
      <w:bookmarkStart w:name="_Toc183944091" w:id="1138"/>
      <w:bookmarkStart w:name="_Toc183945904" w:id="1139"/>
      <w:bookmarkStart w:name="_Toc183435213" w:id="1140"/>
      <w:bookmarkStart w:name="_Toc183436770" w:id="1141"/>
      <w:bookmarkStart w:name="_Toc183718178" w:id="1142"/>
      <w:bookmarkStart w:name="_Toc183719577" w:id="1143"/>
      <w:bookmarkStart w:name="_Toc183719907" w:id="1144"/>
      <w:bookmarkStart w:name="_Toc183786617" w:id="1145"/>
      <w:bookmarkStart w:name="_Toc183786947" w:id="1146"/>
      <w:bookmarkStart w:name="_Toc183787283" w:id="1147"/>
      <w:bookmarkStart w:name="_Toc183787619" w:id="1148"/>
      <w:bookmarkStart w:name="_Toc183787955" w:id="1149"/>
      <w:bookmarkStart w:name="_Toc183788291" w:id="1150"/>
      <w:bookmarkStart w:name="_Toc183788633" w:id="1151"/>
      <w:bookmarkStart w:name="_Toc183788965" w:id="1152"/>
      <w:bookmarkStart w:name="_Toc183943710" w:id="1153"/>
      <w:bookmarkStart w:name="_Toc183944092" w:id="1154"/>
      <w:bookmarkStart w:name="_Toc183945905" w:id="1155"/>
      <w:bookmarkStart w:name="_Toc183435214" w:id="1156"/>
      <w:bookmarkStart w:name="_Toc183436771" w:id="1157"/>
      <w:bookmarkStart w:name="_Toc183718179" w:id="1158"/>
      <w:bookmarkStart w:name="_Toc183719578" w:id="1159"/>
      <w:bookmarkStart w:name="_Toc183719908" w:id="1160"/>
      <w:bookmarkStart w:name="_Toc183786618" w:id="1161"/>
      <w:bookmarkStart w:name="_Toc183786948" w:id="1162"/>
      <w:bookmarkStart w:name="_Toc183787284" w:id="1163"/>
      <w:bookmarkStart w:name="_Toc183787620" w:id="1164"/>
      <w:bookmarkStart w:name="_Toc183787956" w:id="1165"/>
      <w:bookmarkStart w:name="_Toc183788292" w:id="1166"/>
      <w:bookmarkStart w:name="_Toc183788634" w:id="1167"/>
      <w:bookmarkStart w:name="_Toc183788966" w:id="1168"/>
      <w:bookmarkStart w:name="_Toc183943711" w:id="1169"/>
      <w:bookmarkStart w:name="_Toc183944093" w:id="1170"/>
      <w:bookmarkStart w:name="_Toc183945906" w:id="1171"/>
      <w:bookmarkStart w:name="_Toc183435239" w:id="1172"/>
      <w:bookmarkStart w:name="_Toc183436796" w:id="1173"/>
      <w:bookmarkStart w:name="_Toc183718204" w:id="1174"/>
      <w:bookmarkStart w:name="_Toc183719603" w:id="1175"/>
      <w:bookmarkStart w:name="_Toc183719933" w:id="1176"/>
      <w:bookmarkStart w:name="_Toc183786643" w:id="1177"/>
      <w:bookmarkStart w:name="_Toc183786973" w:id="1178"/>
      <w:bookmarkStart w:name="_Toc183787309" w:id="1179"/>
      <w:bookmarkStart w:name="_Toc183787645" w:id="1180"/>
      <w:bookmarkStart w:name="_Toc183787981" w:id="1181"/>
      <w:bookmarkStart w:name="_Toc183788317" w:id="1182"/>
      <w:bookmarkStart w:name="_Toc183788659" w:id="1183"/>
      <w:bookmarkStart w:name="_Toc183788991" w:id="1184"/>
      <w:bookmarkStart w:name="_Toc183943736" w:id="1185"/>
      <w:bookmarkStart w:name="_Toc183944118" w:id="1186"/>
      <w:bookmarkStart w:name="_Toc183945931" w:id="1187"/>
      <w:bookmarkStart w:name="_Toc183435240" w:id="1188"/>
      <w:bookmarkStart w:name="_Toc183436797" w:id="1189"/>
      <w:bookmarkStart w:name="_Toc183718205" w:id="1190"/>
      <w:bookmarkStart w:name="_Toc183719604" w:id="1191"/>
      <w:bookmarkStart w:name="_Toc183719934" w:id="1192"/>
      <w:bookmarkStart w:name="_Toc183786644" w:id="1193"/>
      <w:bookmarkStart w:name="_Toc183786974" w:id="1194"/>
      <w:bookmarkStart w:name="_Toc183787310" w:id="1195"/>
      <w:bookmarkStart w:name="_Toc183787646" w:id="1196"/>
      <w:bookmarkStart w:name="_Toc183787982" w:id="1197"/>
      <w:bookmarkStart w:name="_Toc183788318" w:id="1198"/>
      <w:bookmarkStart w:name="_Toc183788660" w:id="1199"/>
      <w:bookmarkStart w:name="_Toc183788992" w:id="1200"/>
      <w:bookmarkStart w:name="_Toc183943737" w:id="1201"/>
      <w:bookmarkStart w:name="_Toc183944119" w:id="1202"/>
      <w:bookmarkStart w:name="_Toc183945932" w:id="1203"/>
      <w:bookmarkStart w:name="_Toc183435293" w:id="1204"/>
      <w:bookmarkStart w:name="_Toc183436850" w:id="1205"/>
      <w:bookmarkStart w:name="_Toc183718258" w:id="1206"/>
      <w:bookmarkStart w:name="_Toc183719657" w:id="1207"/>
      <w:bookmarkStart w:name="_Toc183719987" w:id="1208"/>
      <w:bookmarkStart w:name="_Toc183786697" w:id="1209"/>
      <w:bookmarkStart w:name="_Toc183787027" w:id="1210"/>
      <w:bookmarkStart w:name="_Toc183787363" w:id="1211"/>
      <w:bookmarkStart w:name="_Toc183787699" w:id="1212"/>
      <w:bookmarkStart w:name="_Toc183788035" w:id="1213"/>
      <w:bookmarkStart w:name="_Toc183788371" w:id="1214"/>
      <w:bookmarkStart w:name="_Toc183788713" w:id="1215"/>
      <w:bookmarkStart w:name="_Toc183789045" w:id="1216"/>
      <w:bookmarkStart w:name="_Toc183943790" w:id="1217"/>
      <w:bookmarkStart w:name="_Toc183944172" w:id="1218"/>
      <w:bookmarkStart w:name="_Toc183945985" w:id="1219"/>
      <w:bookmarkStart w:name="_Toc183435294" w:id="1220"/>
      <w:bookmarkStart w:name="_Toc183436851" w:id="1221"/>
      <w:bookmarkStart w:name="_Toc183718259" w:id="1222"/>
      <w:bookmarkStart w:name="_Toc183719658" w:id="1223"/>
      <w:bookmarkStart w:name="_Toc183719988" w:id="1224"/>
      <w:bookmarkStart w:name="_Toc183786698" w:id="1225"/>
      <w:bookmarkStart w:name="_Toc183787028" w:id="1226"/>
      <w:bookmarkStart w:name="_Toc183787364" w:id="1227"/>
      <w:bookmarkStart w:name="_Toc183787700" w:id="1228"/>
      <w:bookmarkStart w:name="_Toc183788036" w:id="1229"/>
      <w:bookmarkStart w:name="_Toc183788372" w:id="1230"/>
      <w:bookmarkStart w:name="_Toc183788714" w:id="1231"/>
      <w:bookmarkStart w:name="_Toc183789046" w:id="1232"/>
      <w:bookmarkStart w:name="_Toc183943791" w:id="1233"/>
      <w:bookmarkStart w:name="_Toc183944173" w:id="1234"/>
      <w:bookmarkStart w:name="_Toc183945986" w:id="1235"/>
      <w:bookmarkStart w:name="_Toc183435295" w:id="1236"/>
      <w:bookmarkStart w:name="_Toc183436852" w:id="1237"/>
      <w:bookmarkStart w:name="_Toc183718260" w:id="1238"/>
      <w:bookmarkStart w:name="_Toc183719659" w:id="1239"/>
      <w:bookmarkStart w:name="_Toc183719989" w:id="1240"/>
      <w:bookmarkStart w:name="_Toc183786699" w:id="1241"/>
      <w:bookmarkStart w:name="_Toc183787029" w:id="1242"/>
      <w:bookmarkStart w:name="_Toc183787365" w:id="1243"/>
      <w:bookmarkStart w:name="_Toc183787701" w:id="1244"/>
      <w:bookmarkStart w:name="_Toc183788037" w:id="1245"/>
      <w:bookmarkStart w:name="_Toc183788373" w:id="1246"/>
      <w:bookmarkStart w:name="_Toc183788715" w:id="1247"/>
      <w:bookmarkStart w:name="_Toc183789047" w:id="1248"/>
      <w:bookmarkStart w:name="_Toc183943792" w:id="1249"/>
      <w:bookmarkStart w:name="_Toc183944174" w:id="1250"/>
      <w:bookmarkStart w:name="_Toc183945987" w:id="1251"/>
      <w:bookmarkStart w:name="_Toc183435386" w:id="1252"/>
      <w:bookmarkStart w:name="_Toc183436943" w:id="1253"/>
      <w:bookmarkStart w:name="_Toc183718351" w:id="1254"/>
      <w:bookmarkStart w:name="_Toc183719750" w:id="1255"/>
      <w:bookmarkStart w:name="_Toc183720080" w:id="1256"/>
      <w:bookmarkStart w:name="_Toc183786790" w:id="1257"/>
      <w:bookmarkStart w:name="_Toc183787120" w:id="1258"/>
      <w:bookmarkStart w:name="_Toc183787456" w:id="1259"/>
      <w:bookmarkStart w:name="_Toc183787792" w:id="1260"/>
      <w:bookmarkStart w:name="_Toc183788128" w:id="1261"/>
      <w:bookmarkStart w:name="_Toc183788464" w:id="1262"/>
      <w:bookmarkStart w:name="_Toc183788806" w:id="1263"/>
      <w:bookmarkStart w:name="_Toc183789138" w:id="1264"/>
      <w:bookmarkStart w:name="_Toc183943883" w:id="1265"/>
      <w:bookmarkStart w:name="_Toc183944265" w:id="1266"/>
      <w:bookmarkStart w:name="_Toc183946078" w:id="1267"/>
      <w:bookmarkStart w:name="_Toc183435387" w:id="1268"/>
      <w:bookmarkStart w:name="_Toc183436944" w:id="1269"/>
      <w:bookmarkStart w:name="_Toc183718352" w:id="1270"/>
      <w:bookmarkStart w:name="_Toc183719751" w:id="1271"/>
      <w:bookmarkStart w:name="_Toc183720081" w:id="1272"/>
      <w:bookmarkStart w:name="_Toc183786791" w:id="1273"/>
      <w:bookmarkStart w:name="_Toc183787121" w:id="1274"/>
      <w:bookmarkStart w:name="_Toc183787457" w:id="1275"/>
      <w:bookmarkStart w:name="_Toc183787793" w:id="1276"/>
      <w:bookmarkStart w:name="_Toc183788129" w:id="1277"/>
      <w:bookmarkStart w:name="_Toc183788465" w:id="1278"/>
      <w:bookmarkStart w:name="_Toc183788807" w:id="1279"/>
      <w:bookmarkStart w:name="_Toc183789139" w:id="1280"/>
      <w:bookmarkStart w:name="_Toc183943884" w:id="1281"/>
      <w:bookmarkStart w:name="_Toc183944266" w:id="1282"/>
      <w:bookmarkStart w:name="_Toc183946079" w:id="1283"/>
      <w:bookmarkStart w:name="_Toc183435388" w:id="1284"/>
      <w:bookmarkStart w:name="_Toc183436945" w:id="1285"/>
      <w:bookmarkStart w:name="_Toc183718353" w:id="1286"/>
      <w:bookmarkStart w:name="_Toc183719752" w:id="1287"/>
      <w:bookmarkStart w:name="_Toc183720082" w:id="1288"/>
      <w:bookmarkStart w:name="_Toc183786792" w:id="1289"/>
      <w:bookmarkStart w:name="_Toc183787122" w:id="1290"/>
      <w:bookmarkStart w:name="_Toc183787458" w:id="1291"/>
      <w:bookmarkStart w:name="_Toc183787794" w:id="1292"/>
      <w:bookmarkStart w:name="_Toc183788130" w:id="1293"/>
      <w:bookmarkStart w:name="_Toc183788466" w:id="1294"/>
      <w:bookmarkStart w:name="_Toc183788808" w:id="1295"/>
      <w:bookmarkStart w:name="_Toc183789140" w:id="1296"/>
      <w:bookmarkStart w:name="_Toc183943885" w:id="1297"/>
      <w:bookmarkStart w:name="_Toc183944267" w:id="1298"/>
      <w:bookmarkStart w:name="_Toc183946080" w:id="1299"/>
      <w:bookmarkStart w:name="_Toc183435389" w:id="1300"/>
      <w:bookmarkStart w:name="_Toc183436946" w:id="1301"/>
      <w:bookmarkStart w:name="_Toc183718354" w:id="1302"/>
      <w:bookmarkStart w:name="_Toc183719753" w:id="1303"/>
      <w:bookmarkStart w:name="_Toc183720083" w:id="1304"/>
      <w:bookmarkStart w:name="_Toc183786793" w:id="1305"/>
      <w:bookmarkStart w:name="_Toc183787123" w:id="1306"/>
      <w:bookmarkStart w:name="_Toc183787459" w:id="1307"/>
      <w:bookmarkStart w:name="_Toc183787795" w:id="1308"/>
      <w:bookmarkStart w:name="_Toc183788131" w:id="1309"/>
      <w:bookmarkStart w:name="_Toc183788467" w:id="1310"/>
      <w:bookmarkStart w:name="_Toc183788809" w:id="1311"/>
      <w:bookmarkStart w:name="_Toc183789141" w:id="1312"/>
      <w:bookmarkStart w:name="_Toc183943886" w:id="1313"/>
      <w:bookmarkStart w:name="_Toc183944268" w:id="1314"/>
      <w:bookmarkStart w:name="_Toc183946081" w:id="1315"/>
      <w:bookmarkStart w:name="_Toc183435390" w:id="1316"/>
      <w:bookmarkStart w:name="_Toc183436947" w:id="1317"/>
      <w:bookmarkStart w:name="_Toc183718355" w:id="1318"/>
      <w:bookmarkStart w:name="_Toc183719754" w:id="1319"/>
      <w:bookmarkStart w:name="_Toc183720084" w:id="1320"/>
      <w:bookmarkStart w:name="_Toc183786794" w:id="1321"/>
      <w:bookmarkStart w:name="_Toc183787124" w:id="1322"/>
      <w:bookmarkStart w:name="_Toc183787460" w:id="1323"/>
      <w:bookmarkStart w:name="_Toc183787796" w:id="1324"/>
      <w:bookmarkStart w:name="_Toc183788132" w:id="1325"/>
      <w:bookmarkStart w:name="_Toc183788468" w:id="1326"/>
      <w:bookmarkStart w:name="_Toc183788810" w:id="1327"/>
      <w:bookmarkStart w:name="_Toc183789142" w:id="1328"/>
      <w:bookmarkStart w:name="_Toc183943887" w:id="1329"/>
      <w:bookmarkStart w:name="_Toc183944269" w:id="1330"/>
      <w:bookmarkStart w:name="_Toc183946082" w:id="1331"/>
      <w:bookmarkStart w:name="_Toc183435391" w:id="1332"/>
      <w:bookmarkStart w:name="_Toc183436948" w:id="1333"/>
      <w:bookmarkStart w:name="_Toc183718356" w:id="1334"/>
      <w:bookmarkStart w:name="_Toc183719755" w:id="1335"/>
      <w:bookmarkStart w:name="_Toc183720085" w:id="1336"/>
      <w:bookmarkStart w:name="_Toc183786795" w:id="1337"/>
      <w:bookmarkStart w:name="_Toc183787125" w:id="1338"/>
      <w:bookmarkStart w:name="_Toc183787461" w:id="1339"/>
      <w:bookmarkStart w:name="_Toc183787797" w:id="1340"/>
      <w:bookmarkStart w:name="_Toc183788133" w:id="1341"/>
      <w:bookmarkStart w:name="_Toc183788469" w:id="1342"/>
      <w:bookmarkStart w:name="_Toc183788811" w:id="1343"/>
      <w:bookmarkStart w:name="_Toc183789143" w:id="1344"/>
      <w:bookmarkStart w:name="_Toc183943888" w:id="1345"/>
      <w:bookmarkStart w:name="_Toc183944270" w:id="1346"/>
      <w:bookmarkStart w:name="_Toc183946083" w:id="1347"/>
      <w:bookmarkStart w:name="_Toc183435392" w:id="1348"/>
      <w:bookmarkStart w:name="_Toc183436949" w:id="1349"/>
      <w:bookmarkStart w:name="_Toc183718357" w:id="1350"/>
      <w:bookmarkStart w:name="_Toc183719756" w:id="1351"/>
      <w:bookmarkStart w:name="_Toc183720086" w:id="1352"/>
      <w:bookmarkStart w:name="_Toc183786796" w:id="1353"/>
      <w:bookmarkStart w:name="_Toc183787126" w:id="1354"/>
      <w:bookmarkStart w:name="_Toc183787462" w:id="1355"/>
      <w:bookmarkStart w:name="_Toc183787798" w:id="1356"/>
      <w:bookmarkStart w:name="_Toc183788134" w:id="1357"/>
      <w:bookmarkStart w:name="_Toc183788470" w:id="1358"/>
      <w:bookmarkStart w:name="_Toc183788812" w:id="1359"/>
      <w:bookmarkStart w:name="_Toc183789144" w:id="1360"/>
      <w:bookmarkStart w:name="_Toc183943889" w:id="1361"/>
      <w:bookmarkStart w:name="_Toc183944271" w:id="1362"/>
      <w:bookmarkStart w:name="_Toc183946084" w:id="1363"/>
      <w:bookmarkStart w:name="_Toc183435393" w:id="1364"/>
      <w:bookmarkStart w:name="_Toc183436950" w:id="1365"/>
      <w:bookmarkStart w:name="_Toc183718358" w:id="1366"/>
      <w:bookmarkStart w:name="_Toc183719757" w:id="1367"/>
      <w:bookmarkStart w:name="_Toc183720087" w:id="1368"/>
      <w:bookmarkStart w:name="_Toc183786797" w:id="1369"/>
      <w:bookmarkStart w:name="_Toc183787127" w:id="1370"/>
      <w:bookmarkStart w:name="_Toc183787463" w:id="1371"/>
      <w:bookmarkStart w:name="_Toc183787799" w:id="1372"/>
      <w:bookmarkStart w:name="_Toc183788135" w:id="1373"/>
      <w:bookmarkStart w:name="_Toc183788471" w:id="1374"/>
      <w:bookmarkStart w:name="_Toc183788813" w:id="1375"/>
      <w:bookmarkStart w:name="_Toc183789145" w:id="1376"/>
      <w:bookmarkStart w:name="_Toc183943890" w:id="1377"/>
      <w:bookmarkStart w:name="_Toc183944272" w:id="1378"/>
      <w:bookmarkStart w:name="_Toc183946085" w:id="1379"/>
      <w:bookmarkStart w:name="_Toc183435394" w:id="1380"/>
      <w:bookmarkStart w:name="_Toc183436951" w:id="1381"/>
      <w:bookmarkStart w:name="_Toc183718359" w:id="1382"/>
      <w:bookmarkStart w:name="_Toc183719758" w:id="1383"/>
      <w:bookmarkStart w:name="_Toc183720088" w:id="1384"/>
      <w:bookmarkStart w:name="_Toc183786798" w:id="1385"/>
      <w:bookmarkStart w:name="_Toc183787128" w:id="1386"/>
      <w:bookmarkStart w:name="_Toc183787464" w:id="1387"/>
      <w:bookmarkStart w:name="_Toc183787800" w:id="1388"/>
      <w:bookmarkStart w:name="_Toc183788136" w:id="1389"/>
      <w:bookmarkStart w:name="_Toc183788472" w:id="1390"/>
      <w:bookmarkStart w:name="_Toc183788814" w:id="1391"/>
      <w:bookmarkStart w:name="_Toc183789146" w:id="1392"/>
      <w:bookmarkStart w:name="_Toc183943891" w:id="1393"/>
      <w:bookmarkStart w:name="_Toc183944273" w:id="1394"/>
      <w:bookmarkStart w:name="_Toc183946086" w:id="1395"/>
      <w:bookmarkStart w:name="_Toc183435395" w:id="1396"/>
      <w:bookmarkStart w:name="_Toc183436952" w:id="1397"/>
      <w:bookmarkStart w:name="_Toc183718360" w:id="1398"/>
      <w:bookmarkStart w:name="_Toc183719759" w:id="1399"/>
      <w:bookmarkStart w:name="_Toc183720089" w:id="1400"/>
      <w:bookmarkStart w:name="_Toc183786799" w:id="1401"/>
      <w:bookmarkStart w:name="_Toc183787129" w:id="1402"/>
      <w:bookmarkStart w:name="_Toc183787465" w:id="1403"/>
      <w:bookmarkStart w:name="_Toc183787801" w:id="1404"/>
      <w:bookmarkStart w:name="_Toc183788137" w:id="1405"/>
      <w:bookmarkStart w:name="_Toc183788473" w:id="1406"/>
      <w:bookmarkStart w:name="_Toc183788815" w:id="1407"/>
      <w:bookmarkStart w:name="_Toc183789147" w:id="1408"/>
      <w:bookmarkStart w:name="_Toc183943892" w:id="1409"/>
      <w:bookmarkStart w:name="_Toc183944274" w:id="1410"/>
      <w:bookmarkStart w:name="_Toc183946087" w:id="1411"/>
      <w:bookmarkStart w:name="_Toc183435396" w:id="1412"/>
      <w:bookmarkStart w:name="_Toc183436953" w:id="1413"/>
      <w:bookmarkStart w:name="_Toc183718361" w:id="1414"/>
      <w:bookmarkStart w:name="_Toc183719760" w:id="1415"/>
      <w:bookmarkStart w:name="_Toc183720090" w:id="1416"/>
      <w:bookmarkStart w:name="_Toc183786800" w:id="1417"/>
      <w:bookmarkStart w:name="_Toc183787130" w:id="1418"/>
      <w:bookmarkStart w:name="_Toc183787466" w:id="1419"/>
      <w:bookmarkStart w:name="_Toc183787802" w:id="1420"/>
      <w:bookmarkStart w:name="_Toc183788138" w:id="1421"/>
      <w:bookmarkStart w:name="_Toc183788474" w:id="1422"/>
      <w:bookmarkStart w:name="_Toc183788816" w:id="1423"/>
      <w:bookmarkStart w:name="_Toc183789148" w:id="1424"/>
      <w:bookmarkStart w:name="_Toc183943893" w:id="1425"/>
      <w:bookmarkStart w:name="_Toc183944275" w:id="1426"/>
      <w:bookmarkStart w:name="_Toc183946088" w:id="1427"/>
      <w:bookmarkStart w:name="_Toc183435397" w:id="1428"/>
      <w:bookmarkStart w:name="_Toc183436954" w:id="1429"/>
      <w:bookmarkStart w:name="_Toc183718362" w:id="1430"/>
      <w:bookmarkStart w:name="_Toc183719761" w:id="1431"/>
      <w:bookmarkStart w:name="_Toc183720091" w:id="1432"/>
      <w:bookmarkStart w:name="_Toc183786801" w:id="1433"/>
      <w:bookmarkStart w:name="_Toc183787131" w:id="1434"/>
      <w:bookmarkStart w:name="_Toc183787467" w:id="1435"/>
      <w:bookmarkStart w:name="_Toc183787803" w:id="1436"/>
      <w:bookmarkStart w:name="_Toc183788139" w:id="1437"/>
      <w:bookmarkStart w:name="_Toc183788475" w:id="1438"/>
      <w:bookmarkStart w:name="_Toc183788817" w:id="1439"/>
      <w:bookmarkStart w:name="_Toc183789149" w:id="1440"/>
      <w:bookmarkStart w:name="_Toc183943894" w:id="1441"/>
      <w:bookmarkStart w:name="_Toc183944276" w:id="1442"/>
      <w:bookmarkStart w:name="_Toc183946089" w:id="1443"/>
      <w:bookmarkStart w:name="_Toc183435398" w:id="1444"/>
      <w:bookmarkStart w:name="_Toc183436955" w:id="1445"/>
      <w:bookmarkStart w:name="_Toc183718363" w:id="1446"/>
      <w:bookmarkStart w:name="_Toc183719762" w:id="1447"/>
      <w:bookmarkStart w:name="_Toc183720092" w:id="1448"/>
      <w:bookmarkStart w:name="_Toc183786802" w:id="1449"/>
      <w:bookmarkStart w:name="_Toc183787132" w:id="1450"/>
      <w:bookmarkStart w:name="_Toc183787468" w:id="1451"/>
      <w:bookmarkStart w:name="_Toc183787804" w:id="1452"/>
      <w:bookmarkStart w:name="_Toc183788140" w:id="1453"/>
      <w:bookmarkStart w:name="_Toc183788476" w:id="1454"/>
      <w:bookmarkStart w:name="_Toc183788818" w:id="1455"/>
      <w:bookmarkStart w:name="_Toc183789150" w:id="1456"/>
      <w:bookmarkStart w:name="_Toc183943895" w:id="1457"/>
      <w:bookmarkStart w:name="_Toc183944277" w:id="1458"/>
      <w:bookmarkStart w:name="_Toc183946090" w:id="1459"/>
      <w:bookmarkStart w:name="_Toc183435399" w:id="1460"/>
      <w:bookmarkStart w:name="_Toc183436956" w:id="1461"/>
      <w:bookmarkStart w:name="_Toc183718364" w:id="1462"/>
      <w:bookmarkStart w:name="_Toc183719763" w:id="1463"/>
      <w:bookmarkStart w:name="_Toc183720093" w:id="1464"/>
      <w:bookmarkStart w:name="_Toc183786803" w:id="1465"/>
      <w:bookmarkStart w:name="_Toc183787133" w:id="1466"/>
      <w:bookmarkStart w:name="_Toc183787469" w:id="1467"/>
      <w:bookmarkStart w:name="_Toc183787805" w:id="1468"/>
      <w:bookmarkStart w:name="_Toc183788141" w:id="1469"/>
      <w:bookmarkStart w:name="_Toc183788477" w:id="1470"/>
      <w:bookmarkStart w:name="_Toc183788819" w:id="1471"/>
      <w:bookmarkStart w:name="_Toc183789151" w:id="1472"/>
      <w:bookmarkStart w:name="_Toc183943896" w:id="1473"/>
      <w:bookmarkStart w:name="_Toc183944278" w:id="1474"/>
      <w:bookmarkStart w:name="_Toc183946091" w:id="1475"/>
      <w:bookmarkStart w:name="_Toc183435400" w:id="1476"/>
      <w:bookmarkStart w:name="_Toc183436957" w:id="1477"/>
      <w:bookmarkStart w:name="_Toc183718365" w:id="1478"/>
      <w:bookmarkStart w:name="_Toc183719764" w:id="1479"/>
      <w:bookmarkStart w:name="_Toc183720094" w:id="1480"/>
      <w:bookmarkStart w:name="_Toc183786804" w:id="1481"/>
      <w:bookmarkStart w:name="_Toc183787134" w:id="1482"/>
      <w:bookmarkStart w:name="_Toc183787470" w:id="1483"/>
      <w:bookmarkStart w:name="_Toc183787806" w:id="1484"/>
      <w:bookmarkStart w:name="_Toc183788142" w:id="1485"/>
      <w:bookmarkStart w:name="_Toc183788478" w:id="1486"/>
      <w:bookmarkStart w:name="_Toc183788820" w:id="1487"/>
      <w:bookmarkStart w:name="_Toc183789152" w:id="1488"/>
      <w:bookmarkStart w:name="_Toc183943897" w:id="1489"/>
      <w:bookmarkStart w:name="_Toc183944279" w:id="1490"/>
      <w:bookmarkStart w:name="_Toc183946092" w:id="1491"/>
      <w:bookmarkStart w:name="_Toc183435401" w:id="1492"/>
      <w:bookmarkStart w:name="_Toc183436958" w:id="1493"/>
      <w:bookmarkStart w:name="_Toc183718366" w:id="1494"/>
      <w:bookmarkStart w:name="_Toc183719765" w:id="1495"/>
      <w:bookmarkStart w:name="_Toc183720095" w:id="1496"/>
      <w:bookmarkStart w:name="_Toc183786805" w:id="1497"/>
      <w:bookmarkStart w:name="_Toc183787135" w:id="1498"/>
      <w:bookmarkStart w:name="_Toc183787471" w:id="1499"/>
      <w:bookmarkStart w:name="_Toc183787807" w:id="1500"/>
      <w:bookmarkStart w:name="_Toc183788143" w:id="1501"/>
      <w:bookmarkStart w:name="_Toc183788479" w:id="1502"/>
      <w:bookmarkStart w:name="_Toc183788821" w:id="1503"/>
      <w:bookmarkStart w:name="_Toc183789153" w:id="1504"/>
      <w:bookmarkStart w:name="_Toc183943898" w:id="1505"/>
      <w:bookmarkStart w:name="_Toc183944280" w:id="1506"/>
      <w:bookmarkStart w:name="_Toc183946093" w:id="1507"/>
      <w:bookmarkStart w:name="_Toc183435402" w:id="1508"/>
      <w:bookmarkStart w:name="_Toc183436959" w:id="1509"/>
      <w:bookmarkStart w:name="_Toc183718367" w:id="1510"/>
      <w:bookmarkStart w:name="_Toc183719766" w:id="1511"/>
      <w:bookmarkStart w:name="_Toc183720096" w:id="1512"/>
      <w:bookmarkStart w:name="_Toc183786806" w:id="1513"/>
      <w:bookmarkStart w:name="_Toc183787136" w:id="1514"/>
      <w:bookmarkStart w:name="_Toc183787472" w:id="1515"/>
      <w:bookmarkStart w:name="_Toc183787808" w:id="1516"/>
      <w:bookmarkStart w:name="_Toc183788144" w:id="1517"/>
      <w:bookmarkStart w:name="_Toc183788480" w:id="1518"/>
      <w:bookmarkStart w:name="_Toc183788822" w:id="1519"/>
      <w:bookmarkStart w:name="_Toc183789154" w:id="1520"/>
      <w:bookmarkStart w:name="_Toc183943899" w:id="1521"/>
      <w:bookmarkStart w:name="_Toc183944281" w:id="1522"/>
      <w:bookmarkStart w:name="_Toc183946094" w:id="1523"/>
      <w:bookmarkStart w:name="_Toc183435403" w:id="1524"/>
      <w:bookmarkStart w:name="_Toc183436960" w:id="1525"/>
      <w:bookmarkStart w:name="_Toc183718368" w:id="1526"/>
      <w:bookmarkStart w:name="_Toc183719767" w:id="1527"/>
      <w:bookmarkStart w:name="_Toc183720097" w:id="1528"/>
      <w:bookmarkStart w:name="_Toc183786807" w:id="1529"/>
      <w:bookmarkStart w:name="_Toc183787137" w:id="1530"/>
      <w:bookmarkStart w:name="_Toc183787473" w:id="1531"/>
      <w:bookmarkStart w:name="_Toc183787809" w:id="1532"/>
      <w:bookmarkStart w:name="_Toc183788145" w:id="1533"/>
      <w:bookmarkStart w:name="_Toc183788481" w:id="1534"/>
      <w:bookmarkStart w:name="_Toc183788823" w:id="1535"/>
      <w:bookmarkStart w:name="_Toc183789155" w:id="1536"/>
      <w:bookmarkStart w:name="_Toc183943900" w:id="1537"/>
      <w:bookmarkStart w:name="_Toc183944282" w:id="1538"/>
      <w:bookmarkStart w:name="_Toc183946095" w:id="1539"/>
      <w:bookmarkStart w:name="_Toc183435404" w:id="1540"/>
      <w:bookmarkStart w:name="_Toc183436961" w:id="1541"/>
      <w:bookmarkStart w:name="_Toc183718369" w:id="1542"/>
      <w:bookmarkStart w:name="_Toc183719768" w:id="1543"/>
      <w:bookmarkStart w:name="_Toc183720098" w:id="1544"/>
      <w:bookmarkStart w:name="_Toc183786808" w:id="1545"/>
      <w:bookmarkStart w:name="_Toc183787138" w:id="1546"/>
      <w:bookmarkStart w:name="_Toc183787474" w:id="1547"/>
      <w:bookmarkStart w:name="_Toc183787810" w:id="1548"/>
      <w:bookmarkStart w:name="_Toc183788146" w:id="1549"/>
      <w:bookmarkStart w:name="_Toc183788482" w:id="1550"/>
      <w:bookmarkStart w:name="_Toc183788824" w:id="1551"/>
      <w:bookmarkStart w:name="_Toc183789156" w:id="1552"/>
      <w:bookmarkStart w:name="_Toc183943901" w:id="1553"/>
      <w:bookmarkStart w:name="_Toc183944283" w:id="1554"/>
      <w:bookmarkStart w:name="_Toc183946096" w:id="1555"/>
      <w:bookmarkStart w:name="_Toc183435405" w:id="1556"/>
      <w:bookmarkStart w:name="_Toc183436962" w:id="1557"/>
      <w:bookmarkStart w:name="_Toc183718370" w:id="1558"/>
      <w:bookmarkStart w:name="_Toc183719769" w:id="1559"/>
      <w:bookmarkStart w:name="_Toc183720099" w:id="1560"/>
      <w:bookmarkStart w:name="_Toc183786809" w:id="1561"/>
      <w:bookmarkStart w:name="_Toc183787139" w:id="1562"/>
      <w:bookmarkStart w:name="_Toc183787475" w:id="1563"/>
      <w:bookmarkStart w:name="_Toc183787811" w:id="1564"/>
      <w:bookmarkStart w:name="_Toc183788147" w:id="1565"/>
      <w:bookmarkStart w:name="_Toc183788483" w:id="1566"/>
      <w:bookmarkStart w:name="_Toc183788825" w:id="1567"/>
      <w:bookmarkStart w:name="_Toc183789157" w:id="1568"/>
      <w:bookmarkStart w:name="_Toc183943902" w:id="1569"/>
      <w:bookmarkStart w:name="_Toc183944284" w:id="1570"/>
      <w:bookmarkStart w:name="_Toc183946097" w:id="1571"/>
      <w:bookmarkStart w:name="_Toc183435406" w:id="1572"/>
      <w:bookmarkStart w:name="_Toc183436963" w:id="1573"/>
      <w:bookmarkStart w:name="_Toc183718371" w:id="1574"/>
      <w:bookmarkStart w:name="_Toc183719770" w:id="1575"/>
      <w:bookmarkStart w:name="_Toc183720100" w:id="1576"/>
      <w:bookmarkStart w:name="_Toc183786810" w:id="1577"/>
      <w:bookmarkStart w:name="_Toc183787140" w:id="1578"/>
      <w:bookmarkStart w:name="_Toc183787476" w:id="1579"/>
      <w:bookmarkStart w:name="_Toc183787812" w:id="1580"/>
      <w:bookmarkStart w:name="_Toc183788148" w:id="1581"/>
      <w:bookmarkStart w:name="_Toc183788484" w:id="1582"/>
      <w:bookmarkStart w:name="_Toc183788826" w:id="1583"/>
      <w:bookmarkStart w:name="_Toc183789158" w:id="1584"/>
      <w:bookmarkStart w:name="_Toc183943903" w:id="1585"/>
      <w:bookmarkStart w:name="_Toc183944285" w:id="1586"/>
      <w:bookmarkStart w:name="_Toc183946098" w:id="1587"/>
      <w:bookmarkStart w:name="_Toc183435407" w:id="1588"/>
      <w:bookmarkStart w:name="_Toc183436964" w:id="1589"/>
      <w:bookmarkStart w:name="_Toc183718372" w:id="1590"/>
      <w:bookmarkStart w:name="_Toc183719771" w:id="1591"/>
      <w:bookmarkStart w:name="_Toc183720101" w:id="1592"/>
      <w:bookmarkStart w:name="_Toc183786811" w:id="1593"/>
      <w:bookmarkStart w:name="_Toc183787141" w:id="1594"/>
      <w:bookmarkStart w:name="_Toc183787477" w:id="1595"/>
      <w:bookmarkStart w:name="_Toc183787813" w:id="1596"/>
      <w:bookmarkStart w:name="_Toc183788149" w:id="1597"/>
      <w:bookmarkStart w:name="_Toc183788485" w:id="1598"/>
      <w:bookmarkStart w:name="_Toc183788827" w:id="1599"/>
      <w:bookmarkStart w:name="_Toc183789159" w:id="1600"/>
      <w:bookmarkStart w:name="_Toc183943904" w:id="1601"/>
      <w:bookmarkStart w:name="_Toc183944286" w:id="1602"/>
      <w:bookmarkStart w:name="_Toc183946099" w:id="1603"/>
      <w:bookmarkStart w:name="_Toc183435408" w:id="1604"/>
      <w:bookmarkStart w:name="_Toc183436965" w:id="1605"/>
      <w:bookmarkStart w:name="_Toc183718373" w:id="1606"/>
      <w:bookmarkStart w:name="_Toc183719772" w:id="1607"/>
      <w:bookmarkStart w:name="_Toc183720102" w:id="1608"/>
      <w:bookmarkStart w:name="_Toc183786812" w:id="1609"/>
      <w:bookmarkStart w:name="_Toc183787142" w:id="1610"/>
      <w:bookmarkStart w:name="_Toc183787478" w:id="1611"/>
      <w:bookmarkStart w:name="_Toc183787814" w:id="1612"/>
      <w:bookmarkStart w:name="_Toc183788150" w:id="1613"/>
      <w:bookmarkStart w:name="_Toc183788486" w:id="1614"/>
      <w:bookmarkStart w:name="_Toc183788828" w:id="1615"/>
      <w:bookmarkStart w:name="_Toc183789160" w:id="1616"/>
      <w:bookmarkStart w:name="_Toc183943905" w:id="1617"/>
      <w:bookmarkStart w:name="_Toc183944287" w:id="1618"/>
      <w:bookmarkStart w:name="_Toc183946100" w:id="1619"/>
      <w:bookmarkStart w:name="_Toc183435409" w:id="1620"/>
      <w:bookmarkStart w:name="_Toc183436966" w:id="1621"/>
      <w:bookmarkStart w:name="_Toc183718374" w:id="1622"/>
      <w:bookmarkStart w:name="_Toc183719773" w:id="1623"/>
      <w:bookmarkStart w:name="_Toc183720103" w:id="1624"/>
      <w:bookmarkStart w:name="_Toc183786813" w:id="1625"/>
      <w:bookmarkStart w:name="_Toc183787143" w:id="1626"/>
      <w:bookmarkStart w:name="_Toc183787479" w:id="1627"/>
      <w:bookmarkStart w:name="_Toc183787815" w:id="1628"/>
      <w:bookmarkStart w:name="_Toc183788151" w:id="1629"/>
      <w:bookmarkStart w:name="_Toc183788487" w:id="1630"/>
      <w:bookmarkStart w:name="_Toc183788829" w:id="1631"/>
      <w:bookmarkStart w:name="_Toc183789161" w:id="1632"/>
      <w:bookmarkStart w:name="_Toc183943906" w:id="1633"/>
      <w:bookmarkStart w:name="_Toc183944288" w:id="1634"/>
      <w:bookmarkStart w:name="_Toc183946101" w:id="1635"/>
      <w:bookmarkStart w:name="_Toc183435410" w:id="1636"/>
      <w:bookmarkStart w:name="_Toc183436967" w:id="1637"/>
      <w:bookmarkStart w:name="_Toc183718375" w:id="1638"/>
      <w:bookmarkStart w:name="_Toc183719774" w:id="1639"/>
      <w:bookmarkStart w:name="_Toc183720104" w:id="1640"/>
      <w:bookmarkStart w:name="_Toc183786814" w:id="1641"/>
      <w:bookmarkStart w:name="_Toc183787144" w:id="1642"/>
      <w:bookmarkStart w:name="_Toc183787480" w:id="1643"/>
      <w:bookmarkStart w:name="_Toc183787816" w:id="1644"/>
      <w:bookmarkStart w:name="_Toc183788152" w:id="1645"/>
      <w:bookmarkStart w:name="_Toc183788488" w:id="1646"/>
      <w:bookmarkStart w:name="_Toc183788830" w:id="1647"/>
      <w:bookmarkStart w:name="_Toc183789162" w:id="1648"/>
      <w:bookmarkStart w:name="_Toc183943907" w:id="1649"/>
      <w:bookmarkStart w:name="_Toc183944289" w:id="1650"/>
      <w:bookmarkStart w:name="_Toc183946102" w:id="1651"/>
      <w:bookmarkStart w:name="_Toc183435411" w:id="1652"/>
      <w:bookmarkStart w:name="_Toc183436968" w:id="1653"/>
      <w:bookmarkStart w:name="_Toc183718376" w:id="1654"/>
      <w:bookmarkStart w:name="_Toc183719775" w:id="1655"/>
      <w:bookmarkStart w:name="_Toc183720105" w:id="1656"/>
      <w:bookmarkStart w:name="_Toc183786815" w:id="1657"/>
      <w:bookmarkStart w:name="_Toc183787145" w:id="1658"/>
      <w:bookmarkStart w:name="_Toc183787481" w:id="1659"/>
      <w:bookmarkStart w:name="_Toc183787817" w:id="1660"/>
      <w:bookmarkStart w:name="_Toc183788153" w:id="1661"/>
      <w:bookmarkStart w:name="_Toc183788489" w:id="1662"/>
      <w:bookmarkStart w:name="_Toc183788831" w:id="1663"/>
      <w:bookmarkStart w:name="_Toc183789163" w:id="1664"/>
      <w:bookmarkStart w:name="_Toc183943908" w:id="1665"/>
      <w:bookmarkStart w:name="_Toc183944290" w:id="1666"/>
      <w:bookmarkStart w:name="_Toc183946103" w:id="1667"/>
      <w:bookmarkStart w:name="_Toc183435427" w:id="1668"/>
      <w:bookmarkStart w:name="_Toc183436984" w:id="1669"/>
      <w:bookmarkStart w:name="_Toc183718392" w:id="1670"/>
      <w:bookmarkStart w:name="_Toc183719791" w:id="1671"/>
      <w:bookmarkStart w:name="_Toc183720121" w:id="1672"/>
      <w:bookmarkStart w:name="_Toc183786831" w:id="1673"/>
      <w:bookmarkStart w:name="_Toc183787161" w:id="1674"/>
      <w:bookmarkStart w:name="_Toc183787497" w:id="1675"/>
      <w:bookmarkStart w:name="_Toc183787833" w:id="1676"/>
      <w:bookmarkStart w:name="_Toc183788169" w:id="1677"/>
      <w:bookmarkStart w:name="_Toc183788505" w:id="1678"/>
      <w:bookmarkStart w:name="_Toc183788847" w:id="1679"/>
      <w:bookmarkStart w:name="_Toc183789179" w:id="1680"/>
      <w:bookmarkStart w:name="_Toc183943924" w:id="1681"/>
      <w:bookmarkStart w:name="_Toc183944306" w:id="1682"/>
      <w:bookmarkStart w:name="_Toc183946119" w:id="1683"/>
      <w:bookmarkStart w:name="_Toc183435428" w:id="1684"/>
      <w:bookmarkStart w:name="_Toc183436985" w:id="1685"/>
      <w:bookmarkStart w:name="_Toc183718393" w:id="1686"/>
      <w:bookmarkStart w:name="_Toc183719792" w:id="1687"/>
      <w:bookmarkStart w:name="_Toc183720122" w:id="1688"/>
      <w:bookmarkStart w:name="_Toc183786832" w:id="1689"/>
      <w:bookmarkStart w:name="_Toc183787162" w:id="1690"/>
      <w:bookmarkStart w:name="_Toc183787498" w:id="1691"/>
      <w:bookmarkStart w:name="_Toc183787834" w:id="1692"/>
      <w:bookmarkStart w:name="_Toc183788170" w:id="1693"/>
      <w:bookmarkStart w:name="_Toc183788506" w:id="1694"/>
      <w:bookmarkStart w:name="_Toc183788848" w:id="1695"/>
      <w:bookmarkStart w:name="_Toc183789180" w:id="1696"/>
      <w:bookmarkStart w:name="_Toc183943925" w:id="1697"/>
      <w:bookmarkStart w:name="_Toc183944307" w:id="1698"/>
      <w:bookmarkStart w:name="_Toc183946120" w:id="1699"/>
      <w:bookmarkStart w:name="_Toc183435429" w:id="1700"/>
      <w:bookmarkStart w:name="_Toc183436986" w:id="1701"/>
      <w:bookmarkStart w:name="_Toc183718394" w:id="1702"/>
      <w:bookmarkStart w:name="_Toc183719793" w:id="1703"/>
      <w:bookmarkStart w:name="_Toc183720123" w:id="1704"/>
      <w:bookmarkStart w:name="_Toc183786833" w:id="1705"/>
      <w:bookmarkStart w:name="_Toc183787163" w:id="1706"/>
      <w:bookmarkStart w:name="_Toc183787499" w:id="1707"/>
      <w:bookmarkStart w:name="_Toc183787835" w:id="1708"/>
      <w:bookmarkStart w:name="_Toc183788171" w:id="1709"/>
      <w:bookmarkStart w:name="_Toc183788507" w:id="1710"/>
      <w:bookmarkStart w:name="_Toc183788849" w:id="1711"/>
      <w:bookmarkStart w:name="_Toc183789181" w:id="1712"/>
      <w:bookmarkStart w:name="_Toc183943926" w:id="1713"/>
      <w:bookmarkStart w:name="_Toc183944308" w:id="1714"/>
      <w:bookmarkStart w:name="_Toc183946121" w:id="1715"/>
      <w:bookmarkStart w:name="_Toc183435430" w:id="1716"/>
      <w:bookmarkStart w:name="_Toc183436987" w:id="1717"/>
      <w:bookmarkStart w:name="_Toc183718395" w:id="1718"/>
      <w:bookmarkStart w:name="_Toc183719794" w:id="1719"/>
      <w:bookmarkStart w:name="_Toc183720124" w:id="1720"/>
      <w:bookmarkStart w:name="_Toc183786834" w:id="1721"/>
      <w:bookmarkStart w:name="_Toc183787164" w:id="1722"/>
      <w:bookmarkStart w:name="_Toc183787500" w:id="1723"/>
      <w:bookmarkStart w:name="_Toc183787836" w:id="1724"/>
      <w:bookmarkStart w:name="_Toc183788172" w:id="1725"/>
      <w:bookmarkStart w:name="_Toc183788508" w:id="1726"/>
      <w:bookmarkStart w:name="_Toc183788850" w:id="1727"/>
      <w:bookmarkStart w:name="_Toc183789182" w:id="1728"/>
      <w:bookmarkStart w:name="_Toc183943927" w:id="1729"/>
      <w:bookmarkStart w:name="_Toc183944309" w:id="1730"/>
      <w:bookmarkStart w:name="_Toc183946122" w:id="1731"/>
      <w:bookmarkStart w:name="_Toc183435431" w:id="1732"/>
      <w:bookmarkStart w:name="_Toc183436988" w:id="1733"/>
      <w:bookmarkStart w:name="_Toc183718396" w:id="1734"/>
      <w:bookmarkStart w:name="_Toc183719795" w:id="1735"/>
      <w:bookmarkStart w:name="_Toc183720125" w:id="1736"/>
      <w:bookmarkStart w:name="_Toc183786835" w:id="1737"/>
      <w:bookmarkStart w:name="_Toc183787165" w:id="1738"/>
      <w:bookmarkStart w:name="_Toc183787501" w:id="1739"/>
      <w:bookmarkStart w:name="_Toc183787837" w:id="1740"/>
      <w:bookmarkStart w:name="_Toc183788173" w:id="1741"/>
      <w:bookmarkStart w:name="_Toc183788509" w:id="1742"/>
      <w:bookmarkStart w:name="_Toc183788851" w:id="1743"/>
      <w:bookmarkStart w:name="_Toc183789183" w:id="1744"/>
      <w:bookmarkStart w:name="_Toc183943928" w:id="1745"/>
      <w:bookmarkStart w:name="_Toc183944310" w:id="1746"/>
      <w:bookmarkStart w:name="_Toc183946123" w:id="1747"/>
      <w:bookmarkStart w:name="_Toc183435432" w:id="1748"/>
      <w:bookmarkStart w:name="_Toc183436989" w:id="1749"/>
      <w:bookmarkStart w:name="_Toc183718397" w:id="1750"/>
      <w:bookmarkStart w:name="_Toc183719796" w:id="1751"/>
      <w:bookmarkStart w:name="_Toc183720126" w:id="1752"/>
      <w:bookmarkStart w:name="_Toc183786836" w:id="1753"/>
      <w:bookmarkStart w:name="_Toc183787166" w:id="1754"/>
      <w:bookmarkStart w:name="_Toc183787502" w:id="1755"/>
      <w:bookmarkStart w:name="_Toc183787838" w:id="1756"/>
      <w:bookmarkStart w:name="_Toc183788174" w:id="1757"/>
      <w:bookmarkStart w:name="_Toc183788510" w:id="1758"/>
      <w:bookmarkStart w:name="_Toc183788852" w:id="1759"/>
      <w:bookmarkStart w:name="_Toc183789184" w:id="1760"/>
      <w:bookmarkStart w:name="_Toc183943929" w:id="1761"/>
      <w:bookmarkStart w:name="_Toc183944311" w:id="1762"/>
      <w:bookmarkStart w:name="_Toc183946124" w:id="1763"/>
      <w:bookmarkStart w:name="_Toc183435433" w:id="1764"/>
      <w:bookmarkStart w:name="_Toc183436990" w:id="1765"/>
      <w:bookmarkStart w:name="_Toc183718398" w:id="1766"/>
      <w:bookmarkStart w:name="_Toc183719797" w:id="1767"/>
      <w:bookmarkStart w:name="_Toc183720127" w:id="1768"/>
      <w:bookmarkStart w:name="_Toc183786837" w:id="1769"/>
      <w:bookmarkStart w:name="_Toc183787167" w:id="1770"/>
      <w:bookmarkStart w:name="_Toc183787503" w:id="1771"/>
      <w:bookmarkStart w:name="_Toc183787839" w:id="1772"/>
      <w:bookmarkStart w:name="_Toc183788175" w:id="1773"/>
      <w:bookmarkStart w:name="_Toc183788511" w:id="1774"/>
      <w:bookmarkStart w:name="_Toc183788853" w:id="1775"/>
      <w:bookmarkStart w:name="_Toc183789185" w:id="1776"/>
      <w:bookmarkStart w:name="_Toc183943930" w:id="1777"/>
      <w:bookmarkStart w:name="_Toc183944312" w:id="1778"/>
      <w:bookmarkStart w:name="_Toc183946125" w:id="1779"/>
      <w:bookmarkStart w:name="_Toc183435434" w:id="1780"/>
      <w:bookmarkStart w:name="_Toc183436991" w:id="1781"/>
      <w:bookmarkStart w:name="_Toc183718399" w:id="1782"/>
      <w:bookmarkStart w:name="_Toc183719798" w:id="1783"/>
      <w:bookmarkStart w:name="_Toc183720128" w:id="1784"/>
      <w:bookmarkStart w:name="_Toc183786838" w:id="1785"/>
      <w:bookmarkStart w:name="_Toc183787168" w:id="1786"/>
      <w:bookmarkStart w:name="_Toc183787504" w:id="1787"/>
      <w:bookmarkStart w:name="_Toc183787840" w:id="1788"/>
      <w:bookmarkStart w:name="_Toc183788176" w:id="1789"/>
      <w:bookmarkStart w:name="_Toc183788512" w:id="1790"/>
      <w:bookmarkStart w:name="_Toc183788854" w:id="1791"/>
      <w:bookmarkStart w:name="_Toc183789186" w:id="1792"/>
      <w:bookmarkStart w:name="_Toc183943931" w:id="1793"/>
      <w:bookmarkStart w:name="_Toc183944313" w:id="1794"/>
      <w:bookmarkStart w:name="_Toc183946126" w:id="1795"/>
      <w:bookmarkStart w:name="_Toc183435435" w:id="1796"/>
      <w:bookmarkStart w:name="_Toc183436992" w:id="1797"/>
      <w:bookmarkStart w:name="_Toc183718400" w:id="1798"/>
      <w:bookmarkStart w:name="_Toc183719799" w:id="1799"/>
      <w:bookmarkStart w:name="_Toc183720129" w:id="1800"/>
      <w:bookmarkStart w:name="_Toc183786839" w:id="1801"/>
      <w:bookmarkStart w:name="_Toc183787169" w:id="1802"/>
      <w:bookmarkStart w:name="_Toc183787505" w:id="1803"/>
      <w:bookmarkStart w:name="_Toc183787841" w:id="1804"/>
      <w:bookmarkStart w:name="_Toc183788177" w:id="1805"/>
      <w:bookmarkStart w:name="_Toc183788513" w:id="1806"/>
      <w:bookmarkStart w:name="_Toc183788855" w:id="1807"/>
      <w:bookmarkStart w:name="_Toc183789187" w:id="1808"/>
      <w:bookmarkStart w:name="_Toc183943932" w:id="1809"/>
      <w:bookmarkStart w:name="_Toc183944314" w:id="1810"/>
      <w:bookmarkStart w:name="_Toc183946127" w:id="1811"/>
      <w:bookmarkStart w:name="_Toc183435436" w:id="1812"/>
      <w:bookmarkStart w:name="_Toc183436993" w:id="1813"/>
      <w:bookmarkStart w:name="_Toc183718401" w:id="1814"/>
      <w:bookmarkStart w:name="_Toc183719800" w:id="1815"/>
      <w:bookmarkStart w:name="_Toc183720130" w:id="1816"/>
      <w:bookmarkStart w:name="_Toc183786840" w:id="1817"/>
      <w:bookmarkStart w:name="_Toc183787170" w:id="1818"/>
      <w:bookmarkStart w:name="_Toc183787506" w:id="1819"/>
      <w:bookmarkStart w:name="_Toc183787842" w:id="1820"/>
      <w:bookmarkStart w:name="_Toc183788178" w:id="1821"/>
      <w:bookmarkStart w:name="_Toc183788514" w:id="1822"/>
      <w:bookmarkStart w:name="_Toc183788856" w:id="1823"/>
      <w:bookmarkStart w:name="_Toc183789188" w:id="1824"/>
      <w:bookmarkStart w:name="_Toc183943933" w:id="1825"/>
      <w:bookmarkStart w:name="_Toc183944315" w:id="1826"/>
      <w:bookmarkStart w:name="_Toc183946128" w:id="1827"/>
      <w:bookmarkStart w:name="_Toc183435437" w:id="1828"/>
      <w:bookmarkStart w:name="_Toc183436994" w:id="1829"/>
      <w:bookmarkStart w:name="_Toc183718402" w:id="1830"/>
      <w:bookmarkStart w:name="_Toc183719801" w:id="1831"/>
      <w:bookmarkStart w:name="_Toc183720131" w:id="1832"/>
      <w:bookmarkStart w:name="_Toc183786841" w:id="1833"/>
      <w:bookmarkStart w:name="_Toc183787171" w:id="1834"/>
      <w:bookmarkStart w:name="_Toc183787507" w:id="1835"/>
      <w:bookmarkStart w:name="_Toc183787843" w:id="1836"/>
      <w:bookmarkStart w:name="_Toc183788179" w:id="1837"/>
      <w:bookmarkStart w:name="_Toc183788515" w:id="1838"/>
      <w:bookmarkStart w:name="_Toc183788857" w:id="1839"/>
      <w:bookmarkStart w:name="_Toc183789189" w:id="1840"/>
      <w:bookmarkStart w:name="_Toc183943934" w:id="1841"/>
      <w:bookmarkStart w:name="_Toc183944316" w:id="1842"/>
      <w:bookmarkStart w:name="_Toc183946129" w:id="1843"/>
      <w:bookmarkStart w:name="_Toc183435438" w:id="1844"/>
      <w:bookmarkStart w:name="_Toc183436995" w:id="1845"/>
      <w:bookmarkStart w:name="_Toc183718403" w:id="1846"/>
      <w:bookmarkStart w:name="_Toc183719802" w:id="1847"/>
      <w:bookmarkStart w:name="_Toc183720132" w:id="1848"/>
      <w:bookmarkStart w:name="_Toc183786842" w:id="1849"/>
      <w:bookmarkStart w:name="_Toc183787172" w:id="1850"/>
      <w:bookmarkStart w:name="_Toc183787508" w:id="1851"/>
      <w:bookmarkStart w:name="_Toc183787844" w:id="1852"/>
      <w:bookmarkStart w:name="_Toc183788180" w:id="1853"/>
      <w:bookmarkStart w:name="_Toc183788516" w:id="1854"/>
      <w:bookmarkStart w:name="_Toc183788858" w:id="1855"/>
      <w:bookmarkStart w:name="_Toc183789190" w:id="1856"/>
      <w:bookmarkStart w:name="_Toc183943935" w:id="1857"/>
      <w:bookmarkStart w:name="_Toc183944317" w:id="1858"/>
      <w:bookmarkStart w:name="_Toc183946130" w:id="1859"/>
      <w:bookmarkStart w:name="_Toc183435439" w:id="1860"/>
      <w:bookmarkStart w:name="_Toc183436996" w:id="1861"/>
      <w:bookmarkStart w:name="_Toc183718404" w:id="1862"/>
      <w:bookmarkStart w:name="_Toc183719803" w:id="1863"/>
      <w:bookmarkStart w:name="_Toc183720133" w:id="1864"/>
      <w:bookmarkStart w:name="_Toc183786843" w:id="1865"/>
      <w:bookmarkStart w:name="_Toc183787173" w:id="1866"/>
      <w:bookmarkStart w:name="_Toc183787509" w:id="1867"/>
      <w:bookmarkStart w:name="_Toc183787845" w:id="1868"/>
      <w:bookmarkStart w:name="_Toc183788181" w:id="1869"/>
      <w:bookmarkStart w:name="_Toc183788517" w:id="1870"/>
      <w:bookmarkStart w:name="_Toc183788859" w:id="1871"/>
      <w:bookmarkStart w:name="_Toc183789191" w:id="1872"/>
      <w:bookmarkStart w:name="_Toc183943936" w:id="1873"/>
      <w:bookmarkStart w:name="_Toc183944318" w:id="1874"/>
      <w:bookmarkStart w:name="_Toc183946131" w:id="1875"/>
      <w:bookmarkStart w:name="_Toc183435440" w:id="1876"/>
      <w:bookmarkStart w:name="_Toc183436997" w:id="1877"/>
      <w:bookmarkStart w:name="_Toc183718405" w:id="1878"/>
      <w:bookmarkStart w:name="_Toc183719804" w:id="1879"/>
      <w:bookmarkStart w:name="_Toc183720134" w:id="1880"/>
      <w:bookmarkStart w:name="_Toc183786844" w:id="1881"/>
      <w:bookmarkStart w:name="_Toc183787174" w:id="1882"/>
      <w:bookmarkStart w:name="_Toc183787510" w:id="1883"/>
      <w:bookmarkStart w:name="_Toc183787846" w:id="1884"/>
      <w:bookmarkStart w:name="_Toc183788182" w:id="1885"/>
      <w:bookmarkStart w:name="_Toc183788518" w:id="1886"/>
      <w:bookmarkStart w:name="_Toc183788860" w:id="1887"/>
      <w:bookmarkStart w:name="_Toc183789192" w:id="1888"/>
      <w:bookmarkStart w:name="_Toc183943937" w:id="1889"/>
      <w:bookmarkStart w:name="_Toc183944319" w:id="1890"/>
      <w:bookmarkStart w:name="_Toc183946132" w:id="1891"/>
      <w:bookmarkStart w:name="_Toc183435441" w:id="1892"/>
      <w:bookmarkStart w:name="_Toc183436998" w:id="1893"/>
      <w:bookmarkStart w:name="_Toc183718406" w:id="1894"/>
      <w:bookmarkStart w:name="_Toc183719805" w:id="1895"/>
      <w:bookmarkStart w:name="_Toc183720135" w:id="1896"/>
      <w:bookmarkStart w:name="_Toc183786845" w:id="1897"/>
      <w:bookmarkStart w:name="_Toc183787175" w:id="1898"/>
      <w:bookmarkStart w:name="_Toc183787511" w:id="1899"/>
      <w:bookmarkStart w:name="_Toc183787847" w:id="1900"/>
      <w:bookmarkStart w:name="_Toc183788183" w:id="1901"/>
      <w:bookmarkStart w:name="_Toc183788519" w:id="1902"/>
      <w:bookmarkStart w:name="_Toc183788861" w:id="1903"/>
      <w:bookmarkStart w:name="_Toc183789193" w:id="1904"/>
      <w:bookmarkStart w:name="_Toc183943938" w:id="1905"/>
      <w:bookmarkStart w:name="_Toc183944320" w:id="1906"/>
      <w:bookmarkStart w:name="_Toc183946133" w:id="1907"/>
      <w:bookmarkStart w:name="_Toc183435442" w:id="1908"/>
      <w:bookmarkStart w:name="_Toc183436999" w:id="1909"/>
      <w:bookmarkStart w:name="_Toc183718407" w:id="1910"/>
      <w:bookmarkStart w:name="_Toc183719806" w:id="1911"/>
      <w:bookmarkStart w:name="_Toc183720136" w:id="1912"/>
      <w:bookmarkStart w:name="_Toc183786846" w:id="1913"/>
      <w:bookmarkStart w:name="_Toc183787176" w:id="1914"/>
      <w:bookmarkStart w:name="_Toc183787512" w:id="1915"/>
      <w:bookmarkStart w:name="_Toc183787848" w:id="1916"/>
      <w:bookmarkStart w:name="_Toc183788184" w:id="1917"/>
      <w:bookmarkStart w:name="_Toc183788520" w:id="1918"/>
      <w:bookmarkStart w:name="_Toc183788862" w:id="1919"/>
      <w:bookmarkStart w:name="_Toc183789194" w:id="1920"/>
      <w:bookmarkStart w:name="_Toc183943939" w:id="1921"/>
      <w:bookmarkStart w:name="_Toc183944321" w:id="1922"/>
      <w:bookmarkStart w:name="_Toc183946134" w:id="1923"/>
      <w:bookmarkStart w:name="_Toc183435443" w:id="1924"/>
      <w:bookmarkStart w:name="_Toc183437000" w:id="1925"/>
      <w:bookmarkStart w:name="_Toc183718408" w:id="1926"/>
      <w:bookmarkStart w:name="_Toc183719807" w:id="1927"/>
      <w:bookmarkStart w:name="_Toc183720137" w:id="1928"/>
      <w:bookmarkStart w:name="_Toc183786847" w:id="1929"/>
      <w:bookmarkStart w:name="_Toc183787177" w:id="1930"/>
      <w:bookmarkStart w:name="_Toc183787513" w:id="1931"/>
      <w:bookmarkStart w:name="_Toc183787849" w:id="1932"/>
      <w:bookmarkStart w:name="_Toc183788185" w:id="1933"/>
      <w:bookmarkStart w:name="_Toc183788521" w:id="1934"/>
      <w:bookmarkStart w:name="_Toc183788863" w:id="1935"/>
      <w:bookmarkStart w:name="_Toc183789195" w:id="1936"/>
      <w:bookmarkStart w:name="_Toc183943940" w:id="1937"/>
      <w:bookmarkStart w:name="_Toc183944322" w:id="1938"/>
      <w:bookmarkStart w:name="_Toc183946135" w:id="1939"/>
      <w:bookmarkStart w:name="_Toc183435444" w:id="1940"/>
      <w:bookmarkStart w:name="_Toc183437001" w:id="1941"/>
      <w:bookmarkStart w:name="_Toc183718409" w:id="1942"/>
      <w:bookmarkStart w:name="_Toc183719808" w:id="1943"/>
      <w:bookmarkStart w:name="_Toc183720138" w:id="1944"/>
      <w:bookmarkStart w:name="_Toc183786848" w:id="1945"/>
      <w:bookmarkStart w:name="_Toc183787178" w:id="1946"/>
      <w:bookmarkStart w:name="_Toc183787514" w:id="1947"/>
      <w:bookmarkStart w:name="_Toc183787850" w:id="1948"/>
      <w:bookmarkStart w:name="_Toc183788186" w:id="1949"/>
      <w:bookmarkStart w:name="_Toc183788522" w:id="1950"/>
      <w:bookmarkStart w:name="_Toc183788864" w:id="1951"/>
      <w:bookmarkStart w:name="_Toc183789196" w:id="1952"/>
      <w:bookmarkStart w:name="_Toc183943941" w:id="1953"/>
      <w:bookmarkStart w:name="_Toc183944323" w:id="1954"/>
      <w:bookmarkStart w:name="_Toc183946136" w:id="1955"/>
      <w:bookmarkStart w:name="_Toc183435445" w:id="1956"/>
      <w:bookmarkStart w:name="_Toc183437002" w:id="1957"/>
      <w:bookmarkStart w:name="_Toc183718410" w:id="1958"/>
      <w:bookmarkStart w:name="_Toc183719809" w:id="1959"/>
      <w:bookmarkStart w:name="_Toc183720139" w:id="1960"/>
      <w:bookmarkStart w:name="_Toc183786849" w:id="1961"/>
      <w:bookmarkStart w:name="_Toc183787179" w:id="1962"/>
      <w:bookmarkStart w:name="_Toc183787515" w:id="1963"/>
      <w:bookmarkStart w:name="_Toc183787851" w:id="1964"/>
      <w:bookmarkStart w:name="_Toc183788187" w:id="1965"/>
      <w:bookmarkStart w:name="_Toc183788523" w:id="1966"/>
      <w:bookmarkStart w:name="_Toc183788865" w:id="1967"/>
      <w:bookmarkStart w:name="_Toc183789197" w:id="1968"/>
      <w:bookmarkStart w:name="_Toc183943942" w:id="1969"/>
      <w:bookmarkStart w:name="_Toc183944324" w:id="1970"/>
      <w:bookmarkStart w:name="_Toc183946137" w:id="1971"/>
      <w:bookmarkStart w:name="_Toc183718454" w:id="1972"/>
      <w:bookmarkStart w:name="_Toc183788567" w:id="1973"/>
      <w:bookmarkStart w:name="_Toc202274393" w:id="1974"/>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r w:rsidRPr="0006041F">
        <w:rPr>
          <w:rFonts w:hint="eastAsia"/>
        </w:rPr>
        <w:t>運用</w:t>
      </w:r>
      <w:r w:rsidR="003D7D40">
        <w:rPr>
          <w:rFonts w:hint="eastAsia"/>
        </w:rPr>
        <w:t>業務</w:t>
      </w:r>
      <w:bookmarkStart w:name="_Toc183435490" w:id="1975"/>
      <w:bookmarkStart w:name="_Toc183437047" w:id="1976"/>
      <w:bookmarkStart w:name="_Toc183718455" w:id="1977"/>
      <w:bookmarkStart w:name="_Toc183719854" w:id="1978"/>
      <w:bookmarkStart w:name="_Toc183720184" w:id="1979"/>
      <w:bookmarkStart w:name="_Toc183786894" w:id="1980"/>
      <w:bookmarkStart w:name="_Toc183787224" w:id="1981"/>
      <w:bookmarkStart w:name="_Toc183787560" w:id="1982"/>
      <w:bookmarkStart w:name="_Toc183787896" w:id="1983"/>
      <w:bookmarkStart w:name="_Toc183788232" w:id="1984"/>
      <w:bookmarkStart w:name="_Toc183788568" w:id="1985"/>
      <w:bookmarkStart w:name="_Toc183788910" w:id="1986"/>
      <w:bookmarkStart w:name="_Toc183789242" w:id="1987"/>
      <w:bookmarkStart w:name="_Toc183943987" w:id="1988"/>
      <w:bookmarkStart w:name="_Toc183944369" w:id="1989"/>
      <w:bookmarkStart w:name="_Toc183946182" w:id="1990"/>
      <w:bookmarkStart w:name="_Toc183435491" w:id="1991"/>
      <w:bookmarkStart w:name="_Toc183437048" w:id="1992"/>
      <w:bookmarkStart w:name="_Toc183718456" w:id="1993"/>
      <w:bookmarkStart w:name="_Toc183719855" w:id="1994"/>
      <w:bookmarkStart w:name="_Toc183720185" w:id="1995"/>
      <w:bookmarkStart w:name="_Toc183786895" w:id="1996"/>
      <w:bookmarkStart w:name="_Toc183787225" w:id="1997"/>
      <w:bookmarkStart w:name="_Toc183787561" w:id="1998"/>
      <w:bookmarkStart w:name="_Toc183787897" w:id="1999"/>
      <w:bookmarkStart w:name="_Toc183788233" w:id="2000"/>
      <w:bookmarkStart w:name="_Toc183788569" w:id="2001"/>
      <w:bookmarkStart w:name="_Toc183788911" w:id="2002"/>
      <w:bookmarkStart w:name="_Toc183789243" w:id="2003"/>
      <w:bookmarkStart w:name="_Toc183943988" w:id="2004"/>
      <w:bookmarkStart w:name="_Toc183944370" w:id="2005"/>
      <w:bookmarkStart w:name="_Toc183946183" w:id="2006"/>
      <w:bookmarkStart w:name="_Toc183435492" w:id="2007"/>
      <w:bookmarkStart w:name="_Toc183437049" w:id="2008"/>
      <w:bookmarkStart w:name="_Toc183718457" w:id="2009"/>
      <w:bookmarkStart w:name="_Toc183719856" w:id="2010"/>
      <w:bookmarkStart w:name="_Toc183720186" w:id="2011"/>
      <w:bookmarkStart w:name="_Toc183786896" w:id="2012"/>
      <w:bookmarkStart w:name="_Toc183787226" w:id="2013"/>
      <w:bookmarkStart w:name="_Toc183787562" w:id="2014"/>
      <w:bookmarkStart w:name="_Toc183787898" w:id="2015"/>
      <w:bookmarkStart w:name="_Toc183788234" w:id="2016"/>
      <w:bookmarkStart w:name="_Toc183788570" w:id="2017"/>
      <w:bookmarkStart w:name="_Toc183788912" w:id="2018"/>
      <w:bookmarkStart w:name="_Toc183789244" w:id="2019"/>
      <w:bookmarkStart w:name="_Toc183943989" w:id="2020"/>
      <w:bookmarkStart w:name="_Toc183944371" w:id="2021"/>
      <w:bookmarkStart w:name="_Toc183946184" w:id="2022"/>
      <w:bookmarkStart w:name="_Toc183435493" w:id="2023"/>
      <w:bookmarkStart w:name="_Toc183437050" w:id="2024"/>
      <w:bookmarkStart w:name="_Toc183718458" w:id="2025"/>
      <w:bookmarkStart w:name="_Toc183719857" w:id="2026"/>
      <w:bookmarkStart w:name="_Toc183720187" w:id="2027"/>
      <w:bookmarkStart w:name="_Toc183786897" w:id="2028"/>
      <w:bookmarkStart w:name="_Toc183787227" w:id="2029"/>
      <w:bookmarkStart w:name="_Toc183787563" w:id="2030"/>
      <w:bookmarkStart w:name="_Toc183787899" w:id="2031"/>
      <w:bookmarkStart w:name="_Toc183788235" w:id="2032"/>
      <w:bookmarkStart w:name="_Toc183788571" w:id="2033"/>
      <w:bookmarkStart w:name="_Toc183788913" w:id="2034"/>
      <w:bookmarkStart w:name="_Toc183789245" w:id="2035"/>
      <w:bookmarkStart w:name="_Toc183943990" w:id="2036"/>
      <w:bookmarkStart w:name="_Toc183944372" w:id="2037"/>
      <w:bookmarkStart w:name="_Toc183946185" w:id="2038"/>
      <w:bookmarkStart w:name="_Toc183718459" w:id="2039"/>
      <w:bookmarkStart w:name="_Toc183788572" w:id="2040"/>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bookmarkEnd w:id="1997"/>
      <w:bookmarkEnd w:id="1998"/>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0"/>
    </w:p>
    <w:p w:rsidRPr="00BC3E10" w:rsidR="003D7D40" w:rsidP="00C80635" w:rsidRDefault="003D7D40" w14:paraId="4D35BD56" w14:textId="7900887E">
      <w:pPr>
        <w:pStyle w:val="2"/>
      </w:pPr>
      <w:bookmarkStart w:name="_Toc183718460" w:id="2041"/>
      <w:bookmarkStart w:name="_Toc183788573" w:id="2042"/>
      <w:bookmarkStart w:name="_Ref183944877" w:id="2043"/>
      <w:bookmarkStart w:name="_Ref183944890" w:id="2044"/>
      <w:bookmarkStart w:name="_Ref183944920" w:id="2045"/>
      <w:bookmarkStart w:name="_Ref183944929" w:id="2046"/>
      <w:bookmarkStart w:name="_Ref183944935" w:id="2047"/>
      <w:bookmarkStart w:name="_Ref183944961" w:id="2048"/>
      <w:bookmarkStart w:name="_Ref183944968" w:id="2049"/>
      <w:bookmarkStart w:name="_Ref183944973" w:id="2050"/>
      <w:bookmarkStart w:name="_Ref183944977" w:id="2051"/>
      <w:bookmarkStart w:name="_Ref183944981" w:id="2052"/>
      <w:bookmarkStart w:name="_Ref183944983" w:id="2053"/>
      <w:bookmarkStart w:name="_Ref183944994" w:id="2054"/>
      <w:bookmarkStart w:name="_Ref183945011" w:id="2055"/>
      <w:bookmarkStart w:name="_Toc202274394" w:id="2056"/>
      <w:r w:rsidRPr="00BC3E10">
        <w:rPr>
          <w:rFonts w:hint="eastAsia"/>
        </w:rPr>
        <w:t>運用業務一覧</w:t>
      </w:r>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p>
    <w:p w:rsidRPr="001C646B" w:rsidR="003D7D40" w:rsidP="003D7D40" w:rsidRDefault="00691D02" w14:paraId="48B82480" w14:textId="23429CC3">
      <w:pPr>
        <w:rPr>
          <w:rFonts w:ascii="BIZ UDゴシック" w:hAnsi="BIZ UDゴシック"/>
          <w:sz w:val="18"/>
          <w:szCs w:val="18"/>
        </w:rPr>
      </w:pPr>
      <w:r w:rsidRPr="001C646B">
        <w:rPr>
          <w:rFonts w:hint="eastAsia" w:ascii="BIZ UDゴシック" w:hAnsi="BIZ UDゴシック"/>
          <w:sz w:val="18"/>
          <w:szCs w:val="18"/>
        </w:rPr>
        <w:t>本システムの</w:t>
      </w:r>
      <w:r w:rsidRPr="001C646B" w:rsidR="0088552B">
        <w:rPr>
          <w:rFonts w:hint="eastAsia" w:ascii="BIZ UDゴシック" w:hAnsi="BIZ UDゴシック"/>
          <w:sz w:val="18"/>
          <w:szCs w:val="18"/>
        </w:rPr>
        <w:t>運用</w:t>
      </w:r>
      <w:r w:rsidRPr="001C646B" w:rsidR="003D7D40">
        <w:rPr>
          <w:rFonts w:hint="eastAsia" w:ascii="BIZ UDゴシック" w:hAnsi="BIZ UDゴシック"/>
          <w:sz w:val="18"/>
          <w:szCs w:val="18"/>
        </w:rPr>
        <w:t>業務を以下に記載する。</w:t>
      </w:r>
    </w:p>
    <w:tbl>
      <w:tblPr>
        <w:tblStyle w:val="af2"/>
        <w:tblW w:w="0" w:type="auto"/>
        <w:tblLook w:val="04A0" w:firstRow="1" w:lastRow="0" w:firstColumn="1" w:lastColumn="0" w:noHBand="0" w:noVBand="1"/>
      </w:tblPr>
      <w:tblGrid>
        <w:gridCol w:w="3256"/>
        <w:gridCol w:w="10736"/>
      </w:tblGrid>
      <w:tr w:rsidR="003D7D40" w:rsidTr="00A773F5" w14:paraId="662A2447" w14:textId="77777777">
        <w:tc>
          <w:tcPr>
            <w:tcW w:w="3256" w:type="dxa"/>
            <w:shd w:val="clear" w:color="auto" w:fill="D9F2D0" w:themeFill="accent6" w:themeFillTint="33"/>
          </w:tcPr>
          <w:p w:rsidRPr="001C646B" w:rsidR="003D7D40" w:rsidP="003D7D40" w:rsidRDefault="003D7D40" w14:paraId="68994B23" w14:textId="5DF3BDA6">
            <w:pPr>
              <w:rPr>
                <w:rFonts w:ascii="BIZ UDゴシック" w:hAnsi="BIZ UDゴシック"/>
                <w:sz w:val="18"/>
                <w:szCs w:val="18"/>
              </w:rPr>
            </w:pPr>
            <w:r w:rsidRPr="001C646B">
              <w:rPr>
                <w:rFonts w:hint="eastAsia" w:ascii="BIZ UDゴシック" w:hAnsi="BIZ UDゴシック"/>
                <w:sz w:val="18"/>
                <w:szCs w:val="18"/>
              </w:rPr>
              <w:t>運用項目</w:t>
            </w:r>
          </w:p>
        </w:tc>
        <w:tc>
          <w:tcPr>
            <w:tcW w:w="10736" w:type="dxa"/>
            <w:shd w:val="clear" w:color="auto" w:fill="D9F2D0" w:themeFill="accent6" w:themeFillTint="33"/>
          </w:tcPr>
          <w:p w:rsidRPr="001C646B" w:rsidR="003D7D40" w:rsidP="003D7D40" w:rsidRDefault="003D7D40" w14:paraId="5BE4735A" w14:textId="5ADCA823">
            <w:pPr>
              <w:rPr>
                <w:rFonts w:ascii="BIZ UDゴシック" w:hAnsi="BIZ UDゴシック"/>
                <w:sz w:val="18"/>
                <w:szCs w:val="18"/>
              </w:rPr>
            </w:pPr>
            <w:r w:rsidRPr="001C646B">
              <w:rPr>
                <w:rFonts w:hint="eastAsia" w:ascii="BIZ UDゴシック" w:hAnsi="BIZ UDゴシック"/>
                <w:sz w:val="18"/>
                <w:szCs w:val="18"/>
              </w:rPr>
              <w:t>内容</w:t>
            </w:r>
          </w:p>
        </w:tc>
      </w:tr>
      <w:tr w:rsidR="003D7D40" w:rsidTr="00A773F5" w14:paraId="28D2099A" w14:textId="77777777">
        <w:tc>
          <w:tcPr>
            <w:tcW w:w="3256" w:type="dxa"/>
          </w:tcPr>
          <w:p w:rsidRPr="001C646B" w:rsidR="003D7D40" w:rsidP="003D7D40" w:rsidRDefault="003D7D40" w14:paraId="79BE96CD" w14:textId="21E375E2">
            <w:pPr>
              <w:rPr>
                <w:rFonts w:ascii="BIZ UDゴシック" w:hAnsi="BIZ UDゴシック"/>
                <w:sz w:val="18"/>
                <w:szCs w:val="18"/>
              </w:rPr>
            </w:pPr>
            <w:r w:rsidRPr="001C646B">
              <w:rPr>
                <w:rFonts w:hint="eastAsia" w:ascii="BIZ UDゴシック" w:hAnsi="BIZ UDゴシック"/>
                <w:sz w:val="18"/>
                <w:szCs w:val="18"/>
              </w:rPr>
              <w:t>システム変更運用</w:t>
            </w:r>
          </w:p>
        </w:tc>
        <w:tc>
          <w:tcPr>
            <w:tcW w:w="10736" w:type="dxa"/>
          </w:tcPr>
          <w:p w:rsidRPr="001C646B" w:rsidR="003D7D40" w:rsidP="003D7D40" w:rsidRDefault="003D7D40" w14:paraId="1FAC1C9A" w14:textId="4D849791">
            <w:pPr>
              <w:rPr>
                <w:rFonts w:ascii="BIZ UDゴシック" w:hAnsi="BIZ UDゴシック"/>
                <w:sz w:val="18"/>
                <w:szCs w:val="18"/>
              </w:rPr>
            </w:pPr>
            <w:r w:rsidRPr="001C646B">
              <w:rPr>
                <w:rFonts w:ascii="BIZ UDゴシック" w:hAnsi="BIZ UDゴシック"/>
                <w:sz w:val="18"/>
                <w:szCs w:val="18"/>
              </w:rPr>
              <w:t>サービス提供を行う上で必要なネットワーク、サーバ、ストレージに関する設定変更依頼を受け付け、</w:t>
            </w:r>
            <w:r w:rsidRPr="001C646B" w:rsidR="004616E7">
              <w:rPr>
                <w:rFonts w:hint="eastAsia" w:ascii="BIZ UDゴシック" w:hAnsi="BIZ UDゴシック"/>
                <w:sz w:val="18"/>
                <w:szCs w:val="18"/>
              </w:rPr>
              <w:t>RD-ITサポート</w:t>
            </w:r>
            <w:r w:rsidRPr="001C646B">
              <w:rPr>
                <w:rFonts w:ascii="BIZ UDゴシック" w:hAnsi="BIZ UDゴシック"/>
                <w:sz w:val="18"/>
                <w:szCs w:val="18"/>
              </w:rPr>
              <w:t>にて設定内容を取りまとめ、設定手順書に基づいた変更作業を行う</w:t>
            </w:r>
          </w:p>
        </w:tc>
      </w:tr>
      <w:tr w:rsidR="003D7D40" w:rsidTr="00A773F5" w14:paraId="2AB418BB" w14:textId="77777777">
        <w:tc>
          <w:tcPr>
            <w:tcW w:w="3256" w:type="dxa"/>
          </w:tcPr>
          <w:p w:rsidRPr="001C646B" w:rsidR="003D7D40" w:rsidP="003D7D40" w:rsidRDefault="003D7D40" w14:paraId="1CC721A1" w14:textId="5CE4B5B7">
            <w:pPr>
              <w:rPr>
                <w:rFonts w:ascii="BIZ UDゴシック" w:hAnsi="BIZ UDゴシック"/>
                <w:sz w:val="18"/>
                <w:szCs w:val="18"/>
              </w:rPr>
            </w:pPr>
            <w:r w:rsidRPr="001C646B">
              <w:rPr>
                <w:rFonts w:ascii="BIZ UDゴシック" w:hAnsi="BIZ UDゴシック"/>
                <w:sz w:val="18"/>
                <w:szCs w:val="18"/>
              </w:rPr>
              <w:t>アカウント運用</w:t>
            </w:r>
          </w:p>
        </w:tc>
        <w:tc>
          <w:tcPr>
            <w:tcW w:w="10736" w:type="dxa"/>
          </w:tcPr>
          <w:p w:rsidRPr="001C646B" w:rsidR="003D7D40" w:rsidP="003D7D40" w:rsidRDefault="003D7D40" w14:paraId="1E61D84F" w14:textId="08D061AC">
            <w:pPr>
              <w:rPr>
                <w:rFonts w:ascii="BIZ UDゴシック" w:hAnsi="BIZ UDゴシック"/>
                <w:sz w:val="18"/>
                <w:szCs w:val="18"/>
              </w:rPr>
            </w:pPr>
            <w:r w:rsidRPr="001C646B">
              <w:rPr>
                <w:rFonts w:ascii="BIZ UDゴシック" w:hAnsi="BIZ UDゴシック"/>
                <w:sz w:val="18"/>
                <w:szCs w:val="18"/>
              </w:rPr>
              <w:t>運用担当者のアカウント管理および定期的な運用アカウントの棚卸を行う</w:t>
            </w:r>
          </w:p>
        </w:tc>
      </w:tr>
      <w:tr w:rsidR="003D7D40" w:rsidTr="00A773F5" w14:paraId="1535BB84" w14:textId="77777777">
        <w:tc>
          <w:tcPr>
            <w:tcW w:w="3256" w:type="dxa"/>
          </w:tcPr>
          <w:p w:rsidRPr="001C646B" w:rsidR="003D7D40" w:rsidP="003D7D40" w:rsidRDefault="00C42299" w14:paraId="5A258317" w14:textId="6D9D9BC3">
            <w:pPr>
              <w:rPr>
                <w:rFonts w:ascii="BIZ UDゴシック" w:hAnsi="BIZ UDゴシック"/>
                <w:sz w:val="18"/>
                <w:szCs w:val="18"/>
              </w:rPr>
            </w:pPr>
            <w:r w:rsidRPr="001C646B">
              <w:rPr>
                <w:rFonts w:hint="eastAsia" w:ascii="BIZ UDゴシック" w:hAnsi="BIZ UDゴシック"/>
                <w:sz w:val="18"/>
                <w:szCs w:val="18"/>
              </w:rPr>
              <w:t>ジョブ</w:t>
            </w:r>
            <w:r w:rsidRPr="001C646B" w:rsidR="00C801A8">
              <w:rPr>
                <w:rFonts w:hint="eastAsia" w:ascii="BIZ UDゴシック" w:hAnsi="BIZ UDゴシック"/>
                <w:sz w:val="18"/>
                <w:szCs w:val="18"/>
              </w:rPr>
              <w:t>/</w:t>
            </w:r>
            <w:r w:rsidRPr="001C646B" w:rsidR="003D7D40">
              <w:rPr>
                <w:rFonts w:ascii="BIZ UDゴシック" w:hAnsi="BIZ UDゴシック"/>
                <w:sz w:val="18"/>
                <w:szCs w:val="18"/>
              </w:rPr>
              <w:t>スクリプト運用</w:t>
            </w:r>
          </w:p>
        </w:tc>
        <w:tc>
          <w:tcPr>
            <w:tcW w:w="10736" w:type="dxa"/>
          </w:tcPr>
          <w:p w:rsidRPr="001C646B" w:rsidR="003D7D40" w:rsidP="003D7D40" w:rsidRDefault="003D7D40" w14:paraId="6C22FC4B" w14:textId="256BBC91">
            <w:pPr>
              <w:rPr>
                <w:rFonts w:ascii="BIZ UDゴシック" w:hAnsi="BIZ UDゴシック"/>
                <w:sz w:val="18"/>
                <w:szCs w:val="18"/>
              </w:rPr>
            </w:pPr>
            <w:r w:rsidRPr="001C646B">
              <w:rPr>
                <w:rFonts w:ascii="BIZ UDゴシック" w:hAnsi="BIZ UDゴシック"/>
                <w:sz w:val="18"/>
                <w:szCs w:val="18"/>
              </w:rPr>
              <w:t>スケジューリングされているスクリプトの実行管理を行う。また、新しいジョブ/スクリプトの登録や既存ジョブの修正を行う</w:t>
            </w:r>
          </w:p>
        </w:tc>
      </w:tr>
      <w:tr w:rsidR="003D7D40" w:rsidTr="00A773F5" w14:paraId="3C392706" w14:textId="77777777">
        <w:tc>
          <w:tcPr>
            <w:tcW w:w="3256" w:type="dxa"/>
          </w:tcPr>
          <w:p w:rsidRPr="001C646B" w:rsidR="003D7D40" w:rsidP="003D7D40" w:rsidRDefault="003D7D40" w14:paraId="49676A94" w14:textId="1E5FA2C2">
            <w:pPr>
              <w:rPr>
                <w:rFonts w:ascii="BIZ UDゴシック" w:hAnsi="BIZ UDゴシック"/>
                <w:sz w:val="18"/>
                <w:szCs w:val="18"/>
              </w:rPr>
            </w:pPr>
            <w:r w:rsidRPr="001C646B">
              <w:rPr>
                <w:rFonts w:ascii="BIZ UDゴシック" w:hAnsi="BIZ UDゴシック"/>
                <w:sz w:val="18"/>
                <w:szCs w:val="18"/>
              </w:rPr>
              <w:t>監視運用</w:t>
            </w:r>
          </w:p>
        </w:tc>
        <w:tc>
          <w:tcPr>
            <w:tcW w:w="10736" w:type="dxa"/>
          </w:tcPr>
          <w:p w:rsidRPr="001C646B" w:rsidR="003D7D40" w:rsidP="003D7D40" w:rsidRDefault="003D7D40" w14:paraId="1F708F60" w14:textId="5D4EF59C">
            <w:pPr>
              <w:rPr>
                <w:rFonts w:ascii="BIZ UDゴシック" w:hAnsi="BIZ UDゴシック"/>
                <w:sz w:val="18"/>
                <w:szCs w:val="18"/>
              </w:rPr>
            </w:pPr>
            <w:r w:rsidRPr="001C646B">
              <w:rPr>
                <w:rFonts w:ascii="BIZ UDゴシック" w:hAnsi="BIZ UDゴシック"/>
                <w:sz w:val="18"/>
                <w:szCs w:val="18"/>
              </w:rPr>
              <w:t>監視アラートを検知して、一次対応、切り分け・エスカレーションを実施する。また、監視システムの</w:t>
            </w:r>
            <w:r w:rsidRPr="001C646B" w:rsidR="007B216B">
              <w:rPr>
                <w:rFonts w:hint="eastAsia" w:ascii="BIZ UDゴシック" w:hAnsi="BIZ UDゴシック"/>
                <w:sz w:val="18"/>
                <w:szCs w:val="18"/>
              </w:rPr>
              <w:t>設定</w:t>
            </w:r>
            <w:r w:rsidRPr="001C646B">
              <w:rPr>
                <w:rFonts w:ascii="BIZ UDゴシック" w:hAnsi="BIZ UDゴシック"/>
                <w:sz w:val="18"/>
                <w:szCs w:val="18"/>
              </w:rPr>
              <w:t>変更を行う</w:t>
            </w:r>
          </w:p>
        </w:tc>
      </w:tr>
      <w:tr w:rsidR="003D7D40" w:rsidTr="00A773F5" w14:paraId="19D2CABB" w14:textId="77777777">
        <w:tc>
          <w:tcPr>
            <w:tcW w:w="3256" w:type="dxa"/>
          </w:tcPr>
          <w:p w:rsidRPr="001C646B" w:rsidR="003D7D40" w:rsidP="003D7D40" w:rsidRDefault="003D7D40" w14:paraId="779AE027" w14:textId="7C634B59">
            <w:pPr>
              <w:rPr>
                <w:rFonts w:ascii="BIZ UDゴシック" w:hAnsi="BIZ UDゴシック"/>
                <w:sz w:val="18"/>
                <w:szCs w:val="18"/>
              </w:rPr>
            </w:pPr>
            <w:r w:rsidRPr="001C646B">
              <w:rPr>
                <w:rFonts w:ascii="BIZ UDゴシック" w:hAnsi="BIZ UDゴシック"/>
                <w:sz w:val="18"/>
                <w:szCs w:val="18"/>
              </w:rPr>
              <w:t>ログ運用</w:t>
            </w:r>
          </w:p>
        </w:tc>
        <w:tc>
          <w:tcPr>
            <w:tcW w:w="10736" w:type="dxa"/>
          </w:tcPr>
          <w:p w:rsidRPr="001C646B" w:rsidR="003D7D40" w:rsidP="003D7D40" w:rsidRDefault="003D7D40" w14:paraId="0B96233E" w14:textId="293397EB">
            <w:pPr>
              <w:rPr>
                <w:rFonts w:ascii="BIZ UDゴシック" w:hAnsi="BIZ UDゴシック"/>
                <w:sz w:val="18"/>
                <w:szCs w:val="18"/>
              </w:rPr>
            </w:pPr>
            <w:r w:rsidRPr="001C646B">
              <w:rPr>
                <w:rFonts w:ascii="BIZ UDゴシック" w:hAnsi="BIZ UDゴシック"/>
                <w:sz w:val="18"/>
                <w:szCs w:val="18"/>
              </w:rPr>
              <w:t>サーバOSのシステムログ、AWSの各種リソースログ等を収集し</w:t>
            </w:r>
            <w:r w:rsidRPr="001C646B" w:rsidR="007B216B">
              <w:rPr>
                <w:rFonts w:hint="eastAsia" w:ascii="BIZ UDゴシック" w:hAnsi="BIZ UDゴシック"/>
                <w:sz w:val="18"/>
                <w:szCs w:val="18"/>
              </w:rPr>
              <w:t>保管</w:t>
            </w:r>
            <w:r w:rsidRPr="001C646B">
              <w:rPr>
                <w:rFonts w:ascii="BIZ UDゴシック" w:hAnsi="BIZ UDゴシック"/>
                <w:sz w:val="18"/>
                <w:szCs w:val="18"/>
              </w:rPr>
              <w:t>する</w:t>
            </w:r>
          </w:p>
        </w:tc>
      </w:tr>
      <w:tr w:rsidR="003D7D40" w:rsidTr="00A773F5" w14:paraId="60259F67" w14:textId="77777777">
        <w:tc>
          <w:tcPr>
            <w:tcW w:w="3256" w:type="dxa"/>
          </w:tcPr>
          <w:p w:rsidRPr="001C646B" w:rsidR="003D7D40" w:rsidP="003D7D40" w:rsidRDefault="003D7D40" w14:paraId="46B82D2B" w14:textId="57C4874B">
            <w:pPr>
              <w:rPr>
                <w:rFonts w:ascii="BIZ UDゴシック" w:hAnsi="BIZ UDゴシック"/>
                <w:sz w:val="18"/>
                <w:szCs w:val="18"/>
              </w:rPr>
            </w:pPr>
            <w:r w:rsidRPr="001C646B">
              <w:rPr>
                <w:rFonts w:ascii="BIZ UDゴシック" w:hAnsi="BIZ UDゴシック"/>
                <w:sz w:val="18"/>
                <w:szCs w:val="18"/>
              </w:rPr>
              <w:t>バックアップ/リストア運用</w:t>
            </w:r>
          </w:p>
        </w:tc>
        <w:tc>
          <w:tcPr>
            <w:tcW w:w="10736" w:type="dxa"/>
          </w:tcPr>
          <w:p w:rsidRPr="001C646B" w:rsidR="003D7D40" w:rsidP="003D7D40" w:rsidRDefault="003D7D40" w14:paraId="22A99E2B" w14:textId="3ABFCC02">
            <w:pPr>
              <w:rPr>
                <w:rFonts w:ascii="BIZ UDゴシック" w:hAnsi="BIZ UDゴシック"/>
                <w:sz w:val="18"/>
                <w:szCs w:val="18"/>
              </w:rPr>
            </w:pPr>
            <w:r w:rsidRPr="001C646B">
              <w:rPr>
                <w:rFonts w:ascii="BIZ UDゴシック" w:hAnsi="BIZ UDゴシック"/>
                <w:sz w:val="18"/>
                <w:szCs w:val="18"/>
              </w:rPr>
              <w:t>データの定期的なバックアップを行い、障害時に迅速にリストアできる体制を整える。対象データには、システム設定ファイル、ユーザデータが含まれる</w:t>
            </w:r>
          </w:p>
        </w:tc>
      </w:tr>
      <w:tr w:rsidR="003D7D40" w:rsidTr="00A773F5" w14:paraId="5AF86209" w14:textId="77777777">
        <w:tc>
          <w:tcPr>
            <w:tcW w:w="3256" w:type="dxa"/>
          </w:tcPr>
          <w:p w:rsidRPr="001C646B" w:rsidR="003D7D40" w:rsidP="003D7D40" w:rsidRDefault="003D7D40" w14:paraId="1E610CB5" w14:textId="2581FFE2">
            <w:pPr>
              <w:rPr>
                <w:rFonts w:ascii="BIZ UDゴシック" w:hAnsi="BIZ UDゴシック"/>
                <w:sz w:val="18"/>
                <w:szCs w:val="18"/>
              </w:rPr>
            </w:pPr>
            <w:r w:rsidRPr="001C646B">
              <w:rPr>
                <w:rFonts w:ascii="BIZ UDゴシック" w:hAnsi="BIZ UDゴシック"/>
                <w:sz w:val="18"/>
                <w:szCs w:val="18"/>
              </w:rPr>
              <w:t>保守契約管理</w:t>
            </w:r>
          </w:p>
        </w:tc>
        <w:tc>
          <w:tcPr>
            <w:tcW w:w="10736" w:type="dxa"/>
          </w:tcPr>
          <w:p w:rsidRPr="001C646B" w:rsidR="003D7D40" w:rsidP="003D7D40" w:rsidRDefault="003D7D40" w14:paraId="0C3150E0" w14:textId="72B76E63">
            <w:pPr>
              <w:rPr>
                <w:rFonts w:ascii="BIZ UDゴシック" w:hAnsi="BIZ UDゴシック"/>
                <w:sz w:val="18"/>
                <w:szCs w:val="18"/>
              </w:rPr>
            </w:pPr>
            <w:r w:rsidRPr="001C646B">
              <w:rPr>
                <w:rFonts w:ascii="BIZ UDゴシック" w:hAnsi="BIZ UDゴシック"/>
                <w:sz w:val="18"/>
                <w:szCs w:val="18"/>
              </w:rPr>
              <w:t>保守契約の内容、期間、問合せ先などの情報更新を行う。保守ベンダーへ</w:t>
            </w:r>
            <w:r w:rsidRPr="001C646B" w:rsidR="003B430A">
              <w:rPr>
                <w:rFonts w:hint="eastAsia" w:ascii="BIZ UDゴシック" w:hAnsi="BIZ UDゴシック"/>
                <w:sz w:val="18"/>
                <w:szCs w:val="18"/>
              </w:rPr>
              <w:t>の</w:t>
            </w:r>
            <w:r w:rsidRPr="001C646B">
              <w:rPr>
                <w:rFonts w:ascii="BIZ UDゴシック" w:hAnsi="BIZ UDゴシック"/>
                <w:sz w:val="18"/>
                <w:szCs w:val="18"/>
              </w:rPr>
              <w:t>発注</w:t>
            </w:r>
            <w:r w:rsidRPr="001C646B" w:rsidR="007B216B">
              <w:rPr>
                <w:rFonts w:hint="eastAsia" w:ascii="BIZ UDゴシック" w:hAnsi="BIZ UDゴシック"/>
                <w:sz w:val="18"/>
                <w:szCs w:val="18"/>
              </w:rPr>
              <w:t>に必要な処理を行う</w:t>
            </w:r>
          </w:p>
        </w:tc>
      </w:tr>
      <w:tr w:rsidR="003D7D40" w:rsidTr="00A773F5" w14:paraId="3117D211" w14:textId="77777777">
        <w:tc>
          <w:tcPr>
            <w:tcW w:w="3256" w:type="dxa"/>
          </w:tcPr>
          <w:p w:rsidRPr="001C646B" w:rsidR="003D7D40" w:rsidP="003D7D40" w:rsidRDefault="003D7D40" w14:paraId="1A2B3754" w14:textId="32863DCD">
            <w:pPr>
              <w:rPr>
                <w:rFonts w:ascii="BIZ UDゴシック" w:hAnsi="BIZ UDゴシック"/>
                <w:sz w:val="18"/>
                <w:szCs w:val="18"/>
              </w:rPr>
            </w:pPr>
            <w:r w:rsidRPr="001C646B">
              <w:rPr>
                <w:rFonts w:ascii="BIZ UDゴシック" w:hAnsi="BIZ UDゴシック"/>
                <w:sz w:val="18"/>
                <w:szCs w:val="18"/>
              </w:rPr>
              <w:t>パッチ適用</w:t>
            </w:r>
          </w:p>
        </w:tc>
        <w:tc>
          <w:tcPr>
            <w:tcW w:w="10736" w:type="dxa"/>
          </w:tcPr>
          <w:p w:rsidRPr="001C646B" w:rsidR="003D7D40" w:rsidP="003D7D40" w:rsidRDefault="003D7D40" w14:paraId="06F6473E" w14:textId="5397D80D">
            <w:pPr>
              <w:rPr>
                <w:rFonts w:ascii="BIZ UDゴシック" w:hAnsi="BIZ UDゴシック"/>
                <w:sz w:val="18"/>
                <w:szCs w:val="18"/>
              </w:rPr>
            </w:pPr>
            <w:r w:rsidRPr="001C646B">
              <w:rPr>
                <w:rFonts w:ascii="BIZ UDゴシック" w:hAnsi="BIZ UDゴシック"/>
                <w:sz w:val="18"/>
                <w:szCs w:val="18"/>
              </w:rPr>
              <w:t>本システムを安定稼働させるため、セキュリティ確保のため、定期的・緊急のパッチ適用を行う</w:t>
            </w:r>
          </w:p>
        </w:tc>
      </w:tr>
      <w:tr w:rsidR="003D7D40" w:rsidTr="00A773F5" w14:paraId="7FB90E0F" w14:textId="77777777">
        <w:tc>
          <w:tcPr>
            <w:tcW w:w="3256" w:type="dxa"/>
          </w:tcPr>
          <w:p w:rsidRPr="001C646B" w:rsidR="003D7D40" w:rsidP="003D7D40" w:rsidRDefault="003D7D40" w14:paraId="75CFB0DF" w14:textId="54B6DF2F">
            <w:pPr>
              <w:rPr>
                <w:rFonts w:ascii="BIZ UDゴシック" w:hAnsi="BIZ UDゴシック"/>
                <w:sz w:val="18"/>
                <w:szCs w:val="18"/>
              </w:rPr>
            </w:pPr>
            <w:r w:rsidRPr="001C646B">
              <w:rPr>
                <w:rFonts w:hint="eastAsia" w:ascii="BIZ UDゴシック" w:hAnsi="BIZ UDゴシック"/>
                <w:sz w:val="18"/>
                <w:szCs w:val="18"/>
              </w:rPr>
              <w:t>請求管理運用</w:t>
            </w:r>
          </w:p>
        </w:tc>
        <w:tc>
          <w:tcPr>
            <w:tcW w:w="10736" w:type="dxa"/>
          </w:tcPr>
          <w:p w:rsidRPr="001C646B" w:rsidR="003D7D40" w:rsidP="003D7D40" w:rsidRDefault="003D7D40" w14:paraId="3BC13FCA" w14:textId="653EA649">
            <w:pPr>
              <w:rPr>
                <w:rFonts w:ascii="BIZ UDゴシック" w:hAnsi="BIZ UDゴシック"/>
                <w:sz w:val="18"/>
                <w:szCs w:val="18"/>
              </w:rPr>
            </w:pPr>
            <w:r w:rsidRPr="001C646B">
              <w:rPr>
                <w:rFonts w:ascii="BIZ UDゴシック" w:hAnsi="BIZ UDゴシック"/>
                <w:sz w:val="18"/>
                <w:szCs w:val="18"/>
              </w:rPr>
              <w:t>本システムにおいて 各部門に適正な請求を実施する</w:t>
            </w:r>
          </w:p>
        </w:tc>
      </w:tr>
      <w:tr w:rsidR="003D7D40" w:rsidTr="00A773F5" w14:paraId="216AF868" w14:textId="77777777">
        <w:tc>
          <w:tcPr>
            <w:tcW w:w="3256" w:type="dxa"/>
          </w:tcPr>
          <w:p w:rsidRPr="001C646B" w:rsidR="003D7D40" w:rsidP="003D7D40" w:rsidRDefault="003D7D40" w14:paraId="1F6E805B" w14:textId="19A0FB96">
            <w:pPr>
              <w:rPr>
                <w:rFonts w:ascii="BIZ UDゴシック" w:hAnsi="BIZ UDゴシック"/>
                <w:sz w:val="18"/>
                <w:szCs w:val="18"/>
              </w:rPr>
            </w:pPr>
            <w:r w:rsidRPr="001C646B">
              <w:rPr>
                <w:rFonts w:ascii="BIZ UDゴシック" w:hAnsi="BIZ UDゴシック"/>
                <w:sz w:val="18"/>
                <w:szCs w:val="18"/>
              </w:rPr>
              <w:t>障害対応</w:t>
            </w:r>
          </w:p>
        </w:tc>
        <w:tc>
          <w:tcPr>
            <w:tcW w:w="10736" w:type="dxa"/>
          </w:tcPr>
          <w:p w:rsidRPr="001C646B" w:rsidR="003D7D40" w:rsidP="003D7D40" w:rsidRDefault="003D7D40" w14:paraId="6D3EE884" w14:textId="4F723F53">
            <w:pPr>
              <w:rPr>
                <w:rFonts w:ascii="BIZ UDゴシック" w:hAnsi="BIZ UDゴシック"/>
                <w:sz w:val="18"/>
                <w:szCs w:val="18"/>
              </w:rPr>
            </w:pPr>
            <w:r w:rsidRPr="001C646B">
              <w:rPr>
                <w:rFonts w:ascii="BIZ UDゴシック" w:hAnsi="BIZ UDゴシック"/>
                <w:sz w:val="18"/>
                <w:szCs w:val="18"/>
              </w:rPr>
              <w:t>本システムで発生した障害を迅速に復旧</w:t>
            </w:r>
            <w:r w:rsidRPr="001C646B" w:rsidR="009B60FE">
              <w:rPr>
                <w:rFonts w:hint="eastAsia" w:ascii="BIZ UDゴシック" w:hAnsi="BIZ UDゴシック"/>
                <w:sz w:val="18"/>
                <w:szCs w:val="18"/>
              </w:rPr>
              <w:t>する。</w:t>
            </w:r>
            <w:r w:rsidRPr="001C646B" w:rsidR="003B430A">
              <w:rPr>
                <w:rFonts w:hint="eastAsia" w:ascii="BIZ UDゴシック" w:hAnsi="BIZ UDゴシック"/>
                <w:sz w:val="18"/>
                <w:szCs w:val="18"/>
              </w:rPr>
              <w:t>また、復旧が</w:t>
            </w:r>
            <w:r w:rsidRPr="001C646B">
              <w:rPr>
                <w:rFonts w:ascii="BIZ UDゴシック" w:hAnsi="BIZ UDゴシック"/>
                <w:sz w:val="18"/>
                <w:szCs w:val="18"/>
              </w:rPr>
              <w:t>できる体制を整える</w:t>
            </w:r>
          </w:p>
        </w:tc>
      </w:tr>
      <w:tr w:rsidR="003D7D40" w:rsidTr="00A773F5" w14:paraId="6CF30496" w14:textId="77777777">
        <w:tc>
          <w:tcPr>
            <w:tcW w:w="3256" w:type="dxa"/>
          </w:tcPr>
          <w:p w:rsidRPr="001C646B" w:rsidR="003D7D40" w:rsidP="003D7D40" w:rsidRDefault="003D7D40" w14:paraId="552056BB" w14:textId="5F8D6188">
            <w:pPr>
              <w:rPr>
                <w:rFonts w:ascii="BIZ UDゴシック" w:hAnsi="BIZ UDゴシック"/>
                <w:sz w:val="18"/>
                <w:szCs w:val="18"/>
              </w:rPr>
            </w:pPr>
            <w:r w:rsidRPr="001C646B">
              <w:rPr>
                <w:rFonts w:ascii="BIZ UDゴシック" w:hAnsi="BIZ UDゴシック"/>
                <w:sz w:val="18"/>
                <w:szCs w:val="18"/>
              </w:rPr>
              <w:t>問合せ対応</w:t>
            </w:r>
          </w:p>
        </w:tc>
        <w:tc>
          <w:tcPr>
            <w:tcW w:w="10736" w:type="dxa"/>
          </w:tcPr>
          <w:p w:rsidRPr="001C646B" w:rsidR="003D7D40" w:rsidP="003D7D40" w:rsidRDefault="003D7D40" w14:paraId="54AC317A" w14:textId="2472B557">
            <w:pPr>
              <w:rPr>
                <w:rFonts w:ascii="BIZ UDゴシック" w:hAnsi="BIZ UDゴシック"/>
                <w:sz w:val="18"/>
                <w:szCs w:val="18"/>
              </w:rPr>
            </w:pPr>
            <w:r w:rsidRPr="001C646B">
              <w:rPr>
                <w:rFonts w:ascii="BIZ UDゴシック" w:hAnsi="BIZ UDゴシック"/>
                <w:sz w:val="18"/>
                <w:szCs w:val="18"/>
              </w:rPr>
              <w:t>本システムに関する問合せを管理し、一次回答およびエスカレーションを行う</w:t>
            </w:r>
          </w:p>
        </w:tc>
      </w:tr>
      <w:tr w:rsidR="00297141" w:rsidTr="00A773F5" w14:paraId="197EB9A2" w14:textId="77777777">
        <w:tc>
          <w:tcPr>
            <w:tcW w:w="3256" w:type="dxa"/>
          </w:tcPr>
          <w:p w:rsidRPr="001C646B" w:rsidR="00297141" w:rsidP="003D7D40" w:rsidRDefault="00297141" w14:paraId="0E3CAD7A" w14:textId="55E29570">
            <w:pPr>
              <w:rPr>
                <w:rFonts w:ascii="BIZ UDゴシック" w:hAnsi="BIZ UDゴシック"/>
                <w:sz w:val="18"/>
                <w:szCs w:val="18"/>
              </w:rPr>
            </w:pPr>
            <w:r w:rsidRPr="001C646B">
              <w:rPr>
                <w:rFonts w:hint="eastAsia" w:ascii="BIZ UDゴシック" w:hAnsi="BIZ UDゴシック"/>
                <w:sz w:val="18"/>
                <w:szCs w:val="18"/>
              </w:rPr>
              <w:t>計画メンテナンス対応</w:t>
            </w:r>
          </w:p>
        </w:tc>
        <w:tc>
          <w:tcPr>
            <w:tcW w:w="10736" w:type="dxa"/>
          </w:tcPr>
          <w:p w:rsidRPr="001C646B" w:rsidR="00297141" w:rsidP="003D7D40" w:rsidRDefault="00297141" w14:paraId="48D7CA75" w14:textId="78A0C153">
            <w:pPr>
              <w:rPr>
                <w:rFonts w:ascii="BIZ UDゴシック" w:hAnsi="BIZ UDゴシック"/>
                <w:sz w:val="18"/>
                <w:szCs w:val="18"/>
              </w:rPr>
            </w:pPr>
            <w:r w:rsidRPr="001C646B">
              <w:rPr>
                <w:rFonts w:hint="eastAsia" w:ascii="BIZ UDゴシック" w:hAnsi="BIZ UDゴシック"/>
                <w:sz w:val="18"/>
                <w:szCs w:val="18"/>
              </w:rPr>
              <w:t>本システム</w:t>
            </w:r>
            <w:r w:rsidRPr="001C646B" w:rsidR="001136D0">
              <w:rPr>
                <w:rFonts w:hint="eastAsia" w:ascii="BIZ UDゴシック" w:hAnsi="BIZ UDゴシック"/>
                <w:sz w:val="18"/>
                <w:szCs w:val="18"/>
              </w:rPr>
              <w:t>に関連する</w:t>
            </w:r>
            <w:r w:rsidRPr="001C646B" w:rsidR="003D2B67">
              <w:rPr>
                <w:rFonts w:hint="eastAsia" w:ascii="BIZ UDゴシック" w:hAnsi="BIZ UDゴシック"/>
                <w:sz w:val="18"/>
                <w:szCs w:val="18"/>
              </w:rPr>
              <w:t>システム</w:t>
            </w:r>
            <w:r w:rsidRPr="001C646B" w:rsidR="00BC3B7D">
              <w:rPr>
                <w:rFonts w:hint="eastAsia" w:ascii="BIZ UDゴシック" w:hAnsi="BIZ UDゴシック"/>
                <w:sz w:val="18"/>
                <w:szCs w:val="18"/>
              </w:rPr>
              <w:t>の</w:t>
            </w:r>
            <w:r w:rsidRPr="001C646B" w:rsidR="001136D0">
              <w:rPr>
                <w:rFonts w:hint="eastAsia" w:ascii="BIZ UDゴシック" w:hAnsi="BIZ UDゴシック"/>
                <w:sz w:val="18"/>
                <w:szCs w:val="18"/>
              </w:rPr>
              <w:t>メンテナンス</w:t>
            </w:r>
            <w:r w:rsidRPr="001C646B" w:rsidR="003D2B67">
              <w:rPr>
                <w:rFonts w:hint="eastAsia" w:ascii="BIZ UDゴシック" w:hAnsi="BIZ UDゴシック"/>
                <w:sz w:val="18"/>
                <w:szCs w:val="18"/>
              </w:rPr>
              <w:t>発生時に</w:t>
            </w:r>
            <w:r w:rsidRPr="001C646B" w:rsidR="00C05444">
              <w:rPr>
                <w:rFonts w:hint="eastAsia" w:ascii="BIZ UDゴシック" w:hAnsi="BIZ UDゴシック"/>
                <w:sz w:val="18"/>
                <w:szCs w:val="18"/>
              </w:rPr>
              <w:t>、</w:t>
            </w:r>
            <w:r w:rsidRPr="001C646B" w:rsidR="00BC3B7D">
              <w:rPr>
                <w:rFonts w:hint="eastAsia" w:ascii="BIZ UDゴシック" w:hAnsi="BIZ UDゴシック"/>
                <w:sz w:val="18"/>
                <w:szCs w:val="18"/>
              </w:rPr>
              <w:t>本システムへの</w:t>
            </w:r>
            <w:r w:rsidRPr="001C646B" w:rsidR="00C05444">
              <w:rPr>
                <w:rFonts w:hint="eastAsia" w:ascii="BIZ UDゴシック" w:hAnsi="BIZ UDゴシック"/>
                <w:sz w:val="18"/>
                <w:szCs w:val="18"/>
              </w:rPr>
              <w:t>サービス影響を最小限に</w:t>
            </w:r>
            <w:r w:rsidRPr="001C646B" w:rsidR="003D2B67">
              <w:rPr>
                <w:rFonts w:hint="eastAsia" w:ascii="BIZ UDゴシック" w:hAnsi="BIZ UDゴシック"/>
                <w:sz w:val="18"/>
                <w:szCs w:val="18"/>
              </w:rPr>
              <w:t>する</w:t>
            </w:r>
          </w:p>
        </w:tc>
      </w:tr>
    </w:tbl>
    <w:p w:rsidRPr="001C646B" w:rsidR="003D7D40" w:rsidP="003D7D40" w:rsidRDefault="003D7D40" w14:paraId="0D666DD2" w14:textId="77777777">
      <w:pPr>
        <w:rPr>
          <w:rFonts w:ascii="BIZ UDゴシック" w:hAnsi="BIZ UDゴシック"/>
          <w:sz w:val="18"/>
          <w:szCs w:val="18"/>
        </w:rPr>
      </w:pPr>
    </w:p>
    <w:p w:rsidRPr="001C646B" w:rsidR="00004666" w:rsidRDefault="00004666" w14:paraId="09335038" w14:textId="77777777">
      <w:pPr>
        <w:widowControl/>
        <w:snapToGrid/>
        <w:spacing w:line="240" w:lineRule="auto"/>
        <w:jc w:val="left"/>
        <w:rPr>
          <w:rFonts w:ascii="BIZ UDゴシック" w:hAnsi="BIZ UDゴシック" w:cs="BIZ UDゴシック"/>
          <w:b/>
          <w:sz w:val="18"/>
          <w:szCs w:val="18"/>
          <w:u w:val="single"/>
        </w:rPr>
      </w:pPr>
      <w:bookmarkStart w:name="_Toc183718461" w:id="2057"/>
      <w:bookmarkStart w:name="_Toc183788574" w:id="2058"/>
      <w:r w:rsidRPr="001C646B">
        <w:rPr>
          <w:rFonts w:ascii="BIZ UDゴシック" w:hAnsi="BIZ UDゴシック"/>
          <w:sz w:val="18"/>
          <w:szCs w:val="18"/>
        </w:rPr>
        <w:br w:type="page"/>
      </w:r>
    </w:p>
    <w:p w:rsidRPr="00BC3E10" w:rsidR="003D7D40" w:rsidP="00C80635" w:rsidRDefault="003D7D40" w14:paraId="7676B6E6" w14:textId="2A75EDDF">
      <w:pPr>
        <w:pStyle w:val="2"/>
      </w:pPr>
      <w:bookmarkStart w:name="_Toc202274395" w:id="2059"/>
      <w:r w:rsidRPr="00BC3E10">
        <w:rPr>
          <w:rFonts w:hint="eastAsia"/>
        </w:rPr>
        <w:t>システム変更運用</w:t>
      </w:r>
      <w:bookmarkEnd w:id="2057"/>
      <w:bookmarkEnd w:id="2058"/>
      <w:bookmarkEnd w:id="2059"/>
    </w:p>
    <w:p w:rsidRPr="00BC3E10" w:rsidR="003D7D40" w:rsidP="00C80635" w:rsidRDefault="003D7D40" w14:paraId="31F70798" w14:textId="77777777">
      <w:pPr>
        <w:pStyle w:val="3"/>
      </w:pPr>
      <w:bookmarkStart w:name="_Toc183718462" w:id="2060"/>
      <w:bookmarkStart w:name="_Toc183788575" w:id="2061"/>
      <w:bookmarkStart w:name="_Toc202274396" w:id="2062"/>
      <w:r w:rsidRPr="00BC3E10">
        <w:rPr>
          <w:rFonts w:hint="eastAsia"/>
        </w:rPr>
        <w:t>運用方針</w:t>
      </w:r>
      <w:bookmarkEnd w:id="2060"/>
      <w:bookmarkEnd w:id="2061"/>
      <w:bookmarkEnd w:id="2062"/>
    </w:p>
    <w:p w:rsidRPr="001C646B" w:rsidR="00A97BBA" w:rsidP="00CB0F0E" w:rsidRDefault="00A97BBA" w14:paraId="5A8FBD1D" w14:textId="77777777">
      <w:pPr>
        <w:pStyle w:val="a9"/>
        <w:ind w:left="360"/>
        <w:rPr>
          <w:rFonts w:ascii="BIZ UDゴシック" w:hAnsi="BIZ UDゴシック"/>
          <w:sz w:val="18"/>
          <w:szCs w:val="18"/>
        </w:rPr>
      </w:pPr>
      <w:r w:rsidRPr="001C646B">
        <w:rPr>
          <w:rFonts w:hint="eastAsia" w:ascii="BIZ UDゴシック" w:hAnsi="BIZ UDゴシック"/>
          <w:sz w:val="18"/>
          <w:szCs w:val="18"/>
        </w:rPr>
        <w:t>本システムのサービス提供を実施するため以下のシステム変更運用を定義する。</w:t>
      </w:r>
    </w:p>
    <w:p w:rsidRPr="001C646B" w:rsidR="00A97BBA" w:rsidP="006B2B21" w:rsidRDefault="00A97BBA" w14:paraId="6A5DEECF" w14:textId="443F8294">
      <w:pPr>
        <w:pStyle w:val="a9"/>
        <w:numPr>
          <w:ilvl w:val="1"/>
          <w:numId w:val="3"/>
        </w:numPr>
        <w:rPr>
          <w:rFonts w:ascii="BIZ UDゴシック" w:hAnsi="BIZ UDゴシック"/>
          <w:sz w:val="18"/>
          <w:szCs w:val="18"/>
        </w:rPr>
      </w:pPr>
      <w:r w:rsidRPr="001C646B">
        <w:rPr>
          <w:rFonts w:hint="eastAsia" w:ascii="BIZ UDゴシック" w:hAnsi="BIZ UDゴシック"/>
          <w:sz w:val="18"/>
          <w:szCs w:val="18"/>
        </w:rPr>
        <w:t>対象：「</w:t>
      </w:r>
      <w:r w:rsidRPr="001C646B" w:rsidR="00B344A5">
        <w:rPr>
          <w:rFonts w:ascii="BIZ UDゴシック" w:hAnsi="BIZ UDゴシック"/>
          <w:sz w:val="18"/>
          <w:szCs w:val="18"/>
        </w:rPr>
        <w:fldChar w:fldCharType="begin"/>
      </w:r>
      <w:r w:rsidRPr="001C646B" w:rsidR="00B344A5">
        <w:rPr>
          <w:rFonts w:ascii="BIZ UDゴシック" w:hAnsi="BIZ UDゴシック"/>
          <w:sz w:val="18"/>
          <w:szCs w:val="18"/>
        </w:rPr>
        <w:instrText xml:space="preserve"> </w:instrText>
      </w:r>
      <w:r w:rsidRPr="001C646B" w:rsidR="00B344A5">
        <w:rPr>
          <w:rFonts w:hint="eastAsia" w:ascii="BIZ UDゴシック" w:hAnsi="BIZ UDゴシック"/>
          <w:sz w:val="18"/>
          <w:szCs w:val="18"/>
        </w:rPr>
        <w:instrText>REF _Ref183945286 \r \h</w:instrText>
      </w:r>
      <w:r w:rsidRPr="001C646B" w:rsidR="00B344A5">
        <w:rPr>
          <w:rFonts w:ascii="BIZ UDゴシック" w:hAnsi="BIZ UDゴシック"/>
          <w:sz w:val="18"/>
          <w:szCs w:val="18"/>
        </w:rPr>
        <w:instrText xml:space="preserve"> </w:instrText>
      </w:r>
      <w:r w:rsidRPr="001C646B" w:rsidR="00B344A5">
        <w:rPr>
          <w:rFonts w:ascii="BIZ UDゴシック" w:hAnsi="BIZ UDゴシック"/>
          <w:sz w:val="18"/>
          <w:szCs w:val="18"/>
        </w:rPr>
      </w:r>
      <w:r w:rsidRPr="001C646B" w:rsidR="00B344A5">
        <w:rPr>
          <w:rFonts w:ascii="BIZ UDゴシック" w:hAnsi="BIZ UDゴシック"/>
          <w:sz w:val="18"/>
          <w:szCs w:val="18"/>
        </w:rPr>
        <w:fldChar w:fldCharType="separate"/>
      </w:r>
      <w:r w:rsidR="009766A9">
        <w:rPr>
          <w:rFonts w:hint="eastAsia" w:ascii="ＭＳ 明朝" w:hAnsi="ＭＳ 明朝" w:eastAsia="ＭＳ 明朝" w:cs="ＭＳ 明朝"/>
          <w:sz w:val="18"/>
          <w:szCs w:val="18"/>
          <w:cs/>
        </w:rPr>
        <w:t>‎</w:t>
      </w:r>
      <w:r w:rsidR="009766A9">
        <w:rPr>
          <w:rFonts w:ascii="BIZ UDゴシック" w:hAnsi="BIZ UDゴシック"/>
          <w:sz w:val="18"/>
          <w:szCs w:val="18"/>
        </w:rPr>
        <w:t>4.1</w:t>
      </w:r>
      <w:r w:rsidRPr="001C646B" w:rsidR="00B344A5">
        <w:rPr>
          <w:rFonts w:ascii="BIZ UDゴシック" w:hAnsi="BIZ UDゴシック"/>
          <w:sz w:val="18"/>
          <w:szCs w:val="18"/>
        </w:rPr>
        <w:fldChar w:fldCharType="end"/>
      </w:r>
      <w:r w:rsidRPr="001C646B" w:rsidR="000006AB">
        <w:rPr>
          <w:rFonts w:ascii="BIZ UDゴシック" w:hAnsi="BIZ UDゴシック"/>
          <w:sz w:val="18"/>
          <w:szCs w:val="18"/>
        </w:rPr>
        <w:fldChar w:fldCharType="begin"/>
      </w:r>
      <w:r w:rsidRPr="001C646B" w:rsidR="000006AB">
        <w:rPr>
          <w:rFonts w:ascii="BIZ UDゴシック" w:hAnsi="BIZ UDゴシック"/>
          <w:sz w:val="18"/>
          <w:szCs w:val="18"/>
        </w:rPr>
        <w:instrText xml:space="preserve"> REF _Ref183946515 \r \h </w:instrText>
      </w:r>
      <w:r w:rsidRPr="001C646B" w:rsidR="000006AB">
        <w:rPr>
          <w:rFonts w:ascii="BIZ UDゴシック" w:hAnsi="BIZ UDゴシック"/>
          <w:sz w:val="18"/>
          <w:szCs w:val="18"/>
        </w:rPr>
      </w:r>
      <w:r w:rsidRPr="001C646B" w:rsidR="000006AB">
        <w:rPr>
          <w:rFonts w:ascii="BIZ UDゴシック" w:hAnsi="BIZ UDゴシック"/>
          <w:sz w:val="18"/>
          <w:szCs w:val="18"/>
        </w:rPr>
        <w:fldChar w:fldCharType="separate"/>
      </w:r>
      <w:r w:rsidR="009766A9">
        <w:rPr>
          <w:rFonts w:hint="eastAsia" w:ascii="ＭＳ 明朝" w:hAnsi="ＭＳ 明朝" w:eastAsia="ＭＳ 明朝" w:cs="ＭＳ 明朝"/>
          <w:sz w:val="18"/>
          <w:szCs w:val="18"/>
          <w:cs/>
        </w:rPr>
        <w:t>‎</w:t>
      </w:r>
      <w:r w:rsidRPr="001C646B" w:rsidR="000006AB">
        <w:rPr>
          <w:rFonts w:ascii="BIZ UDゴシック" w:hAnsi="BIZ UDゴシック"/>
          <w:sz w:val="18"/>
          <w:szCs w:val="18"/>
        </w:rPr>
        <w:fldChar w:fldCharType="end"/>
      </w:r>
      <w:r w:rsidRPr="00A773F5" w:rsidR="000006AB">
        <w:rPr>
          <w:rFonts w:ascii="BIZ UDゴシック" w:hAnsi="BIZ UDゴシック"/>
          <w:sz w:val="20"/>
          <w:szCs w:val="20"/>
        </w:rPr>
        <w:fldChar w:fldCharType="begin"/>
      </w:r>
      <w:r w:rsidRPr="00A773F5" w:rsidR="000006AB">
        <w:rPr>
          <w:rFonts w:ascii="BIZ UDゴシック" w:hAnsi="BIZ UDゴシック"/>
          <w:sz w:val="20"/>
          <w:szCs w:val="20"/>
        </w:rPr>
        <w:instrText xml:space="preserve"> REF _Ref183946536 \h </w:instrText>
      </w:r>
      <w:r w:rsidRPr="00A773F5" w:rsidR="001069F5">
        <w:rPr>
          <w:rFonts w:ascii="BIZ UDゴシック" w:hAnsi="BIZ UDゴシック"/>
          <w:sz w:val="20"/>
          <w:szCs w:val="20"/>
        </w:rPr>
        <w:instrText xml:space="preserve"> \* MERGEFORMAT </w:instrText>
      </w:r>
      <w:r w:rsidRPr="00A773F5" w:rsidR="000006AB">
        <w:rPr>
          <w:rFonts w:ascii="BIZ UDゴシック" w:hAnsi="BIZ UDゴシック"/>
          <w:sz w:val="20"/>
          <w:szCs w:val="20"/>
        </w:rPr>
      </w:r>
      <w:r w:rsidRPr="00A773F5" w:rsidR="000006AB">
        <w:rPr>
          <w:rFonts w:ascii="BIZ UDゴシック" w:hAnsi="BIZ UDゴシック"/>
          <w:sz w:val="20"/>
          <w:szCs w:val="20"/>
        </w:rPr>
        <w:fldChar w:fldCharType="separate"/>
      </w:r>
      <w:r w:rsidRPr="00A773F5" w:rsidR="009766A9">
        <w:rPr>
          <w:rFonts w:hint="eastAsia"/>
          <w:sz w:val="20"/>
          <w:szCs w:val="20"/>
        </w:rPr>
        <w:t>運用対象システム</w:t>
      </w:r>
      <w:r w:rsidRPr="00A773F5" w:rsidR="000006AB">
        <w:rPr>
          <w:rFonts w:ascii="BIZ UDゴシック" w:hAnsi="BIZ UDゴシック"/>
          <w:sz w:val="20"/>
          <w:szCs w:val="20"/>
        </w:rPr>
        <w:fldChar w:fldCharType="end"/>
      </w:r>
      <w:r w:rsidRPr="001C646B">
        <w:rPr>
          <w:rFonts w:ascii="BIZ UDゴシック" w:hAnsi="BIZ UDゴシック"/>
          <w:sz w:val="18"/>
          <w:szCs w:val="18"/>
        </w:rPr>
        <w:t>」を参照とする。</w:t>
      </w:r>
    </w:p>
    <w:p w:rsidRPr="001C646B" w:rsidR="00A97BBA" w:rsidP="006B2B21" w:rsidRDefault="00A97BBA" w14:paraId="20A866FE" w14:textId="67549BE5">
      <w:pPr>
        <w:pStyle w:val="a9"/>
        <w:numPr>
          <w:ilvl w:val="1"/>
          <w:numId w:val="3"/>
        </w:numPr>
        <w:rPr>
          <w:rFonts w:ascii="BIZ UDゴシック" w:hAnsi="BIZ UDゴシック"/>
          <w:sz w:val="18"/>
          <w:szCs w:val="18"/>
        </w:rPr>
      </w:pPr>
      <w:r w:rsidRPr="001C646B">
        <w:rPr>
          <w:rFonts w:hint="eastAsia" w:ascii="BIZ UDゴシック" w:hAnsi="BIZ UDゴシック"/>
          <w:sz w:val="18"/>
          <w:szCs w:val="18"/>
        </w:rPr>
        <w:t>方式</w:t>
      </w:r>
      <w:r w:rsidRPr="001C646B" w:rsidR="00CB0F0E">
        <w:rPr>
          <w:rFonts w:hint="eastAsia" w:ascii="BIZ UDゴシック" w:hAnsi="BIZ UDゴシック"/>
          <w:sz w:val="18"/>
          <w:szCs w:val="18"/>
        </w:rPr>
        <w:t>：</w:t>
      </w:r>
      <w:r w:rsidRPr="001C646B" w:rsidR="00071283">
        <w:rPr>
          <w:rFonts w:hint="eastAsia" w:ascii="BIZ UDゴシック" w:hAnsi="BIZ UDゴシック"/>
          <w:sz w:val="18"/>
          <w:szCs w:val="18"/>
        </w:rPr>
        <w:t>利用ユーザからの申請及び</w:t>
      </w:r>
      <w:r w:rsidRPr="001C646B" w:rsidR="007B216B">
        <w:rPr>
          <w:rFonts w:hint="eastAsia" w:ascii="BIZ UDゴシック" w:hAnsi="BIZ UDゴシック"/>
          <w:sz w:val="18"/>
          <w:szCs w:val="18"/>
        </w:rPr>
        <w:t>各RD</w:t>
      </w:r>
      <w:r w:rsidRPr="001C646B">
        <w:rPr>
          <w:rFonts w:hint="eastAsia" w:ascii="BIZ UDゴシック" w:hAnsi="BIZ UDゴシック"/>
          <w:sz w:val="18"/>
          <w:szCs w:val="18"/>
        </w:rPr>
        <w:t>部門管理者からの依頼もしくは</w:t>
      </w:r>
      <w:r w:rsidRPr="001C646B" w:rsidR="007B216B">
        <w:rPr>
          <w:rFonts w:ascii="BIZ UDゴシック" w:hAnsi="BIZ UDゴシック"/>
          <w:sz w:val="18"/>
          <w:szCs w:val="18"/>
        </w:rPr>
        <w:t>RD-ITサポート</w:t>
      </w:r>
      <w:r w:rsidRPr="001C646B">
        <w:rPr>
          <w:rFonts w:ascii="BIZ UDゴシック" w:hAnsi="BIZ UDゴシック"/>
          <w:sz w:val="18"/>
          <w:szCs w:val="18"/>
        </w:rPr>
        <w:t>が必要と判断した内容を元に対応内容の合理性を判断し、変更作業を実施する。</w:t>
      </w:r>
    </w:p>
    <w:p w:rsidRPr="00A773F5" w:rsidR="00A97BBA" w:rsidP="00A773F5" w:rsidRDefault="00A97BBA" w14:paraId="0CE88A37" w14:textId="04B75F2F">
      <w:pPr>
        <w:pStyle w:val="a9"/>
        <w:numPr>
          <w:ilvl w:val="1"/>
          <w:numId w:val="3"/>
        </w:numPr>
        <w:rPr>
          <w:rFonts w:ascii="BIZ UDゴシック" w:hAnsi="BIZ UDゴシック"/>
          <w:sz w:val="18"/>
          <w:szCs w:val="18"/>
        </w:rPr>
      </w:pPr>
      <w:r w:rsidRPr="001C646B">
        <w:rPr>
          <w:rFonts w:hint="eastAsia" w:ascii="BIZ UDゴシック" w:hAnsi="BIZ UDゴシック"/>
          <w:sz w:val="18"/>
          <w:szCs w:val="18"/>
        </w:rPr>
        <w:t>実施手順：</w:t>
      </w:r>
      <w:r w:rsidRPr="00A773F5">
        <w:rPr>
          <w:rFonts w:hint="eastAsia" w:ascii="BIZ UDゴシック" w:hAnsi="BIZ UDゴシック"/>
          <w:sz w:val="18"/>
          <w:szCs w:val="18"/>
        </w:rPr>
        <w:t>運用対象システムの特性とベンダー公開情報を組み合わせた検証済み手順。</w:t>
      </w:r>
    </w:p>
    <w:p w:rsidRPr="001C646B" w:rsidR="003D7D40" w:rsidP="006B2B21" w:rsidRDefault="00A97BBA" w14:paraId="090B7F10" w14:textId="7F49C1E8">
      <w:pPr>
        <w:pStyle w:val="a9"/>
        <w:numPr>
          <w:ilvl w:val="1"/>
          <w:numId w:val="3"/>
        </w:numPr>
        <w:rPr>
          <w:rFonts w:ascii="BIZ UDゴシック" w:hAnsi="BIZ UDゴシック"/>
          <w:sz w:val="18"/>
          <w:szCs w:val="18"/>
        </w:rPr>
      </w:pPr>
      <w:r w:rsidRPr="001C646B">
        <w:rPr>
          <w:rFonts w:hint="eastAsia" w:ascii="BIZ UDゴシック" w:hAnsi="BIZ UDゴシック"/>
          <w:sz w:val="18"/>
          <w:szCs w:val="18"/>
        </w:rPr>
        <w:t>注意事項：停止を要する変更作業およびメンテナンス作業が発生する場合、原則</w:t>
      </w:r>
      <w:r w:rsidRPr="001C646B">
        <w:rPr>
          <w:rFonts w:ascii="BIZ UDゴシック" w:hAnsi="BIZ UDゴシック"/>
          <w:sz w:val="18"/>
          <w:szCs w:val="18"/>
        </w:rPr>
        <w:t>2週間以上前に</w:t>
      </w:r>
      <w:r w:rsidRPr="001C646B" w:rsidR="000A7849">
        <w:rPr>
          <w:rFonts w:hint="eastAsia" w:ascii="BIZ UDゴシック" w:hAnsi="BIZ UDゴシック"/>
          <w:sz w:val="18"/>
          <w:szCs w:val="18"/>
        </w:rPr>
        <w:t>ポータルサイトおよびメールにて</w:t>
      </w:r>
      <w:r w:rsidRPr="001C646B">
        <w:rPr>
          <w:rFonts w:ascii="BIZ UDゴシック" w:hAnsi="BIZ UDゴシック"/>
          <w:sz w:val="18"/>
          <w:szCs w:val="18"/>
        </w:rPr>
        <w:t>利用</w:t>
      </w:r>
      <w:r w:rsidRPr="001C646B" w:rsidR="003B424D">
        <w:rPr>
          <w:rFonts w:hint="eastAsia" w:ascii="BIZ UDゴシック" w:hAnsi="BIZ UDゴシック"/>
          <w:sz w:val="18"/>
          <w:szCs w:val="18"/>
        </w:rPr>
        <w:t>ユーザ</w:t>
      </w:r>
      <w:r w:rsidRPr="001C646B">
        <w:rPr>
          <w:rFonts w:ascii="BIZ UDゴシック" w:hAnsi="BIZ UDゴシック"/>
          <w:sz w:val="18"/>
          <w:szCs w:val="18"/>
        </w:rPr>
        <w:t>に通知する。</w:t>
      </w:r>
    </w:p>
    <w:p w:rsidR="008C3267" w:rsidP="008C3267" w:rsidRDefault="008C3267" w14:paraId="43DBBDCD" w14:textId="77777777">
      <w:pPr>
        <w:pStyle w:val="3"/>
        <w:numPr>
          <w:ilvl w:val="0"/>
          <w:numId w:val="0"/>
        </w:numPr>
        <w:ind w:left="425" w:hanging="425"/>
      </w:pPr>
      <w:bookmarkStart w:name="_Toc183718463" w:id="2063"/>
      <w:bookmarkStart w:name="_Toc183788576" w:id="2064"/>
    </w:p>
    <w:p w:rsidRPr="000006AB" w:rsidR="00A97BBA" w:rsidP="00C80635" w:rsidRDefault="00A97BBA" w14:paraId="1CE042CC" w14:textId="4477D2B8">
      <w:pPr>
        <w:pStyle w:val="3"/>
      </w:pPr>
      <w:bookmarkStart w:name="_Toc202274397" w:id="2065"/>
      <w:r w:rsidRPr="00CC0517">
        <w:rPr>
          <w:rFonts w:hint="eastAsia"/>
        </w:rPr>
        <w:t>作業一覧</w:t>
      </w:r>
      <w:bookmarkEnd w:id="2063"/>
      <w:bookmarkEnd w:id="2064"/>
      <w:bookmarkEnd w:id="2065"/>
    </w:p>
    <w:tbl>
      <w:tblPr>
        <w:tblStyle w:val="af2"/>
        <w:tblW w:w="0" w:type="auto"/>
        <w:tblInd w:w="-5" w:type="dxa"/>
        <w:tblLook w:val="04A0" w:firstRow="1" w:lastRow="0" w:firstColumn="1" w:lastColumn="0" w:noHBand="0" w:noVBand="1"/>
        <w:tblPrChange w:author="Dai Nagashima" w:date="2025-05-16T08:46:00Z" w:id="2066">
          <w:tblPr>
            <w:tblStyle w:val="af2"/>
            <w:tblW w:w="0" w:type="auto"/>
            <w:tblInd w:w="-5" w:type="dxa"/>
            <w:tblLook w:val="04A0" w:firstRow="1" w:lastRow="0" w:firstColumn="1" w:lastColumn="0" w:noHBand="0" w:noVBand="1"/>
          </w:tblPr>
        </w:tblPrChange>
      </w:tblPr>
      <w:tblGrid>
        <w:gridCol w:w="2552"/>
        <w:gridCol w:w="3402"/>
        <w:gridCol w:w="4662"/>
        <w:gridCol w:w="3381"/>
        <w:tblGridChange w:id="2067">
          <w:tblGrid>
            <w:gridCol w:w="40"/>
            <w:gridCol w:w="2512"/>
            <w:gridCol w:w="1303"/>
            <w:gridCol w:w="2099"/>
            <w:gridCol w:w="1282"/>
            <w:gridCol w:w="3380"/>
            <w:gridCol w:w="40"/>
            <w:gridCol w:w="3341"/>
            <w:gridCol w:w="40"/>
          </w:tblGrid>
        </w:tblGridChange>
      </w:tblGrid>
      <w:tr w:rsidR="00A97BBA" w:rsidTr="00BE108F" w14:paraId="1666B0BF" w14:textId="77777777">
        <w:trPr>
          <w:trPrChange w:author="Dai Nagashima" w:date="2025-05-16T08:46:00Z" w:id="2068">
            <w:trPr>
              <w:gridBefore w:val="1"/>
            </w:trPr>
          </w:trPrChange>
        </w:trPr>
        <w:tc>
          <w:tcPr>
            <w:tcW w:w="2552" w:type="dxa"/>
            <w:shd w:val="clear" w:color="auto" w:fill="D9F2D0" w:themeFill="accent6" w:themeFillTint="33"/>
            <w:tcPrChange w:author="Dai Nagashima" w:date="2025-05-16T08:46:00Z" w:id="2069">
              <w:tcPr>
                <w:tcW w:w="3815" w:type="dxa"/>
                <w:gridSpan w:val="2"/>
                <w:shd w:val="clear" w:color="auto" w:fill="D9F2D0" w:themeFill="accent6" w:themeFillTint="33"/>
              </w:tcPr>
            </w:tcPrChange>
          </w:tcPr>
          <w:p w:rsidRPr="001C646B" w:rsidR="00A97BBA" w:rsidP="000006AB" w:rsidRDefault="00A97BBA" w14:paraId="163708E0" w14:textId="22CB5D86">
            <w:pPr>
              <w:rPr>
                <w:rFonts w:ascii="BIZ UDゴシック" w:hAnsi="BIZ UDゴシック"/>
                <w:sz w:val="18"/>
                <w:szCs w:val="18"/>
              </w:rPr>
            </w:pPr>
            <w:r w:rsidRPr="001C646B">
              <w:rPr>
                <w:rFonts w:ascii="BIZ UDゴシック" w:hAnsi="BIZ UDゴシック"/>
                <w:b/>
                <w:bCs/>
                <w:sz w:val="18"/>
                <w:szCs w:val="18"/>
              </w:rPr>
              <w:t>運用項目</w:t>
            </w:r>
          </w:p>
        </w:tc>
        <w:tc>
          <w:tcPr>
            <w:tcW w:w="3402" w:type="dxa"/>
            <w:shd w:val="clear" w:color="auto" w:fill="D9F2D0" w:themeFill="accent6" w:themeFillTint="33"/>
            <w:tcPrChange w:author="Dai Nagashima" w:date="2025-05-16T08:46:00Z" w:id="2070">
              <w:tcPr>
                <w:tcW w:w="3381" w:type="dxa"/>
                <w:gridSpan w:val="2"/>
                <w:shd w:val="clear" w:color="auto" w:fill="D9F2D0" w:themeFill="accent6" w:themeFillTint="33"/>
              </w:tcPr>
            </w:tcPrChange>
          </w:tcPr>
          <w:p w:rsidRPr="001C646B" w:rsidR="00A97BBA" w:rsidP="000006AB" w:rsidRDefault="00A97BBA" w14:paraId="585C3491" w14:textId="090A7DA7">
            <w:pPr>
              <w:rPr>
                <w:rFonts w:ascii="BIZ UDゴシック" w:hAnsi="BIZ UDゴシック"/>
                <w:sz w:val="18"/>
                <w:szCs w:val="18"/>
              </w:rPr>
            </w:pPr>
            <w:r w:rsidRPr="001C646B">
              <w:rPr>
                <w:rFonts w:ascii="BIZ UDゴシック" w:hAnsi="BIZ UDゴシック"/>
                <w:b/>
                <w:bCs/>
                <w:sz w:val="18"/>
                <w:szCs w:val="18"/>
              </w:rPr>
              <w:t>運用作業</w:t>
            </w:r>
          </w:p>
        </w:tc>
        <w:tc>
          <w:tcPr>
            <w:tcW w:w="4662" w:type="dxa"/>
            <w:shd w:val="clear" w:color="auto" w:fill="D9F2D0" w:themeFill="accent6" w:themeFillTint="33"/>
            <w:tcPrChange w:author="Dai Nagashima" w:date="2025-05-16T08:46:00Z" w:id="2071">
              <w:tcPr>
                <w:tcW w:w="3420" w:type="dxa"/>
                <w:gridSpan w:val="2"/>
                <w:shd w:val="clear" w:color="auto" w:fill="D9F2D0" w:themeFill="accent6" w:themeFillTint="33"/>
              </w:tcPr>
            </w:tcPrChange>
          </w:tcPr>
          <w:p w:rsidRPr="001C646B" w:rsidR="00A97BBA" w:rsidP="000006AB" w:rsidRDefault="00A97BBA" w14:paraId="64598B8B" w14:textId="626DB0A5">
            <w:pPr>
              <w:rPr>
                <w:rFonts w:ascii="BIZ UDゴシック" w:hAnsi="BIZ UDゴシック"/>
                <w:sz w:val="18"/>
                <w:szCs w:val="18"/>
              </w:rPr>
            </w:pPr>
            <w:r w:rsidRPr="001C646B">
              <w:rPr>
                <w:rFonts w:ascii="BIZ UDゴシック" w:hAnsi="BIZ UDゴシック"/>
                <w:b/>
                <w:bCs/>
                <w:sz w:val="18"/>
                <w:szCs w:val="18"/>
              </w:rPr>
              <w:t>内容</w:t>
            </w:r>
          </w:p>
        </w:tc>
        <w:tc>
          <w:tcPr>
            <w:tcW w:w="3381" w:type="dxa"/>
            <w:shd w:val="clear" w:color="auto" w:fill="D9F2D0" w:themeFill="accent6" w:themeFillTint="33"/>
            <w:tcPrChange w:author="Dai Nagashima" w:date="2025-05-16T08:46:00Z" w:id="2072">
              <w:tcPr>
                <w:tcW w:w="3381" w:type="dxa"/>
                <w:gridSpan w:val="2"/>
                <w:shd w:val="clear" w:color="auto" w:fill="D9F2D0" w:themeFill="accent6" w:themeFillTint="33"/>
              </w:tcPr>
            </w:tcPrChange>
          </w:tcPr>
          <w:p w:rsidRPr="001C646B" w:rsidR="00A97BBA" w:rsidP="000006AB" w:rsidRDefault="00A97BBA" w14:paraId="5A4B50C6" w14:textId="2DD04563">
            <w:pPr>
              <w:rPr>
                <w:rFonts w:ascii="BIZ UDゴシック" w:hAnsi="BIZ UDゴシック"/>
                <w:b/>
                <w:bCs/>
                <w:sz w:val="18"/>
                <w:szCs w:val="18"/>
              </w:rPr>
            </w:pPr>
            <w:r w:rsidRPr="001C646B">
              <w:rPr>
                <w:rFonts w:hint="eastAsia" w:ascii="BIZ UDゴシック" w:hAnsi="BIZ UDゴシック"/>
                <w:b/>
                <w:bCs/>
                <w:sz w:val="18"/>
                <w:szCs w:val="18"/>
              </w:rPr>
              <w:t>実施</w:t>
            </w:r>
            <w:r w:rsidRPr="001C646B" w:rsidR="00815D2A">
              <w:rPr>
                <w:rFonts w:hint="eastAsia" w:ascii="BIZ UDゴシック" w:hAnsi="BIZ UDゴシック"/>
                <w:b/>
                <w:bCs/>
                <w:sz w:val="18"/>
                <w:szCs w:val="18"/>
              </w:rPr>
              <w:t>トリガー</w:t>
            </w:r>
          </w:p>
        </w:tc>
      </w:tr>
      <w:tr w:rsidR="00A97BBA" w:rsidTr="00BE108F" w14:paraId="7F4BC897" w14:textId="77777777">
        <w:trPr>
          <w:trPrChange w:author="Dai Nagashima" w:date="2025-05-16T08:46:00Z" w:id="2073">
            <w:trPr>
              <w:gridBefore w:val="1"/>
            </w:trPr>
          </w:trPrChange>
        </w:trPr>
        <w:tc>
          <w:tcPr>
            <w:tcW w:w="2552" w:type="dxa"/>
            <w:tcPrChange w:author="Dai Nagashima" w:date="2025-05-16T08:46:00Z" w:id="2074">
              <w:tcPr>
                <w:tcW w:w="3815" w:type="dxa"/>
                <w:gridSpan w:val="2"/>
              </w:tcPr>
            </w:tcPrChange>
          </w:tcPr>
          <w:p w:rsidRPr="001C646B" w:rsidR="00A97BBA" w:rsidP="000006AB" w:rsidRDefault="00A97BBA" w14:paraId="7C9749AD" w14:textId="21AF9DB6">
            <w:pPr>
              <w:rPr>
                <w:rFonts w:ascii="BIZ UDゴシック" w:hAnsi="BIZ UDゴシック"/>
                <w:sz w:val="18"/>
                <w:szCs w:val="18"/>
              </w:rPr>
            </w:pPr>
            <w:r w:rsidRPr="001C646B">
              <w:rPr>
                <w:rFonts w:ascii="BIZ UDゴシック" w:hAnsi="BIZ UDゴシック"/>
                <w:sz w:val="18"/>
                <w:szCs w:val="18"/>
              </w:rPr>
              <w:t>NW/セキュリティ運用</w:t>
            </w:r>
          </w:p>
        </w:tc>
        <w:tc>
          <w:tcPr>
            <w:tcW w:w="3402" w:type="dxa"/>
            <w:tcPrChange w:author="Dai Nagashima" w:date="2025-05-16T08:46:00Z" w:id="2075">
              <w:tcPr>
                <w:tcW w:w="3381" w:type="dxa"/>
                <w:gridSpan w:val="2"/>
              </w:tcPr>
            </w:tcPrChange>
          </w:tcPr>
          <w:p w:rsidRPr="001C646B" w:rsidR="00A97BBA" w:rsidP="000006AB" w:rsidRDefault="00A97BBA" w14:paraId="52F27E30" w14:textId="6D8F931D">
            <w:pPr>
              <w:rPr>
                <w:rFonts w:ascii="BIZ UDゴシック" w:hAnsi="BIZ UDゴシック"/>
                <w:sz w:val="18"/>
                <w:szCs w:val="18"/>
              </w:rPr>
            </w:pPr>
            <w:r w:rsidRPr="001C646B">
              <w:rPr>
                <w:rFonts w:ascii="BIZ UDゴシック" w:hAnsi="BIZ UDゴシック"/>
                <w:sz w:val="18"/>
                <w:szCs w:val="18"/>
              </w:rPr>
              <w:t>RD-LAN登録/変更/削除</w:t>
            </w:r>
          </w:p>
        </w:tc>
        <w:tc>
          <w:tcPr>
            <w:tcW w:w="4662" w:type="dxa"/>
            <w:tcPrChange w:author="Dai Nagashima" w:date="2025-05-16T08:46:00Z" w:id="2076">
              <w:tcPr>
                <w:tcW w:w="3420" w:type="dxa"/>
                <w:gridSpan w:val="2"/>
              </w:tcPr>
            </w:tcPrChange>
          </w:tcPr>
          <w:p w:rsidRPr="001C646B" w:rsidR="00E5303F" w:rsidP="000006AB" w:rsidRDefault="00A97BBA" w14:paraId="3BDFD985" w14:textId="60E68805">
            <w:pPr>
              <w:rPr>
                <w:rFonts w:ascii="BIZ UDゴシック" w:hAnsi="BIZ UDゴシック"/>
                <w:sz w:val="18"/>
                <w:szCs w:val="18"/>
              </w:rPr>
            </w:pPr>
            <w:r w:rsidRPr="001C646B">
              <w:rPr>
                <w:rFonts w:ascii="BIZ UDゴシック" w:hAnsi="BIZ UDゴシック"/>
                <w:sz w:val="18"/>
                <w:szCs w:val="18"/>
              </w:rPr>
              <w:t>測定器等をRD-LANへ接続するための申請作業を実施する。</w:t>
            </w:r>
          </w:p>
        </w:tc>
        <w:tc>
          <w:tcPr>
            <w:tcW w:w="3381" w:type="dxa"/>
            <w:tcPrChange w:author="Dai Nagashima" w:date="2025-05-16T08:46:00Z" w:id="2077">
              <w:tcPr>
                <w:tcW w:w="3381" w:type="dxa"/>
                <w:gridSpan w:val="2"/>
              </w:tcPr>
            </w:tcPrChange>
          </w:tcPr>
          <w:p w:rsidRPr="001C646B" w:rsidR="00A97BBA" w:rsidP="000006AB" w:rsidRDefault="00C32C59" w14:paraId="15A8943E" w14:textId="25484BFA">
            <w:pPr>
              <w:rPr>
                <w:rFonts w:ascii="BIZ UDゴシック" w:hAnsi="BIZ UDゴシック"/>
                <w:sz w:val="18"/>
                <w:szCs w:val="18"/>
              </w:rPr>
            </w:pPr>
            <w:r w:rsidRPr="001C646B">
              <w:rPr>
                <w:rFonts w:hint="eastAsia" w:ascii="BIZ UDゴシック" w:hAnsi="BIZ UDゴシック"/>
                <w:sz w:val="18"/>
                <w:szCs w:val="18"/>
              </w:rPr>
              <w:t>利用ユーザが</w:t>
            </w:r>
            <w:r w:rsidRPr="001C646B" w:rsidR="003F7FED">
              <w:rPr>
                <w:rFonts w:hint="eastAsia" w:ascii="BIZ UDゴシック" w:hAnsi="BIZ UDゴシック"/>
                <w:sz w:val="18"/>
                <w:szCs w:val="18"/>
              </w:rPr>
              <w:t>申請書</w:t>
            </w:r>
            <w:r w:rsidRPr="001C646B">
              <w:rPr>
                <w:rFonts w:hint="eastAsia" w:ascii="BIZ UDゴシック" w:hAnsi="BIZ UDゴシック"/>
                <w:sz w:val="18"/>
                <w:szCs w:val="18"/>
              </w:rPr>
              <w:t>にて実施</w:t>
            </w:r>
          </w:p>
        </w:tc>
      </w:tr>
      <w:tr w:rsidR="00A97BBA" w:rsidTr="00BE108F" w14:paraId="1EB62F2E" w14:textId="77777777">
        <w:trPr>
          <w:trPrChange w:author="Dai Nagashima" w:date="2025-05-16T08:46:00Z" w:id="2078">
            <w:trPr>
              <w:gridBefore w:val="1"/>
            </w:trPr>
          </w:trPrChange>
        </w:trPr>
        <w:tc>
          <w:tcPr>
            <w:tcW w:w="2552" w:type="dxa"/>
            <w:tcPrChange w:author="Dai Nagashima" w:date="2025-05-16T08:46:00Z" w:id="2079">
              <w:tcPr>
                <w:tcW w:w="3815" w:type="dxa"/>
                <w:gridSpan w:val="2"/>
              </w:tcPr>
            </w:tcPrChange>
          </w:tcPr>
          <w:p w:rsidRPr="001C646B" w:rsidR="00A97BBA" w:rsidP="000006AB" w:rsidRDefault="00A97BBA" w14:paraId="195B404B" w14:textId="212B14FF">
            <w:pPr>
              <w:rPr>
                <w:rFonts w:ascii="BIZ UDゴシック" w:hAnsi="BIZ UDゴシック"/>
                <w:sz w:val="18"/>
                <w:szCs w:val="18"/>
              </w:rPr>
            </w:pPr>
            <w:del w:author="Dai Nagashima" w:date="2025-05-16T08:46:00Z" w:id="2080">
              <w:r w:rsidRPr="001C646B" w:rsidDel="00CF7965">
                <w:rPr>
                  <w:rFonts w:ascii="BIZ UDゴシック" w:hAnsi="BIZ UDゴシック"/>
                  <w:sz w:val="18"/>
                  <w:szCs w:val="18"/>
                </w:rPr>
                <w:delText>NW/セキュリティ運用</w:delText>
              </w:r>
            </w:del>
          </w:p>
        </w:tc>
        <w:tc>
          <w:tcPr>
            <w:tcW w:w="3402" w:type="dxa"/>
            <w:tcPrChange w:author="Dai Nagashima" w:date="2025-05-16T08:46:00Z" w:id="2081">
              <w:tcPr>
                <w:tcW w:w="3381" w:type="dxa"/>
                <w:gridSpan w:val="2"/>
              </w:tcPr>
            </w:tcPrChange>
          </w:tcPr>
          <w:p w:rsidRPr="001C646B" w:rsidR="00A97BBA" w:rsidP="000006AB" w:rsidRDefault="00A97BBA" w14:paraId="5CBE4567" w14:textId="2818C9B6">
            <w:pPr>
              <w:rPr>
                <w:rFonts w:ascii="BIZ UDゴシック" w:hAnsi="BIZ UDゴシック"/>
                <w:sz w:val="18"/>
                <w:szCs w:val="18"/>
              </w:rPr>
            </w:pPr>
            <w:r w:rsidRPr="001C646B">
              <w:rPr>
                <w:rFonts w:ascii="BIZ UDゴシック" w:hAnsi="BIZ UDゴシック"/>
                <w:sz w:val="18"/>
                <w:szCs w:val="18"/>
              </w:rPr>
              <w:t>通信制御設定変更</w:t>
            </w:r>
          </w:p>
        </w:tc>
        <w:tc>
          <w:tcPr>
            <w:tcW w:w="4662" w:type="dxa"/>
            <w:tcPrChange w:author="Dai Nagashima" w:date="2025-05-16T08:46:00Z" w:id="2082">
              <w:tcPr>
                <w:tcW w:w="3420" w:type="dxa"/>
                <w:gridSpan w:val="2"/>
              </w:tcPr>
            </w:tcPrChange>
          </w:tcPr>
          <w:p w:rsidRPr="001C646B" w:rsidR="00A97BBA" w:rsidP="000006AB" w:rsidRDefault="00A97BBA" w14:paraId="0A795730" w14:textId="1ACAB21A">
            <w:pPr>
              <w:rPr>
                <w:rFonts w:ascii="BIZ UDゴシック" w:hAnsi="BIZ UDゴシック"/>
                <w:sz w:val="18"/>
                <w:szCs w:val="18"/>
              </w:rPr>
            </w:pPr>
            <w:r w:rsidRPr="001C646B">
              <w:rPr>
                <w:rFonts w:ascii="BIZ UDゴシック" w:hAnsi="BIZ UDゴシック"/>
                <w:sz w:val="18"/>
                <w:szCs w:val="18"/>
              </w:rPr>
              <w:t>依頼要件に基づいて以下のパラメータを変更する。</w:t>
            </w:r>
            <w:r w:rsidRPr="001C646B">
              <w:rPr>
                <w:rFonts w:ascii="BIZ UDゴシック" w:hAnsi="BIZ UDゴシック"/>
                <w:sz w:val="18"/>
                <w:szCs w:val="18"/>
              </w:rPr>
              <w:br/>
            </w:r>
            <w:r w:rsidRPr="001C646B">
              <w:rPr>
                <w:rFonts w:ascii="BIZ UDゴシック" w:hAnsi="BIZ UDゴシック"/>
                <w:sz w:val="18"/>
                <w:szCs w:val="18"/>
              </w:rPr>
              <w:t>対象は以下とする。</w:t>
            </w:r>
            <w:r w:rsidRPr="001C646B">
              <w:rPr>
                <w:rFonts w:ascii="BIZ UDゴシック" w:hAnsi="BIZ UDゴシック"/>
                <w:sz w:val="18"/>
                <w:szCs w:val="18"/>
              </w:rPr>
              <w:br/>
            </w:r>
            <w:r w:rsidRPr="001C646B">
              <w:rPr>
                <w:rFonts w:ascii="BIZ UDゴシック" w:hAnsi="BIZ UDゴシック"/>
                <w:sz w:val="18"/>
                <w:szCs w:val="18"/>
              </w:rPr>
              <w:t>①UTM</w:t>
            </w:r>
            <w:r w:rsidRPr="001C646B">
              <w:rPr>
                <w:rFonts w:ascii="BIZ UDゴシック" w:hAnsi="BIZ UDゴシック"/>
                <w:sz w:val="18"/>
                <w:szCs w:val="18"/>
              </w:rPr>
              <w:br/>
            </w:r>
            <w:r w:rsidRPr="001C646B">
              <w:rPr>
                <w:rFonts w:ascii="BIZ UDゴシック" w:hAnsi="BIZ UDゴシック"/>
                <w:sz w:val="18"/>
                <w:szCs w:val="18"/>
              </w:rPr>
              <w:t>②セキュリティグループ</w:t>
            </w:r>
          </w:p>
        </w:tc>
        <w:tc>
          <w:tcPr>
            <w:tcW w:w="3381" w:type="dxa"/>
            <w:tcPrChange w:author="Dai Nagashima" w:date="2025-05-16T08:46:00Z" w:id="2083">
              <w:tcPr>
                <w:tcW w:w="3381" w:type="dxa"/>
                <w:gridSpan w:val="2"/>
              </w:tcPr>
            </w:tcPrChange>
          </w:tcPr>
          <w:p w:rsidRPr="001C646B" w:rsidR="00A97BBA" w:rsidP="000006AB" w:rsidRDefault="003320B1" w14:paraId="6C128CF3" w14:textId="614FEC46">
            <w:pPr>
              <w:rPr>
                <w:rFonts w:ascii="BIZ UDゴシック" w:hAnsi="BIZ UDゴシック"/>
                <w:sz w:val="18"/>
                <w:szCs w:val="18"/>
              </w:rPr>
            </w:pPr>
            <w:r w:rsidRPr="001C646B">
              <w:rPr>
                <w:rFonts w:hint="eastAsia" w:ascii="BIZ UDゴシック" w:hAnsi="BIZ UDゴシック"/>
                <w:sz w:val="18"/>
                <w:szCs w:val="18"/>
              </w:rPr>
              <w:t>変更要件発生時</w:t>
            </w:r>
          </w:p>
        </w:tc>
      </w:tr>
      <w:tr w:rsidR="00A97BBA" w:rsidTr="00BE108F" w14:paraId="20F3D361" w14:textId="77777777">
        <w:trPr>
          <w:trPrChange w:author="Dai Nagashima" w:date="2025-05-16T08:46:00Z" w:id="2084">
            <w:trPr>
              <w:gridBefore w:val="1"/>
            </w:trPr>
          </w:trPrChange>
        </w:trPr>
        <w:tc>
          <w:tcPr>
            <w:tcW w:w="2552" w:type="dxa"/>
            <w:tcPrChange w:author="Dai Nagashima" w:date="2025-05-16T08:46:00Z" w:id="2085">
              <w:tcPr>
                <w:tcW w:w="3815" w:type="dxa"/>
                <w:gridSpan w:val="2"/>
              </w:tcPr>
            </w:tcPrChange>
          </w:tcPr>
          <w:p w:rsidRPr="001C646B" w:rsidR="00A97BBA" w:rsidP="000006AB" w:rsidRDefault="00A97BBA" w14:paraId="60956A38" w14:textId="3870FD88">
            <w:pPr>
              <w:rPr>
                <w:rFonts w:ascii="BIZ UDゴシック" w:hAnsi="BIZ UDゴシック"/>
                <w:sz w:val="18"/>
                <w:szCs w:val="18"/>
              </w:rPr>
            </w:pPr>
            <w:r w:rsidRPr="001C646B">
              <w:rPr>
                <w:rFonts w:ascii="BIZ UDゴシック" w:hAnsi="BIZ UDゴシック"/>
                <w:sz w:val="18"/>
                <w:szCs w:val="18"/>
              </w:rPr>
              <w:t>ファイルサーバ運用</w:t>
            </w:r>
          </w:p>
        </w:tc>
        <w:tc>
          <w:tcPr>
            <w:tcW w:w="3402" w:type="dxa"/>
            <w:tcPrChange w:author="Dai Nagashima" w:date="2025-05-16T08:46:00Z" w:id="2086">
              <w:tcPr>
                <w:tcW w:w="3381" w:type="dxa"/>
                <w:gridSpan w:val="2"/>
              </w:tcPr>
            </w:tcPrChange>
          </w:tcPr>
          <w:p w:rsidRPr="001C646B" w:rsidR="00A97BBA" w:rsidP="000006AB" w:rsidRDefault="00A97BBA" w14:paraId="5F18D769" w14:textId="7FD39792">
            <w:pPr>
              <w:rPr>
                <w:rFonts w:ascii="BIZ UDゴシック" w:hAnsi="BIZ UDゴシック"/>
                <w:sz w:val="18"/>
                <w:szCs w:val="18"/>
              </w:rPr>
            </w:pPr>
            <w:proofErr w:type="spellStart"/>
            <w:r w:rsidRPr="001C646B">
              <w:rPr>
                <w:rFonts w:ascii="BIZ UDゴシック" w:hAnsi="BIZ UDゴシック"/>
                <w:sz w:val="18"/>
                <w:szCs w:val="18"/>
              </w:rPr>
              <w:t>FSx</w:t>
            </w:r>
            <w:proofErr w:type="spellEnd"/>
            <w:r w:rsidRPr="001C646B">
              <w:rPr>
                <w:rFonts w:ascii="BIZ UDゴシック" w:hAnsi="BIZ UDゴシック"/>
                <w:sz w:val="18"/>
                <w:szCs w:val="18"/>
              </w:rPr>
              <w:t>設定変更</w:t>
            </w:r>
          </w:p>
        </w:tc>
        <w:tc>
          <w:tcPr>
            <w:tcW w:w="4662" w:type="dxa"/>
            <w:tcPrChange w:author="Dai Nagashima" w:date="2025-05-16T08:46:00Z" w:id="2087">
              <w:tcPr>
                <w:tcW w:w="3420" w:type="dxa"/>
                <w:gridSpan w:val="2"/>
              </w:tcPr>
            </w:tcPrChange>
          </w:tcPr>
          <w:p w:rsidRPr="001C646B" w:rsidR="00A97BBA" w:rsidP="000006AB" w:rsidRDefault="00A97BBA" w14:paraId="570CB4A7" w14:textId="0CF92A1C">
            <w:pPr>
              <w:rPr>
                <w:rFonts w:ascii="BIZ UDゴシック" w:hAnsi="BIZ UDゴシック"/>
                <w:sz w:val="18"/>
                <w:szCs w:val="18"/>
              </w:rPr>
            </w:pPr>
            <w:r w:rsidRPr="001C646B">
              <w:rPr>
                <w:rFonts w:ascii="BIZ UDゴシック" w:hAnsi="BIZ UDゴシック"/>
                <w:sz w:val="18"/>
                <w:szCs w:val="18"/>
              </w:rPr>
              <w:t>クラウドストレージ(</w:t>
            </w:r>
            <w:proofErr w:type="spellStart"/>
            <w:r w:rsidRPr="001C646B">
              <w:rPr>
                <w:rFonts w:ascii="BIZ UDゴシック" w:hAnsi="BIZ UDゴシック"/>
                <w:sz w:val="18"/>
                <w:szCs w:val="18"/>
              </w:rPr>
              <w:t>FSx</w:t>
            </w:r>
            <w:proofErr w:type="spellEnd"/>
            <w:r w:rsidRPr="001C646B">
              <w:rPr>
                <w:rFonts w:ascii="BIZ UDゴシック" w:hAnsi="BIZ UDゴシック"/>
                <w:sz w:val="18"/>
                <w:szCs w:val="18"/>
              </w:rPr>
              <w:t>)の以下設定変更作業を実施する。</w:t>
            </w:r>
            <w:r w:rsidRPr="001C646B">
              <w:rPr>
                <w:rFonts w:ascii="BIZ UDゴシック" w:hAnsi="BIZ UDゴシック"/>
                <w:sz w:val="18"/>
                <w:szCs w:val="18"/>
              </w:rPr>
              <w:br/>
            </w:r>
            <w:r w:rsidRPr="001C646B" w:rsidR="001C29FB">
              <w:rPr>
                <w:rFonts w:hint="eastAsia" w:ascii="BIZ UDゴシック" w:hAnsi="BIZ UDゴシック"/>
                <w:sz w:val="18"/>
                <w:szCs w:val="18"/>
              </w:rPr>
              <w:t>･</w:t>
            </w:r>
            <w:r w:rsidRPr="001C646B">
              <w:rPr>
                <w:rFonts w:ascii="BIZ UDゴシック" w:hAnsi="BIZ UDゴシック"/>
                <w:sz w:val="18"/>
                <w:szCs w:val="18"/>
              </w:rPr>
              <w:t>ストレージ容量追加</w:t>
            </w:r>
            <w:r w:rsidRPr="001C646B">
              <w:rPr>
                <w:rFonts w:ascii="BIZ UDゴシック" w:hAnsi="BIZ UDゴシック"/>
                <w:sz w:val="18"/>
                <w:szCs w:val="18"/>
              </w:rPr>
              <w:br/>
            </w:r>
            <w:r w:rsidRPr="001C646B" w:rsidR="001C29FB">
              <w:rPr>
                <w:rFonts w:hint="eastAsia" w:ascii="BIZ UDゴシック" w:hAnsi="BIZ UDゴシック"/>
                <w:sz w:val="18"/>
                <w:szCs w:val="18"/>
              </w:rPr>
              <w:t>･</w:t>
            </w:r>
            <w:proofErr w:type="spellStart"/>
            <w:r w:rsidRPr="001C646B">
              <w:rPr>
                <w:rFonts w:ascii="BIZ UDゴシック" w:hAnsi="BIZ UDゴシック"/>
                <w:sz w:val="18"/>
                <w:szCs w:val="18"/>
              </w:rPr>
              <w:t>FSx</w:t>
            </w:r>
            <w:proofErr w:type="spellEnd"/>
            <w:r w:rsidRPr="001C646B">
              <w:rPr>
                <w:rFonts w:ascii="BIZ UDゴシック" w:hAnsi="BIZ UDゴシック"/>
                <w:sz w:val="18"/>
                <w:szCs w:val="18"/>
              </w:rPr>
              <w:t>増設</w:t>
            </w:r>
            <w:r w:rsidRPr="001C646B">
              <w:rPr>
                <w:rFonts w:ascii="BIZ UDゴシック" w:hAnsi="BIZ UDゴシック"/>
                <w:sz w:val="18"/>
                <w:szCs w:val="18"/>
              </w:rPr>
              <w:br/>
            </w:r>
            <w:r w:rsidRPr="001C646B" w:rsidR="001C29FB">
              <w:rPr>
                <w:rFonts w:hint="eastAsia" w:ascii="BIZ UDゴシック" w:hAnsi="BIZ UDゴシック"/>
                <w:sz w:val="18"/>
                <w:szCs w:val="18"/>
              </w:rPr>
              <w:t>･</w:t>
            </w:r>
            <w:proofErr w:type="spellStart"/>
            <w:r w:rsidRPr="001C646B">
              <w:rPr>
                <w:rFonts w:ascii="BIZ UDゴシック" w:hAnsi="BIZ UDゴシック"/>
                <w:sz w:val="18"/>
                <w:szCs w:val="18"/>
              </w:rPr>
              <w:t>FSx</w:t>
            </w:r>
            <w:proofErr w:type="spellEnd"/>
            <w:r w:rsidRPr="001C646B">
              <w:rPr>
                <w:rFonts w:ascii="BIZ UDゴシック" w:hAnsi="BIZ UDゴシック"/>
                <w:sz w:val="18"/>
                <w:szCs w:val="18"/>
              </w:rPr>
              <w:t>閉鎖</w:t>
            </w:r>
          </w:p>
        </w:tc>
        <w:tc>
          <w:tcPr>
            <w:tcW w:w="3381" w:type="dxa"/>
            <w:tcPrChange w:author="Dai Nagashima" w:date="2025-05-16T08:46:00Z" w:id="2088">
              <w:tcPr>
                <w:tcW w:w="3381" w:type="dxa"/>
                <w:gridSpan w:val="2"/>
              </w:tcPr>
            </w:tcPrChange>
          </w:tcPr>
          <w:p w:rsidRPr="001C646B" w:rsidR="00A97BBA" w:rsidP="000006AB" w:rsidRDefault="00A97BBA" w14:paraId="1D7B5EE2" w14:textId="25A527AE">
            <w:pPr>
              <w:rPr>
                <w:rFonts w:ascii="BIZ UDゴシック" w:hAnsi="BIZ UDゴシック"/>
                <w:sz w:val="18"/>
                <w:szCs w:val="18"/>
              </w:rPr>
            </w:pPr>
            <w:r w:rsidRPr="001C646B">
              <w:rPr>
                <w:rFonts w:ascii="BIZ UDゴシック" w:hAnsi="BIZ UDゴシック"/>
                <w:sz w:val="18"/>
                <w:szCs w:val="18"/>
              </w:rPr>
              <w:t>変更要件発生時</w:t>
            </w:r>
          </w:p>
        </w:tc>
      </w:tr>
      <w:tr w:rsidR="00A97BBA" w:rsidTr="00BE108F" w14:paraId="20988F50" w14:textId="77777777">
        <w:trPr>
          <w:trPrChange w:author="Dai Nagashima" w:date="2025-05-16T08:46:00Z" w:id="2089">
            <w:trPr>
              <w:gridBefore w:val="1"/>
            </w:trPr>
          </w:trPrChange>
        </w:trPr>
        <w:tc>
          <w:tcPr>
            <w:tcW w:w="2552" w:type="dxa"/>
            <w:tcPrChange w:author="Dai Nagashima" w:date="2025-05-16T08:46:00Z" w:id="2090">
              <w:tcPr>
                <w:tcW w:w="3815" w:type="dxa"/>
                <w:gridSpan w:val="2"/>
              </w:tcPr>
            </w:tcPrChange>
          </w:tcPr>
          <w:p w:rsidRPr="001C646B" w:rsidR="00A97BBA" w:rsidP="000006AB" w:rsidRDefault="00A97BBA" w14:paraId="4500EA75" w14:textId="0DF3C886">
            <w:pPr>
              <w:rPr>
                <w:rFonts w:ascii="BIZ UDゴシック" w:hAnsi="BIZ UDゴシック"/>
                <w:sz w:val="18"/>
                <w:szCs w:val="18"/>
              </w:rPr>
            </w:pPr>
            <w:del w:author="Dai Nagashima" w:date="2025-05-16T08:46:00Z" w:id="2091">
              <w:r w:rsidRPr="001C646B" w:rsidDel="00CF7965">
                <w:rPr>
                  <w:rFonts w:ascii="BIZ UDゴシック" w:hAnsi="BIZ UDゴシック"/>
                  <w:sz w:val="18"/>
                  <w:szCs w:val="18"/>
                </w:rPr>
                <w:delText>ファイルサーバ運用</w:delText>
              </w:r>
            </w:del>
          </w:p>
        </w:tc>
        <w:tc>
          <w:tcPr>
            <w:tcW w:w="3402" w:type="dxa"/>
            <w:tcPrChange w:author="Dai Nagashima" w:date="2025-05-16T08:46:00Z" w:id="2092">
              <w:tcPr>
                <w:tcW w:w="3381" w:type="dxa"/>
                <w:gridSpan w:val="2"/>
              </w:tcPr>
            </w:tcPrChange>
          </w:tcPr>
          <w:p w:rsidRPr="001C646B" w:rsidR="00A97BBA" w:rsidP="000006AB" w:rsidRDefault="00A97BBA" w14:paraId="4F2F6983" w14:textId="6AA2ADE1">
            <w:pPr>
              <w:rPr>
                <w:rFonts w:ascii="BIZ UDゴシック" w:hAnsi="BIZ UDゴシック"/>
                <w:sz w:val="18"/>
                <w:szCs w:val="18"/>
              </w:rPr>
            </w:pPr>
            <w:r w:rsidRPr="001C646B">
              <w:rPr>
                <w:rFonts w:hint="eastAsia" w:ascii="BIZ UDゴシック" w:hAnsi="BIZ UDゴシック"/>
                <w:sz w:val="18"/>
                <w:szCs w:val="18"/>
              </w:rPr>
              <w:t>キャッシュサーバ増設</w:t>
            </w:r>
          </w:p>
        </w:tc>
        <w:tc>
          <w:tcPr>
            <w:tcW w:w="4662" w:type="dxa"/>
            <w:tcPrChange w:author="Dai Nagashima" w:date="2025-05-16T08:46:00Z" w:id="2093">
              <w:tcPr>
                <w:tcW w:w="3420" w:type="dxa"/>
                <w:gridSpan w:val="2"/>
              </w:tcPr>
            </w:tcPrChange>
          </w:tcPr>
          <w:p w:rsidRPr="001C646B" w:rsidR="00A97BBA" w:rsidP="000006AB" w:rsidRDefault="00A97BBA" w14:paraId="68EFACB7" w14:textId="4BEFFD00">
            <w:pPr>
              <w:rPr>
                <w:rFonts w:ascii="BIZ UDゴシック" w:hAnsi="BIZ UDゴシック"/>
                <w:sz w:val="18"/>
                <w:szCs w:val="18"/>
              </w:rPr>
            </w:pPr>
            <w:r w:rsidRPr="001C646B">
              <w:rPr>
                <w:rFonts w:ascii="BIZ UDゴシック" w:hAnsi="BIZ UDゴシック"/>
                <w:sz w:val="18"/>
                <w:szCs w:val="18"/>
              </w:rPr>
              <w:t>キャッシュサーバ</w:t>
            </w:r>
            <w:r w:rsidRPr="001C646B" w:rsidR="00680FD0">
              <w:rPr>
                <w:rFonts w:hint="eastAsia" w:ascii="BIZ UDゴシック" w:hAnsi="BIZ UDゴシック"/>
                <w:sz w:val="18"/>
                <w:szCs w:val="18"/>
              </w:rPr>
              <w:t>を</w:t>
            </w:r>
            <w:r w:rsidRPr="001C646B">
              <w:rPr>
                <w:rFonts w:ascii="BIZ UDゴシック" w:hAnsi="BIZ UDゴシック"/>
                <w:sz w:val="18"/>
                <w:szCs w:val="18"/>
              </w:rPr>
              <w:t>増設する。</w:t>
            </w:r>
          </w:p>
        </w:tc>
        <w:tc>
          <w:tcPr>
            <w:tcW w:w="3381" w:type="dxa"/>
            <w:tcPrChange w:author="Dai Nagashima" w:date="2025-05-16T08:46:00Z" w:id="2094">
              <w:tcPr>
                <w:tcW w:w="3381" w:type="dxa"/>
                <w:gridSpan w:val="2"/>
              </w:tcPr>
            </w:tcPrChange>
          </w:tcPr>
          <w:p w:rsidRPr="001C646B" w:rsidR="00A97BBA" w:rsidP="000006AB" w:rsidRDefault="00A97BBA" w14:paraId="4DC1D86C" w14:textId="2CC1C2A8">
            <w:pPr>
              <w:rPr>
                <w:rFonts w:ascii="BIZ UDゴシック" w:hAnsi="BIZ UDゴシック"/>
                <w:sz w:val="18"/>
                <w:szCs w:val="18"/>
              </w:rPr>
            </w:pPr>
            <w:r w:rsidRPr="001C646B">
              <w:rPr>
                <w:rFonts w:ascii="BIZ UDゴシック" w:hAnsi="BIZ UDゴシック"/>
                <w:sz w:val="18"/>
                <w:szCs w:val="18"/>
              </w:rPr>
              <w:t>変更要件発生時</w:t>
            </w:r>
          </w:p>
        </w:tc>
      </w:tr>
      <w:tr w:rsidR="00A97BBA" w:rsidTr="00BE108F" w14:paraId="53250FD1" w14:textId="77777777">
        <w:trPr>
          <w:trPrChange w:author="Dai Nagashima" w:date="2025-05-16T08:46:00Z" w:id="2095">
            <w:trPr>
              <w:gridBefore w:val="1"/>
            </w:trPr>
          </w:trPrChange>
        </w:trPr>
        <w:tc>
          <w:tcPr>
            <w:tcW w:w="2552" w:type="dxa"/>
            <w:tcPrChange w:author="Dai Nagashima" w:date="2025-05-16T08:46:00Z" w:id="2096">
              <w:tcPr>
                <w:tcW w:w="3815" w:type="dxa"/>
                <w:gridSpan w:val="2"/>
              </w:tcPr>
            </w:tcPrChange>
          </w:tcPr>
          <w:p w:rsidRPr="001C646B" w:rsidR="00A97BBA" w:rsidP="000006AB" w:rsidRDefault="00A97BBA" w14:paraId="17BEAF01" w14:textId="5C6062BE">
            <w:pPr>
              <w:rPr>
                <w:rFonts w:ascii="BIZ UDゴシック" w:hAnsi="BIZ UDゴシック"/>
                <w:sz w:val="18"/>
                <w:szCs w:val="18"/>
              </w:rPr>
            </w:pPr>
            <w:del w:author="Dai Nagashima" w:date="2025-05-16T08:46:00Z" w:id="2097">
              <w:r w:rsidRPr="001C646B" w:rsidDel="00CF7965">
                <w:rPr>
                  <w:rFonts w:ascii="BIZ UDゴシック" w:hAnsi="BIZ UDゴシック"/>
                  <w:sz w:val="18"/>
                  <w:szCs w:val="18"/>
                </w:rPr>
                <w:delText>ファイルサーバ運用</w:delText>
              </w:r>
            </w:del>
          </w:p>
        </w:tc>
        <w:tc>
          <w:tcPr>
            <w:tcW w:w="3402" w:type="dxa"/>
            <w:tcPrChange w:author="Dai Nagashima" w:date="2025-05-16T08:46:00Z" w:id="2098">
              <w:tcPr>
                <w:tcW w:w="3381" w:type="dxa"/>
                <w:gridSpan w:val="2"/>
              </w:tcPr>
            </w:tcPrChange>
          </w:tcPr>
          <w:p w:rsidRPr="001C646B" w:rsidR="00A97BBA" w:rsidP="000006AB" w:rsidRDefault="00A97BBA" w14:paraId="094C8305" w14:textId="325EECBA">
            <w:pPr>
              <w:rPr>
                <w:rFonts w:ascii="BIZ UDゴシック" w:hAnsi="BIZ UDゴシック"/>
                <w:sz w:val="18"/>
                <w:szCs w:val="18"/>
              </w:rPr>
            </w:pPr>
            <w:r w:rsidRPr="001C646B">
              <w:rPr>
                <w:rFonts w:ascii="BIZ UDゴシック" w:hAnsi="BIZ UDゴシック"/>
                <w:sz w:val="18"/>
                <w:szCs w:val="18"/>
              </w:rPr>
              <w:t>キャッシュサーバ容量拡張</w:t>
            </w:r>
          </w:p>
        </w:tc>
        <w:tc>
          <w:tcPr>
            <w:tcW w:w="4662" w:type="dxa"/>
            <w:tcPrChange w:author="Dai Nagashima" w:date="2025-05-16T08:46:00Z" w:id="2099">
              <w:tcPr>
                <w:tcW w:w="3420" w:type="dxa"/>
                <w:gridSpan w:val="2"/>
              </w:tcPr>
            </w:tcPrChange>
          </w:tcPr>
          <w:p w:rsidRPr="001C646B" w:rsidR="00A97BBA" w:rsidP="000006AB" w:rsidRDefault="00A97BBA" w14:paraId="574B1F7F" w14:textId="066D75E2">
            <w:pPr>
              <w:rPr>
                <w:rFonts w:ascii="BIZ UDゴシック" w:hAnsi="BIZ UDゴシック"/>
                <w:sz w:val="18"/>
                <w:szCs w:val="18"/>
              </w:rPr>
            </w:pPr>
            <w:r w:rsidRPr="001C646B">
              <w:rPr>
                <w:rFonts w:ascii="BIZ UDゴシック" w:hAnsi="BIZ UDゴシック"/>
                <w:sz w:val="18"/>
                <w:szCs w:val="18"/>
              </w:rPr>
              <w:t>キャッシュサーバのストレージ容量を拡張する。</w:t>
            </w:r>
          </w:p>
        </w:tc>
        <w:tc>
          <w:tcPr>
            <w:tcW w:w="3381" w:type="dxa"/>
            <w:tcPrChange w:author="Dai Nagashima" w:date="2025-05-16T08:46:00Z" w:id="2100">
              <w:tcPr>
                <w:tcW w:w="3381" w:type="dxa"/>
                <w:gridSpan w:val="2"/>
              </w:tcPr>
            </w:tcPrChange>
          </w:tcPr>
          <w:p w:rsidRPr="001C646B" w:rsidR="00A97BBA" w:rsidP="000006AB" w:rsidRDefault="00A97BBA" w14:paraId="78042C51" w14:textId="744DF9C1">
            <w:pPr>
              <w:rPr>
                <w:rFonts w:ascii="BIZ UDゴシック" w:hAnsi="BIZ UDゴシック"/>
                <w:sz w:val="18"/>
                <w:szCs w:val="18"/>
              </w:rPr>
            </w:pPr>
            <w:r w:rsidRPr="001C646B">
              <w:rPr>
                <w:rFonts w:ascii="BIZ UDゴシック" w:hAnsi="BIZ UDゴシック"/>
                <w:sz w:val="18"/>
                <w:szCs w:val="18"/>
              </w:rPr>
              <w:t>変更要件発生時</w:t>
            </w:r>
          </w:p>
        </w:tc>
      </w:tr>
      <w:tr w:rsidR="00A97BBA" w:rsidTr="00BE108F" w14:paraId="4E1953CC" w14:textId="77777777">
        <w:trPr>
          <w:trPrChange w:author="Dai Nagashima" w:date="2025-05-16T08:46:00Z" w:id="2101">
            <w:trPr>
              <w:gridBefore w:val="1"/>
            </w:trPr>
          </w:trPrChange>
        </w:trPr>
        <w:tc>
          <w:tcPr>
            <w:tcW w:w="2552" w:type="dxa"/>
            <w:tcPrChange w:author="Dai Nagashima" w:date="2025-05-16T08:46:00Z" w:id="2102">
              <w:tcPr>
                <w:tcW w:w="3815" w:type="dxa"/>
                <w:gridSpan w:val="2"/>
              </w:tcPr>
            </w:tcPrChange>
          </w:tcPr>
          <w:p w:rsidRPr="001C646B" w:rsidR="00A97BBA" w:rsidP="000006AB" w:rsidRDefault="00A97BBA" w14:paraId="4FDCB072" w14:textId="78B8F759">
            <w:pPr>
              <w:rPr>
                <w:rFonts w:ascii="BIZ UDゴシック" w:hAnsi="BIZ UDゴシック"/>
                <w:sz w:val="18"/>
                <w:szCs w:val="18"/>
              </w:rPr>
            </w:pPr>
            <w:del w:author="Dai Nagashima" w:date="2025-05-16T08:46:00Z" w:id="2103">
              <w:r w:rsidRPr="001C646B" w:rsidDel="00CF7965">
                <w:rPr>
                  <w:rFonts w:hint="eastAsia" w:ascii="BIZ UDゴシック" w:hAnsi="BIZ UDゴシック"/>
                  <w:sz w:val="18"/>
                  <w:szCs w:val="18"/>
                </w:rPr>
                <w:delText>ファイルサーバ運用</w:delText>
              </w:r>
            </w:del>
          </w:p>
        </w:tc>
        <w:tc>
          <w:tcPr>
            <w:tcW w:w="3402" w:type="dxa"/>
            <w:tcPrChange w:author="Dai Nagashima" w:date="2025-05-16T08:46:00Z" w:id="2104">
              <w:tcPr>
                <w:tcW w:w="3381" w:type="dxa"/>
                <w:gridSpan w:val="2"/>
              </w:tcPr>
            </w:tcPrChange>
          </w:tcPr>
          <w:p w:rsidRPr="001C646B" w:rsidR="00A97BBA" w:rsidP="000006AB" w:rsidRDefault="00A97BBA" w14:paraId="6069F85A" w14:textId="3211DC0D">
            <w:pPr>
              <w:rPr>
                <w:rFonts w:ascii="BIZ UDゴシック" w:hAnsi="BIZ UDゴシック"/>
                <w:sz w:val="18"/>
                <w:szCs w:val="18"/>
              </w:rPr>
            </w:pPr>
            <w:r w:rsidRPr="001C646B">
              <w:rPr>
                <w:rFonts w:ascii="BIZ UDゴシック" w:hAnsi="BIZ UDゴシック"/>
                <w:sz w:val="18"/>
                <w:szCs w:val="18"/>
              </w:rPr>
              <w:t>ファイルのアーカイブ作業</w:t>
            </w:r>
          </w:p>
        </w:tc>
        <w:tc>
          <w:tcPr>
            <w:tcW w:w="4662" w:type="dxa"/>
            <w:tcPrChange w:author="Dai Nagashima" w:date="2025-05-16T08:46:00Z" w:id="2105">
              <w:tcPr>
                <w:tcW w:w="3420" w:type="dxa"/>
                <w:gridSpan w:val="2"/>
              </w:tcPr>
            </w:tcPrChange>
          </w:tcPr>
          <w:p w:rsidRPr="001C646B" w:rsidR="00A97BBA" w:rsidP="000006AB" w:rsidRDefault="00A97BBA" w14:paraId="5C6986F6" w14:textId="29DF466C">
            <w:pPr>
              <w:rPr>
                <w:rFonts w:ascii="BIZ UDゴシック" w:hAnsi="BIZ UDゴシック"/>
                <w:sz w:val="18"/>
                <w:szCs w:val="18"/>
              </w:rPr>
            </w:pPr>
            <w:r w:rsidRPr="001C646B">
              <w:rPr>
                <w:rFonts w:ascii="BIZ UDゴシック" w:hAnsi="BIZ UDゴシック"/>
                <w:sz w:val="18"/>
                <w:szCs w:val="18"/>
              </w:rPr>
              <w:t>長期間アクセスのないファイルに対して部門側の要求に応じて手動アーカイブを実施する。</w:t>
            </w:r>
          </w:p>
        </w:tc>
        <w:tc>
          <w:tcPr>
            <w:tcW w:w="3381" w:type="dxa"/>
            <w:tcPrChange w:author="Dai Nagashima" w:date="2025-05-16T08:46:00Z" w:id="2106">
              <w:tcPr>
                <w:tcW w:w="3381" w:type="dxa"/>
                <w:gridSpan w:val="2"/>
              </w:tcPr>
            </w:tcPrChange>
          </w:tcPr>
          <w:p w:rsidRPr="001C646B" w:rsidR="00A97BBA" w:rsidP="000006AB" w:rsidRDefault="00A97BBA" w14:paraId="576B6548" w14:textId="228A45B7">
            <w:pPr>
              <w:rPr>
                <w:rFonts w:ascii="BIZ UDゴシック" w:hAnsi="BIZ UDゴシック"/>
                <w:sz w:val="18"/>
                <w:szCs w:val="18"/>
              </w:rPr>
            </w:pPr>
            <w:r w:rsidRPr="001C646B">
              <w:rPr>
                <w:rFonts w:ascii="BIZ UDゴシック" w:hAnsi="BIZ UDゴシック"/>
                <w:sz w:val="18"/>
                <w:szCs w:val="18"/>
              </w:rPr>
              <w:t>部門依頼発生時</w:t>
            </w:r>
          </w:p>
        </w:tc>
      </w:tr>
      <w:tr w:rsidR="00A97BBA" w:rsidTr="00BE108F" w14:paraId="31AD443E" w14:textId="77777777">
        <w:trPr>
          <w:trPrChange w:author="Dai Nagashima" w:date="2025-05-16T08:46:00Z" w:id="2107">
            <w:trPr>
              <w:gridBefore w:val="1"/>
            </w:trPr>
          </w:trPrChange>
        </w:trPr>
        <w:tc>
          <w:tcPr>
            <w:tcW w:w="2552" w:type="dxa"/>
            <w:tcPrChange w:author="Dai Nagashima" w:date="2025-05-16T08:46:00Z" w:id="2108">
              <w:tcPr>
                <w:tcW w:w="3815" w:type="dxa"/>
                <w:gridSpan w:val="2"/>
              </w:tcPr>
            </w:tcPrChange>
          </w:tcPr>
          <w:p w:rsidRPr="001C646B" w:rsidR="00A97BBA" w:rsidP="00A97BBA" w:rsidRDefault="00A97BBA" w14:paraId="01C3535E" w14:textId="6AF619D9">
            <w:pPr>
              <w:rPr>
                <w:rFonts w:ascii="BIZ UDゴシック" w:hAnsi="BIZ UDゴシック"/>
                <w:sz w:val="18"/>
                <w:szCs w:val="18"/>
              </w:rPr>
            </w:pPr>
            <w:del w:author="Dai Nagashima" w:date="2025-05-16T08:46:00Z" w:id="2109">
              <w:r w:rsidRPr="001C646B" w:rsidDel="00CF7965">
                <w:rPr>
                  <w:rFonts w:ascii="BIZ UDゴシック" w:hAnsi="BIZ UDゴシック"/>
                  <w:sz w:val="18"/>
                  <w:szCs w:val="18"/>
                </w:rPr>
                <w:delText>ファイルサーバ運用</w:delText>
              </w:r>
            </w:del>
          </w:p>
        </w:tc>
        <w:tc>
          <w:tcPr>
            <w:tcW w:w="3402" w:type="dxa"/>
            <w:tcPrChange w:author="Dai Nagashima" w:date="2025-05-16T08:46:00Z" w:id="2110">
              <w:tcPr>
                <w:tcW w:w="3381" w:type="dxa"/>
                <w:gridSpan w:val="2"/>
              </w:tcPr>
            </w:tcPrChange>
          </w:tcPr>
          <w:p w:rsidRPr="001C646B" w:rsidR="00A97BBA" w:rsidP="00A97BBA" w:rsidRDefault="00A97BBA" w14:paraId="3D61E9A8" w14:textId="5DECFE6F">
            <w:pPr>
              <w:rPr>
                <w:rFonts w:ascii="BIZ UDゴシック" w:hAnsi="BIZ UDゴシック"/>
                <w:sz w:val="18"/>
                <w:szCs w:val="18"/>
              </w:rPr>
            </w:pPr>
            <w:r w:rsidRPr="001C646B">
              <w:rPr>
                <w:rFonts w:ascii="BIZ UDゴシック" w:hAnsi="BIZ UDゴシック"/>
                <w:sz w:val="18"/>
                <w:szCs w:val="18"/>
              </w:rPr>
              <w:t>ファイルのアーカイブ復元作業</w:t>
            </w:r>
          </w:p>
        </w:tc>
        <w:tc>
          <w:tcPr>
            <w:tcW w:w="4662" w:type="dxa"/>
            <w:tcPrChange w:author="Dai Nagashima" w:date="2025-05-16T08:46:00Z" w:id="2111">
              <w:tcPr>
                <w:tcW w:w="3420" w:type="dxa"/>
                <w:gridSpan w:val="2"/>
              </w:tcPr>
            </w:tcPrChange>
          </w:tcPr>
          <w:p w:rsidRPr="001C646B" w:rsidR="00A97BBA" w:rsidP="00A97BBA" w:rsidRDefault="00A97BBA" w14:paraId="704DA7D3" w14:textId="24DF9735">
            <w:pPr>
              <w:rPr>
                <w:rFonts w:ascii="BIZ UDゴシック" w:hAnsi="BIZ UDゴシック"/>
                <w:sz w:val="18"/>
                <w:szCs w:val="18"/>
              </w:rPr>
            </w:pPr>
            <w:r w:rsidRPr="001C646B">
              <w:rPr>
                <w:rFonts w:ascii="BIZ UDゴシック" w:hAnsi="BIZ UDゴシック"/>
                <w:sz w:val="18"/>
                <w:szCs w:val="18"/>
              </w:rPr>
              <w:t>アーカイブされたファイルに対して部門側の要求に応じて手動復元を実施する。</w:t>
            </w:r>
          </w:p>
        </w:tc>
        <w:tc>
          <w:tcPr>
            <w:tcW w:w="3381" w:type="dxa"/>
            <w:tcPrChange w:author="Dai Nagashima" w:date="2025-05-16T08:46:00Z" w:id="2112">
              <w:tcPr>
                <w:tcW w:w="3381" w:type="dxa"/>
                <w:gridSpan w:val="2"/>
              </w:tcPr>
            </w:tcPrChange>
          </w:tcPr>
          <w:p w:rsidRPr="001C646B" w:rsidR="00A97BBA" w:rsidP="00A97BBA" w:rsidRDefault="00A97BBA" w14:paraId="6E2C39AB" w14:textId="0F7428A6">
            <w:pPr>
              <w:rPr>
                <w:rFonts w:ascii="BIZ UDゴシック" w:hAnsi="BIZ UDゴシック"/>
                <w:sz w:val="18"/>
                <w:szCs w:val="18"/>
              </w:rPr>
            </w:pPr>
            <w:r w:rsidRPr="001C646B">
              <w:rPr>
                <w:rFonts w:ascii="BIZ UDゴシック" w:hAnsi="BIZ UDゴシック"/>
                <w:sz w:val="18"/>
                <w:szCs w:val="18"/>
              </w:rPr>
              <w:t>部門依頼発生時</w:t>
            </w:r>
          </w:p>
        </w:tc>
      </w:tr>
      <w:tr w:rsidR="00A97BBA" w:rsidTr="00BE108F" w14:paraId="1869B55C" w14:textId="77777777">
        <w:trPr>
          <w:trPrChange w:author="Dai Nagashima" w:date="2025-05-16T08:46:00Z" w:id="2113">
            <w:trPr>
              <w:gridBefore w:val="1"/>
            </w:trPr>
          </w:trPrChange>
        </w:trPr>
        <w:tc>
          <w:tcPr>
            <w:tcW w:w="2552" w:type="dxa"/>
            <w:tcPrChange w:author="Dai Nagashima" w:date="2025-05-16T08:46:00Z" w:id="2114">
              <w:tcPr>
                <w:tcW w:w="3815" w:type="dxa"/>
                <w:gridSpan w:val="2"/>
              </w:tcPr>
            </w:tcPrChange>
          </w:tcPr>
          <w:p w:rsidRPr="001C646B" w:rsidR="00A97BBA" w:rsidP="00A97BBA" w:rsidRDefault="00A97BBA" w14:paraId="47FA141B" w14:textId="7E4A983C">
            <w:pPr>
              <w:rPr>
                <w:rFonts w:ascii="BIZ UDゴシック" w:hAnsi="BIZ UDゴシック"/>
                <w:sz w:val="18"/>
                <w:szCs w:val="18"/>
              </w:rPr>
            </w:pPr>
            <w:del w:author="Dai Nagashima" w:date="2025-05-16T08:46:00Z" w:id="2115">
              <w:r w:rsidRPr="001C646B" w:rsidDel="00CF7965">
                <w:rPr>
                  <w:rFonts w:ascii="BIZ UDゴシック" w:hAnsi="BIZ UDゴシック"/>
                  <w:sz w:val="18"/>
                  <w:szCs w:val="18"/>
                </w:rPr>
                <w:delText>ファイルサーバ運用</w:delText>
              </w:r>
            </w:del>
          </w:p>
        </w:tc>
        <w:tc>
          <w:tcPr>
            <w:tcW w:w="3402" w:type="dxa"/>
            <w:tcPrChange w:author="Dai Nagashima" w:date="2025-05-16T08:46:00Z" w:id="2116">
              <w:tcPr>
                <w:tcW w:w="3381" w:type="dxa"/>
                <w:gridSpan w:val="2"/>
              </w:tcPr>
            </w:tcPrChange>
          </w:tcPr>
          <w:p w:rsidRPr="001C646B" w:rsidR="00A97BBA" w:rsidP="00A97BBA" w:rsidRDefault="00A97BBA" w14:paraId="5FE22740" w14:textId="6AB6428C">
            <w:pPr>
              <w:rPr>
                <w:rFonts w:ascii="BIZ UDゴシック" w:hAnsi="BIZ UDゴシック"/>
                <w:sz w:val="18"/>
                <w:szCs w:val="18"/>
              </w:rPr>
            </w:pPr>
            <w:r w:rsidRPr="001C646B">
              <w:rPr>
                <w:rFonts w:ascii="BIZ UDゴシック" w:hAnsi="BIZ UDゴシック"/>
                <w:sz w:val="18"/>
                <w:szCs w:val="18"/>
              </w:rPr>
              <w:t>部門アカウント追加対応</w:t>
            </w:r>
          </w:p>
        </w:tc>
        <w:tc>
          <w:tcPr>
            <w:tcW w:w="4662" w:type="dxa"/>
            <w:tcPrChange w:author="Dai Nagashima" w:date="2025-05-16T08:46:00Z" w:id="2117">
              <w:tcPr>
                <w:tcW w:w="3420" w:type="dxa"/>
                <w:gridSpan w:val="2"/>
              </w:tcPr>
            </w:tcPrChange>
          </w:tcPr>
          <w:p w:rsidRPr="001C646B" w:rsidR="00C76984" w:rsidP="00A97BBA" w:rsidRDefault="00A97BBA" w14:paraId="02089B1E" w14:textId="1BBF8625">
            <w:pPr>
              <w:rPr>
                <w:rFonts w:ascii="BIZ UDゴシック" w:hAnsi="BIZ UDゴシック"/>
                <w:sz w:val="18"/>
                <w:szCs w:val="18"/>
              </w:rPr>
            </w:pPr>
            <w:r w:rsidRPr="001C646B">
              <w:rPr>
                <w:rFonts w:ascii="BIZ UDゴシック" w:hAnsi="BIZ UDゴシック"/>
                <w:sz w:val="18"/>
                <w:szCs w:val="18"/>
              </w:rPr>
              <w:t>新規で部門アカウントが追加された場合、</w:t>
            </w:r>
            <w:r w:rsidRPr="001C646B" w:rsidR="005C0838">
              <w:rPr>
                <w:rFonts w:hint="eastAsia" w:ascii="BIZ UDゴシック" w:hAnsi="BIZ UDゴシック"/>
                <w:sz w:val="18"/>
                <w:szCs w:val="18"/>
              </w:rPr>
              <w:t>クラウドストレージ、キャッシュサーバの追加対応</w:t>
            </w:r>
            <w:r w:rsidRPr="001C646B">
              <w:rPr>
                <w:rFonts w:ascii="BIZ UDゴシック" w:hAnsi="BIZ UDゴシック"/>
                <w:sz w:val="18"/>
                <w:szCs w:val="18"/>
              </w:rPr>
              <w:t>を実施する。</w:t>
            </w:r>
          </w:p>
        </w:tc>
        <w:tc>
          <w:tcPr>
            <w:tcW w:w="3381" w:type="dxa"/>
            <w:tcPrChange w:author="Dai Nagashima" w:date="2025-05-16T08:46:00Z" w:id="2118">
              <w:tcPr>
                <w:tcW w:w="3381" w:type="dxa"/>
                <w:gridSpan w:val="2"/>
              </w:tcPr>
            </w:tcPrChange>
          </w:tcPr>
          <w:p w:rsidRPr="001C646B" w:rsidR="00A97BBA" w:rsidP="00A97BBA" w:rsidRDefault="00A97BBA" w14:paraId="1F3391B6" w14:textId="34A361BF">
            <w:pPr>
              <w:rPr>
                <w:rFonts w:ascii="BIZ UDゴシック" w:hAnsi="BIZ UDゴシック"/>
                <w:sz w:val="18"/>
                <w:szCs w:val="18"/>
              </w:rPr>
            </w:pPr>
            <w:r w:rsidRPr="001C646B">
              <w:rPr>
                <w:rFonts w:ascii="BIZ UDゴシック" w:hAnsi="BIZ UDゴシック"/>
                <w:sz w:val="18"/>
                <w:szCs w:val="18"/>
              </w:rPr>
              <w:t>部門アカウント追加発生時</w:t>
            </w:r>
          </w:p>
        </w:tc>
      </w:tr>
    </w:tbl>
    <w:p w:rsidRPr="001C646B" w:rsidR="00004666" w:rsidP="006E55FE" w:rsidRDefault="00F77DCD" w14:paraId="5D09E6F0" w14:textId="005BD0CD">
      <w:pPr>
        <w:jc w:val="right"/>
        <w:rPr>
          <w:rFonts w:ascii="BIZ UDゴシック" w:hAnsi="BIZ UDゴシック" w:cs="BIZ UDゴシック"/>
          <w:b/>
          <w:sz w:val="18"/>
          <w:szCs w:val="18"/>
          <w:u w:val="single"/>
        </w:rPr>
      </w:pPr>
      <w:r w:rsidRPr="001C646B">
        <w:rPr>
          <w:rFonts w:hint="eastAsia" w:ascii="BIZ UDゴシック" w:hAnsi="BIZ UDゴシック"/>
          <w:sz w:val="18"/>
          <w:szCs w:val="18"/>
        </w:rPr>
        <w:t>※作業内容詳細は別紙に記載</w:t>
      </w:r>
      <w:bookmarkStart w:name="_Toc183718464" w:id="2119"/>
      <w:bookmarkStart w:name="_Toc183788577" w:id="2120"/>
    </w:p>
    <w:p w:rsidR="00CF7965" w:rsidRDefault="00CF7965" w14:paraId="1D2BAA36" w14:textId="77777777">
      <w:pPr>
        <w:widowControl/>
        <w:snapToGrid/>
        <w:spacing w:line="240" w:lineRule="auto"/>
        <w:jc w:val="left"/>
        <w:rPr>
          <w:ins w:author="Dai Nagashima" w:date="2025-05-16T08:46:00Z" w:id="2121"/>
          <w:rFonts w:ascii="BIZ UDゴシック" w:hAnsi="BIZ UDゴシック" w:cs="BIZ UDゴシック"/>
          <w:b/>
          <w:sz w:val="24"/>
          <w:szCs w:val="24"/>
          <w:u w:val="single"/>
        </w:rPr>
      </w:pPr>
      <w:ins w:author="Dai Nagashima" w:date="2025-05-16T08:46:00Z" w:id="2122">
        <w:r>
          <w:br w:type="page"/>
        </w:r>
      </w:ins>
    </w:p>
    <w:p w:rsidRPr="00BC3E10" w:rsidR="00A97BBA" w:rsidP="00C80635" w:rsidRDefault="00A97BBA" w14:paraId="53662ADE" w14:textId="6508C99E">
      <w:pPr>
        <w:pStyle w:val="2"/>
      </w:pPr>
      <w:bookmarkStart w:name="_Toc202274398" w:id="2123"/>
      <w:r w:rsidRPr="00BC3E10">
        <w:rPr>
          <w:rFonts w:hint="eastAsia"/>
        </w:rPr>
        <w:t>アカウント運用</w:t>
      </w:r>
      <w:bookmarkEnd w:id="2119"/>
      <w:bookmarkEnd w:id="2120"/>
      <w:bookmarkEnd w:id="2123"/>
    </w:p>
    <w:p w:rsidRPr="00BC3E10" w:rsidR="00A97BBA" w:rsidP="00C80635" w:rsidRDefault="00A97BBA" w14:paraId="552EEBAC" w14:textId="77777777">
      <w:pPr>
        <w:pStyle w:val="3"/>
      </w:pPr>
      <w:bookmarkStart w:name="_Toc183718465" w:id="2124"/>
      <w:bookmarkStart w:name="_Toc183788578" w:id="2125"/>
      <w:bookmarkStart w:name="_Toc202274399" w:id="2126"/>
      <w:r w:rsidRPr="00BC3E10">
        <w:rPr>
          <w:rFonts w:hint="eastAsia"/>
        </w:rPr>
        <w:t>運用方針</w:t>
      </w:r>
      <w:bookmarkEnd w:id="2124"/>
      <w:bookmarkEnd w:id="2125"/>
      <w:bookmarkEnd w:id="2126"/>
    </w:p>
    <w:p w:rsidRPr="001C646B" w:rsidR="00A97BBA" w:rsidP="00BC0750" w:rsidRDefault="00A97BBA" w14:paraId="4E9DEFF5" w14:textId="62489FE0">
      <w:pPr>
        <w:rPr>
          <w:rFonts w:ascii="BIZ UDゴシック" w:hAnsi="BIZ UDゴシック"/>
          <w:sz w:val="18"/>
          <w:szCs w:val="18"/>
        </w:rPr>
      </w:pPr>
      <w:r w:rsidRPr="001C646B">
        <w:rPr>
          <w:rFonts w:hint="eastAsia" w:ascii="BIZ UDゴシック" w:hAnsi="BIZ UDゴシック"/>
          <w:sz w:val="18"/>
          <w:szCs w:val="18"/>
        </w:rPr>
        <w:t>本システム</w:t>
      </w:r>
      <w:r w:rsidR="00F63135">
        <w:rPr>
          <w:rFonts w:hint="eastAsia" w:ascii="BIZ UDゴシック" w:hAnsi="BIZ UDゴシック"/>
          <w:sz w:val="18"/>
          <w:szCs w:val="18"/>
        </w:rPr>
        <w:t>を運用するために</w:t>
      </w:r>
      <w:r w:rsidRPr="001C646B">
        <w:rPr>
          <w:rFonts w:hint="eastAsia" w:ascii="BIZ UDゴシック" w:hAnsi="BIZ UDゴシック"/>
          <w:sz w:val="18"/>
          <w:szCs w:val="18"/>
        </w:rPr>
        <w:t>使用するアカウントは以下の方針に基づいて運用管理を実施する。</w:t>
      </w:r>
    </w:p>
    <w:p w:rsidRPr="001C646B" w:rsidR="00A97BBA" w:rsidP="006B2B21" w:rsidRDefault="00A97BBA" w14:paraId="1C0B656B" w14:textId="77777777">
      <w:pPr>
        <w:pStyle w:val="a9"/>
        <w:numPr>
          <w:ilvl w:val="1"/>
          <w:numId w:val="3"/>
        </w:numPr>
        <w:rPr>
          <w:rFonts w:ascii="BIZ UDゴシック" w:hAnsi="BIZ UDゴシック"/>
          <w:sz w:val="18"/>
          <w:szCs w:val="18"/>
        </w:rPr>
      </w:pPr>
      <w:r w:rsidRPr="001C646B">
        <w:rPr>
          <w:rFonts w:hint="eastAsia" w:ascii="BIZ UDゴシック" w:hAnsi="BIZ UDゴシック"/>
          <w:sz w:val="18"/>
          <w:szCs w:val="18"/>
        </w:rPr>
        <w:t>適正な権限の付与：必要な人が必要な権限で操作・利用できる状態にする。</w:t>
      </w:r>
    </w:p>
    <w:p w:rsidRPr="001C646B" w:rsidR="00A97BBA" w:rsidP="006B2B21" w:rsidRDefault="00A97BBA" w14:paraId="36A52BD3" w14:textId="77777777">
      <w:pPr>
        <w:pStyle w:val="a9"/>
        <w:numPr>
          <w:ilvl w:val="1"/>
          <w:numId w:val="3"/>
        </w:numPr>
        <w:rPr>
          <w:rFonts w:ascii="BIZ UDゴシック" w:hAnsi="BIZ UDゴシック"/>
          <w:sz w:val="18"/>
          <w:szCs w:val="18"/>
        </w:rPr>
      </w:pPr>
      <w:r w:rsidRPr="001C646B">
        <w:rPr>
          <w:rFonts w:hint="eastAsia" w:ascii="BIZ UDゴシック" w:hAnsi="BIZ UDゴシック"/>
          <w:sz w:val="18"/>
          <w:szCs w:val="18"/>
        </w:rPr>
        <w:t>アカウントの可視化：現在利用しているアカウントを常に把握できる状態にする。</w:t>
      </w:r>
    </w:p>
    <w:p w:rsidR="008C3267" w:rsidP="008C3267" w:rsidRDefault="008C3267" w14:paraId="5B3B2F90" w14:textId="77777777">
      <w:pPr>
        <w:pStyle w:val="3"/>
        <w:numPr>
          <w:ilvl w:val="0"/>
          <w:numId w:val="0"/>
        </w:numPr>
        <w:ind w:left="425" w:hanging="425"/>
      </w:pPr>
      <w:bookmarkStart w:name="_Toc183718467" w:id="2127"/>
      <w:bookmarkStart w:name="_Toc183788580" w:id="2128"/>
      <w:bookmarkStart w:name="_Ref183944470" w:id="2129"/>
      <w:bookmarkStart w:name="_Ref183945342" w:id="2130"/>
    </w:p>
    <w:p w:rsidR="00C03EEC" w:rsidP="00C80635" w:rsidRDefault="00C03EEC" w14:paraId="4C4E5B2B" w14:textId="5C238F3E">
      <w:pPr>
        <w:pStyle w:val="3"/>
      </w:pPr>
      <w:bookmarkStart w:name="_Toc202274400" w:id="2131"/>
      <w:r w:rsidRPr="00BC3E10">
        <w:rPr>
          <w:rFonts w:hint="eastAsia"/>
        </w:rPr>
        <w:t>アカウント種別</w:t>
      </w:r>
      <w:bookmarkEnd w:id="2127"/>
      <w:bookmarkEnd w:id="2128"/>
      <w:bookmarkEnd w:id="2129"/>
      <w:bookmarkEnd w:id="2130"/>
      <w:bookmarkEnd w:id="2131"/>
    </w:p>
    <w:p w:rsidRPr="00BC3E10" w:rsidR="00F63135" w:rsidP="00F63135" w:rsidRDefault="00F63135" w14:paraId="64A10080" w14:textId="52E39CBE">
      <w:r>
        <w:rPr>
          <w:rFonts w:hint="eastAsia"/>
        </w:rPr>
        <w:t>本システムを運用するために使用するアカウントは次の通り。</w:t>
      </w:r>
    </w:p>
    <w:tbl>
      <w:tblPr>
        <w:tblStyle w:val="af2"/>
        <w:tblW w:w="0" w:type="auto"/>
        <w:tblLook w:val="04A0" w:firstRow="1" w:lastRow="0" w:firstColumn="1" w:lastColumn="0" w:noHBand="0" w:noVBand="1"/>
      </w:tblPr>
      <w:tblGrid>
        <w:gridCol w:w="5382"/>
        <w:gridCol w:w="6804"/>
      </w:tblGrid>
      <w:tr w:rsidRPr="00333CCD" w:rsidR="002572D8" w:rsidTr="002572D8" w14:paraId="6BCA0889" w14:textId="77777777">
        <w:tc>
          <w:tcPr>
            <w:tcW w:w="5382" w:type="dxa"/>
            <w:shd w:val="clear" w:color="auto" w:fill="D9F2D0" w:themeFill="accent6" w:themeFillTint="33"/>
          </w:tcPr>
          <w:p w:rsidRPr="001C646B" w:rsidR="002572D8" w:rsidP="00333CCD" w:rsidRDefault="002572D8" w14:paraId="3DB432F1" w14:textId="3F000BCA">
            <w:pPr>
              <w:rPr>
                <w:rFonts w:ascii="BIZ UDゴシック" w:hAnsi="BIZ UDゴシック"/>
                <w:sz w:val="18"/>
                <w:szCs w:val="18"/>
              </w:rPr>
            </w:pPr>
            <w:r>
              <w:rPr>
                <w:rFonts w:hint="eastAsia" w:ascii="BIZ UDゴシック" w:hAnsi="BIZ UDゴシック"/>
                <w:sz w:val="18"/>
                <w:szCs w:val="18"/>
              </w:rPr>
              <w:t>アカウント</w:t>
            </w:r>
          </w:p>
        </w:tc>
        <w:tc>
          <w:tcPr>
            <w:tcW w:w="6804" w:type="dxa"/>
            <w:shd w:val="clear" w:color="auto" w:fill="D9F2D0" w:themeFill="accent6" w:themeFillTint="33"/>
          </w:tcPr>
          <w:p w:rsidRPr="001C646B" w:rsidR="002572D8" w:rsidP="00333CCD" w:rsidRDefault="002572D8" w14:paraId="45DA6133" w14:textId="694DBD5D">
            <w:pPr>
              <w:rPr>
                <w:rFonts w:ascii="BIZ UDゴシック" w:hAnsi="BIZ UDゴシック"/>
                <w:sz w:val="18"/>
                <w:szCs w:val="18"/>
              </w:rPr>
            </w:pPr>
            <w:r>
              <w:rPr>
                <w:rFonts w:hint="eastAsia" w:ascii="BIZ UDゴシック" w:hAnsi="BIZ UDゴシック"/>
                <w:sz w:val="18"/>
                <w:szCs w:val="18"/>
              </w:rPr>
              <w:t>対象</w:t>
            </w:r>
          </w:p>
        </w:tc>
      </w:tr>
      <w:tr w:rsidRPr="00333CCD" w:rsidR="002572D8" w:rsidTr="002572D8" w14:paraId="5B142EAF" w14:textId="77777777">
        <w:tc>
          <w:tcPr>
            <w:tcW w:w="5382" w:type="dxa"/>
            <w:shd w:val="clear" w:color="auto" w:fill="FFFFFF" w:themeFill="background1"/>
          </w:tcPr>
          <w:p w:rsidRPr="001C646B" w:rsidR="002572D8" w:rsidP="002572D8" w:rsidRDefault="002572D8" w14:paraId="4279B0C4" w14:textId="30DA0E9B">
            <w:pPr>
              <w:rPr>
                <w:rFonts w:ascii="BIZ UDゴシック" w:hAnsi="BIZ UDゴシック"/>
                <w:sz w:val="18"/>
                <w:szCs w:val="18"/>
              </w:rPr>
            </w:pPr>
            <w:r w:rsidRPr="001C646B">
              <w:rPr>
                <w:rFonts w:hint="eastAsia" w:ascii="BIZ UDゴシック" w:hAnsi="BIZ UDゴシック"/>
                <w:sz w:val="18"/>
                <w:szCs w:val="18"/>
              </w:rPr>
              <w:t>共通</w:t>
            </w:r>
            <w:r w:rsidRPr="001C646B">
              <w:rPr>
                <w:rFonts w:ascii="BIZ UDゴシック" w:hAnsi="BIZ UDゴシック"/>
                <w:sz w:val="18"/>
                <w:szCs w:val="18"/>
              </w:rPr>
              <w:t>PF RD領域内ログイン用(運用者向け)</w:t>
            </w:r>
            <w:r>
              <w:rPr>
                <w:rFonts w:hint="eastAsia" w:ascii="BIZ UDゴシック" w:hAnsi="BIZ UDゴシック"/>
                <w:sz w:val="18"/>
                <w:szCs w:val="18"/>
              </w:rPr>
              <w:t>アカウント</w:t>
            </w:r>
          </w:p>
        </w:tc>
        <w:tc>
          <w:tcPr>
            <w:tcW w:w="6804" w:type="dxa"/>
            <w:shd w:val="clear" w:color="auto" w:fill="FFFFFF" w:themeFill="background1"/>
          </w:tcPr>
          <w:p w:rsidRPr="001C646B" w:rsidR="002572D8" w:rsidP="002572D8" w:rsidRDefault="002572D8" w14:paraId="5A43587B" w14:textId="743679F1">
            <w:pPr>
              <w:rPr>
                <w:rFonts w:ascii="BIZ UDゴシック" w:hAnsi="BIZ UDゴシック"/>
                <w:sz w:val="18"/>
                <w:szCs w:val="18"/>
              </w:rPr>
            </w:pPr>
            <w:r>
              <w:rPr>
                <w:rFonts w:hint="eastAsia" w:ascii="BIZ UDゴシック" w:hAnsi="BIZ UDゴシック"/>
                <w:sz w:val="18"/>
                <w:szCs w:val="18"/>
              </w:rPr>
              <w:t>共通PF内の各サービスおよびリソース</w:t>
            </w:r>
          </w:p>
        </w:tc>
      </w:tr>
      <w:tr w:rsidRPr="00333CCD" w:rsidR="002572D8" w:rsidTr="002572D8" w14:paraId="31FBD6E4" w14:textId="77777777">
        <w:tc>
          <w:tcPr>
            <w:tcW w:w="5382" w:type="dxa"/>
          </w:tcPr>
          <w:p w:rsidRPr="001C646B" w:rsidR="002572D8" w:rsidP="002572D8" w:rsidRDefault="002572D8" w14:paraId="51EF6C27" w14:textId="1A472D57">
            <w:pPr>
              <w:rPr>
                <w:rFonts w:ascii="BIZ UDゴシック" w:hAnsi="BIZ UDゴシック"/>
                <w:sz w:val="18"/>
                <w:szCs w:val="18"/>
              </w:rPr>
            </w:pPr>
            <w:r w:rsidRPr="001C646B">
              <w:rPr>
                <w:rFonts w:hint="eastAsia" w:ascii="BIZ UDゴシック" w:hAnsi="BIZ UDゴシック"/>
                <w:sz w:val="18"/>
                <w:szCs w:val="18"/>
              </w:rPr>
              <w:t>監視システム</w:t>
            </w:r>
            <w:r w:rsidRPr="001C646B">
              <w:rPr>
                <w:rFonts w:ascii="BIZ UDゴシック" w:hAnsi="BIZ UDゴシック"/>
                <w:sz w:val="18"/>
                <w:szCs w:val="18"/>
              </w:rPr>
              <w:t>(CloudWatch)</w:t>
            </w:r>
            <w:r w:rsidRPr="001C646B">
              <w:rPr>
                <w:rFonts w:hint="eastAsia" w:ascii="BIZ UDゴシック" w:hAnsi="BIZ UDゴシック"/>
                <w:sz w:val="18"/>
                <w:szCs w:val="18"/>
              </w:rPr>
              <w:t>利用向け</w:t>
            </w:r>
            <w:r>
              <w:rPr>
                <w:rFonts w:hint="eastAsia" w:ascii="BIZ UDゴシック" w:hAnsi="BIZ UDゴシック"/>
                <w:sz w:val="18"/>
                <w:szCs w:val="18"/>
              </w:rPr>
              <w:t>アカウン</w:t>
            </w:r>
          </w:p>
        </w:tc>
        <w:tc>
          <w:tcPr>
            <w:tcW w:w="6804" w:type="dxa"/>
          </w:tcPr>
          <w:p w:rsidRPr="001C646B" w:rsidR="002572D8" w:rsidP="002572D8" w:rsidRDefault="002572D8" w14:paraId="40B664A8" w14:textId="5EF6369E">
            <w:pPr>
              <w:rPr>
                <w:rFonts w:ascii="BIZ UDゴシック" w:hAnsi="BIZ UDゴシック"/>
                <w:sz w:val="18"/>
                <w:szCs w:val="18"/>
              </w:rPr>
            </w:pPr>
            <w:r>
              <w:rPr>
                <w:rFonts w:hint="eastAsia" w:ascii="BIZ UDゴシック" w:hAnsi="BIZ UDゴシック"/>
                <w:sz w:val="18"/>
                <w:szCs w:val="18"/>
              </w:rPr>
              <w:t>共通PFの</w:t>
            </w:r>
            <w:r w:rsidRPr="001C646B">
              <w:rPr>
                <w:rFonts w:ascii="BIZ UDゴシック" w:hAnsi="BIZ UDゴシック"/>
                <w:sz w:val="18"/>
                <w:szCs w:val="18"/>
              </w:rPr>
              <w:t>AWS IAM</w:t>
            </w:r>
          </w:p>
        </w:tc>
      </w:tr>
      <w:tr w:rsidRPr="00333CCD" w:rsidR="002572D8" w:rsidTr="002572D8" w14:paraId="606903A6" w14:textId="77777777">
        <w:tc>
          <w:tcPr>
            <w:tcW w:w="5382" w:type="dxa"/>
          </w:tcPr>
          <w:p w:rsidRPr="001C646B" w:rsidR="002572D8" w:rsidP="002572D8" w:rsidRDefault="002572D8" w14:paraId="51206713" w14:textId="756A5D94">
            <w:pPr>
              <w:rPr>
                <w:rFonts w:ascii="BIZ UDゴシック" w:hAnsi="BIZ UDゴシック"/>
                <w:sz w:val="18"/>
                <w:szCs w:val="18"/>
              </w:rPr>
            </w:pPr>
            <w:r w:rsidRPr="001C646B">
              <w:rPr>
                <w:rFonts w:ascii="BIZ UDゴシック" w:hAnsi="BIZ UDゴシック"/>
                <w:sz w:val="18"/>
                <w:szCs w:val="18"/>
              </w:rPr>
              <w:t>サーバログイン用アカウント</w:t>
            </w:r>
          </w:p>
        </w:tc>
        <w:tc>
          <w:tcPr>
            <w:tcW w:w="6804" w:type="dxa"/>
          </w:tcPr>
          <w:p w:rsidRPr="001C646B" w:rsidR="002572D8" w:rsidP="002572D8" w:rsidRDefault="002572D8" w14:paraId="256FA4D9" w14:textId="048B1637">
            <w:pPr>
              <w:rPr>
                <w:rFonts w:ascii="BIZ UDゴシック" w:hAnsi="BIZ UDゴシック"/>
                <w:sz w:val="18"/>
                <w:szCs w:val="18"/>
              </w:rPr>
            </w:pPr>
            <w:r>
              <w:rPr>
                <w:rFonts w:hint="eastAsia" w:ascii="BIZ UDゴシック" w:hAnsi="BIZ UDゴシック"/>
                <w:sz w:val="18"/>
                <w:szCs w:val="18"/>
              </w:rPr>
              <w:t>ホストサーバ、運用管理</w:t>
            </w:r>
            <w:r w:rsidRPr="001C646B">
              <w:rPr>
                <w:rFonts w:hint="eastAsia" w:ascii="BIZ UDゴシック" w:hAnsi="BIZ UDゴシック"/>
                <w:sz w:val="18"/>
                <w:szCs w:val="18"/>
              </w:rPr>
              <w:t>サーバ</w:t>
            </w:r>
            <w:r>
              <w:rPr>
                <w:rFonts w:hint="eastAsia" w:ascii="BIZ UDゴシック" w:hAnsi="BIZ UDゴシック"/>
                <w:sz w:val="18"/>
                <w:szCs w:val="18"/>
              </w:rPr>
              <w:t>、UTM</w:t>
            </w:r>
          </w:p>
        </w:tc>
      </w:tr>
    </w:tbl>
    <w:p w:rsidR="00C03EEC" w:rsidP="00333CCD" w:rsidRDefault="00C03EEC" w14:paraId="23F282DE" w14:textId="77777777">
      <w:pPr>
        <w:rPr>
          <w:rFonts w:ascii="BIZ UDゴシック" w:hAnsi="BIZ UDゴシック"/>
          <w:sz w:val="18"/>
          <w:szCs w:val="18"/>
        </w:rPr>
      </w:pPr>
    </w:p>
    <w:p w:rsidRPr="00CC0517" w:rsidR="00F63135" w:rsidP="00F63135" w:rsidRDefault="00F63135" w14:paraId="57666A27" w14:textId="77777777">
      <w:pPr>
        <w:pStyle w:val="3"/>
      </w:pPr>
      <w:bookmarkStart w:name="_Toc183718466" w:id="2132"/>
      <w:bookmarkStart w:name="_Toc183788579" w:id="2133"/>
      <w:bookmarkStart w:name="_Toc202274401" w:id="2134"/>
      <w:r w:rsidRPr="00CC0517">
        <w:rPr>
          <w:rFonts w:hint="eastAsia"/>
        </w:rPr>
        <w:t>アカウント運用方式</w:t>
      </w:r>
      <w:bookmarkEnd w:id="2132"/>
      <w:bookmarkEnd w:id="2133"/>
      <w:bookmarkEnd w:id="2134"/>
    </w:p>
    <w:p w:rsidRPr="001C646B" w:rsidR="00F63135" w:rsidP="00A773F5" w:rsidRDefault="00F63135" w14:paraId="0F033CC7" w14:textId="6D4583E1">
      <w:pPr>
        <w:pStyle w:val="3"/>
        <w:numPr>
          <w:ilvl w:val="0"/>
          <w:numId w:val="0"/>
        </w:numPr>
        <w:ind w:left="425" w:hanging="425"/>
        <w:rPr>
          <w:sz w:val="18"/>
          <w:szCs w:val="18"/>
        </w:rPr>
      </w:pPr>
      <w:bookmarkStart w:name="_Toc202274402" w:id="2135"/>
      <w:r w:rsidRPr="001C646B">
        <w:rPr>
          <w:rFonts w:hint="eastAsia"/>
          <w:sz w:val="18"/>
          <w:szCs w:val="18"/>
        </w:rPr>
        <w:t>運用アカウント対象：「</w:t>
      </w:r>
      <w:r w:rsidRPr="001C646B">
        <w:rPr>
          <w:b w:val="0"/>
          <w:sz w:val="18"/>
          <w:szCs w:val="18"/>
        </w:rPr>
        <w:fldChar w:fldCharType="begin"/>
      </w:r>
      <w:r w:rsidRPr="001C646B">
        <w:rPr>
          <w:sz w:val="18"/>
          <w:szCs w:val="18"/>
        </w:rPr>
        <w:instrText xml:space="preserve"> REF _Ref183944417 \r \h </w:instrText>
      </w:r>
      <w:r w:rsidRPr="001C646B">
        <w:rPr>
          <w:b w:val="0"/>
          <w:sz w:val="18"/>
          <w:szCs w:val="18"/>
        </w:rPr>
      </w:r>
      <w:r w:rsidRPr="001C646B">
        <w:rPr>
          <w:b w:val="0"/>
          <w:sz w:val="18"/>
          <w:szCs w:val="18"/>
        </w:rPr>
        <w:fldChar w:fldCharType="separate"/>
      </w:r>
      <w:r w:rsidR="009766A9">
        <w:rPr>
          <w:rFonts w:hint="eastAsia" w:ascii="ＭＳ 明朝" w:hAnsi="ＭＳ 明朝" w:eastAsia="ＭＳ 明朝" w:cs="ＭＳ 明朝"/>
          <w:sz w:val="18"/>
          <w:szCs w:val="18"/>
          <w:cs/>
        </w:rPr>
        <w:t>‎</w:t>
      </w:r>
      <w:r w:rsidR="009766A9">
        <w:rPr>
          <w:sz w:val="18"/>
          <w:szCs w:val="18"/>
        </w:rPr>
        <w:t>4.1</w:t>
      </w:r>
      <w:r w:rsidRPr="001C646B">
        <w:rPr>
          <w:b w:val="0"/>
          <w:sz w:val="18"/>
          <w:szCs w:val="18"/>
        </w:rPr>
        <w:fldChar w:fldCharType="end"/>
      </w:r>
      <w:r w:rsidRPr="00A773F5">
        <w:rPr>
          <w:b w:val="0"/>
          <w:sz w:val="20"/>
          <w:szCs w:val="20"/>
        </w:rPr>
        <w:fldChar w:fldCharType="begin"/>
      </w:r>
      <w:r w:rsidRPr="00A773F5">
        <w:rPr>
          <w:b w:val="0"/>
          <w:sz w:val="20"/>
          <w:szCs w:val="20"/>
        </w:rPr>
        <w:instrText xml:space="preserve"> REF _Ref183945322 \h </w:instrText>
      </w:r>
      <w:r w:rsidRPr="00A773F5" w:rsidR="00963664">
        <w:rPr>
          <w:b w:val="0"/>
          <w:sz w:val="20"/>
          <w:szCs w:val="20"/>
        </w:rPr>
        <w:instrText xml:space="preserve"> \* MERGEFORMAT </w:instrText>
      </w:r>
      <w:r w:rsidRPr="00A773F5">
        <w:rPr>
          <w:b w:val="0"/>
          <w:sz w:val="20"/>
          <w:szCs w:val="20"/>
        </w:rPr>
      </w:r>
      <w:r w:rsidRPr="00A773F5">
        <w:rPr>
          <w:b w:val="0"/>
          <w:sz w:val="20"/>
          <w:szCs w:val="20"/>
        </w:rPr>
        <w:fldChar w:fldCharType="separate"/>
      </w:r>
      <w:r w:rsidRPr="00A773F5" w:rsidR="009766A9">
        <w:rPr>
          <w:rFonts w:hint="eastAsia"/>
          <w:b w:val="0"/>
          <w:sz w:val="20"/>
          <w:szCs w:val="20"/>
        </w:rPr>
        <w:t>運用対象システム</w:t>
      </w:r>
      <w:r w:rsidRPr="00A773F5">
        <w:rPr>
          <w:b w:val="0"/>
          <w:sz w:val="20"/>
          <w:szCs w:val="20"/>
        </w:rPr>
        <w:fldChar w:fldCharType="end"/>
      </w:r>
      <w:r w:rsidRPr="001C646B">
        <w:rPr>
          <w:sz w:val="18"/>
          <w:szCs w:val="18"/>
        </w:rPr>
        <w:t>」に記載の範囲で作成されるアカウント対象とする。</w:t>
      </w:r>
      <w:bookmarkEnd w:id="2135"/>
    </w:p>
    <w:p w:rsidRPr="001C646B" w:rsidR="00F63135" w:rsidP="00F63135" w:rsidRDefault="00F63135" w14:paraId="0A3F5345" w14:textId="77777777">
      <w:pPr>
        <w:pStyle w:val="a9"/>
        <w:numPr>
          <w:ilvl w:val="0"/>
          <w:numId w:val="27"/>
        </w:numPr>
        <w:rPr>
          <w:rFonts w:ascii="BIZ UDゴシック" w:hAnsi="BIZ UDゴシック"/>
          <w:sz w:val="18"/>
          <w:szCs w:val="18"/>
        </w:rPr>
      </w:pPr>
      <w:r w:rsidRPr="001C646B">
        <w:rPr>
          <w:rFonts w:hint="eastAsia" w:ascii="BIZ UDゴシック" w:hAnsi="BIZ UDゴシック"/>
          <w:sz w:val="18"/>
          <w:szCs w:val="18"/>
        </w:rPr>
        <w:t>運用方式：アカウント保有者の変更発生タイミングで、</w:t>
      </w:r>
      <w:r w:rsidRPr="001C646B">
        <w:rPr>
          <w:rFonts w:ascii="BIZ UDゴシック" w:hAnsi="BIZ UDゴシック"/>
          <w:sz w:val="18"/>
          <w:szCs w:val="18"/>
        </w:rPr>
        <w:t>RD-IT</w:t>
      </w:r>
      <w:r w:rsidRPr="001C646B">
        <w:rPr>
          <w:rFonts w:hint="eastAsia" w:ascii="BIZ UDゴシック" w:hAnsi="BIZ UDゴシック"/>
          <w:sz w:val="18"/>
          <w:szCs w:val="18"/>
        </w:rPr>
        <w:t>サポート</w:t>
      </w:r>
      <w:r w:rsidRPr="001C646B">
        <w:rPr>
          <w:rFonts w:ascii="BIZ UDゴシック" w:hAnsi="BIZ UDゴシック"/>
          <w:sz w:val="18"/>
          <w:szCs w:val="18"/>
        </w:rPr>
        <w:t>および利用ユーザからの申請に基づきアカウントの追加・変更・削除を実施する。</w:t>
      </w:r>
      <w:r w:rsidRPr="001C646B">
        <w:rPr>
          <w:rFonts w:hint="eastAsia" w:ascii="BIZ UDゴシック" w:hAnsi="BIZ UDゴシック"/>
          <w:sz w:val="18"/>
          <w:szCs w:val="18"/>
        </w:rPr>
        <w:t>年次でアカウントの棚卸を実施する。</w:t>
      </w:r>
    </w:p>
    <w:p w:rsidR="00F63135" w:rsidP="00333CCD" w:rsidRDefault="00F63135" w14:paraId="0B1BEA19" w14:textId="77777777">
      <w:pPr>
        <w:rPr>
          <w:rFonts w:ascii="BIZ UDゴシック" w:hAnsi="BIZ UDゴシック"/>
          <w:sz w:val="18"/>
          <w:szCs w:val="18"/>
        </w:rPr>
      </w:pPr>
    </w:p>
    <w:p w:rsidRPr="00CC0517" w:rsidR="00F63135" w:rsidP="00F63135" w:rsidRDefault="00F63135" w14:paraId="1989E5E3" w14:textId="77777777">
      <w:pPr>
        <w:pStyle w:val="3"/>
      </w:pPr>
      <w:bookmarkStart w:name="_Toc202274403" w:id="2136"/>
      <w:r w:rsidRPr="00CC0517">
        <w:rPr>
          <w:rFonts w:hint="eastAsia"/>
        </w:rPr>
        <w:t>パスワード利用・変更ポリシー</w:t>
      </w:r>
      <w:bookmarkEnd w:id="2136"/>
    </w:p>
    <w:tbl>
      <w:tblPr>
        <w:tblStyle w:val="af2"/>
        <w:tblW w:w="14029" w:type="dxa"/>
        <w:tblLook w:val="04A0" w:firstRow="1" w:lastRow="0" w:firstColumn="1" w:lastColumn="0" w:noHBand="0" w:noVBand="1"/>
      </w:tblPr>
      <w:tblGrid>
        <w:gridCol w:w="4716"/>
        <w:gridCol w:w="5202"/>
        <w:gridCol w:w="4111"/>
      </w:tblGrid>
      <w:tr w:rsidRPr="00333CCD" w:rsidR="002572D8" w:rsidTr="00055813" w14:paraId="3CD6DE0A" w14:textId="647C85B3">
        <w:tc>
          <w:tcPr>
            <w:tcW w:w="4716" w:type="dxa"/>
            <w:shd w:val="clear" w:color="auto" w:fill="D9F2D0" w:themeFill="accent6" w:themeFillTint="33"/>
          </w:tcPr>
          <w:p w:rsidRPr="001C646B" w:rsidR="002572D8" w:rsidP="009A71A0" w:rsidRDefault="002572D8" w14:paraId="7B21C65B" w14:textId="77777777">
            <w:pPr>
              <w:rPr>
                <w:rFonts w:ascii="BIZ UDゴシック" w:hAnsi="BIZ UDゴシック"/>
                <w:sz w:val="18"/>
                <w:szCs w:val="18"/>
              </w:rPr>
            </w:pPr>
            <w:r>
              <w:rPr>
                <w:rFonts w:hint="eastAsia" w:ascii="BIZ UDゴシック" w:hAnsi="BIZ UDゴシック"/>
                <w:sz w:val="18"/>
                <w:szCs w:val="18"/>
              </w:rPr>
              <w:t>アカウント</w:t>
            </w:r>
          </w:p>
        </w:tc>
        <w:tc>
          <w:tcPr>
            <w:tcW w:w="5202" w:type="dxa"/>
            <w:shd w:val="clear" w:color="auto" w:fill="D9F2D0" w:themeFill="accent6" w:themeFillTint="33"/>
          </w:tcPr>
          <w:p w:rsidRPr="001C646B" w:rsidR="002572D8" w:rsidP="009A71A0" w:rsidRDefault="002572D8" w14:paraId="59C3851F" w14:textId="7DFB89C7">
            <w:pPr>
              <w:rPr>
                <w:rFonts w:ascii="BIZ UDゴシック" w:hAnsi="BIZ UDゴシック"/>
                <w:sz w:val="18"/>
                <w:szCs w:val="18"/>
              </w:rPr>
            </w:pPr>
            <w:r>
              <w:rPr>
                <w:rFonts w:hint="eastAsia" w:ascii="BIZ UDゴシック" w:hAnsi="BIZ UDゴシック"/>
                <w:sz w:val="18"/>
                <w:szCs w:val="18"/>
              </w:rPr>
              <w:t>パスワード</w:t>
            </w:r>
            <w:r w:rsidR="00055813">
              <w:rPr>
                <w:rFonts w:hint="eastAsia" w:ascii="BIZ UDゴシック" w:hAnsi="BIZ UDゴシック"/>
                <w:sz w:val="18"/>
                <w:szCs w:val="18"/>
              </w:rPr>
              <w:t>利用</w:t>
            </w:r>
            <w:r>
              <w:rPr>
                <w:rFonts w:hint="eastAsia" w:ascii="BIZ UDゴシック" w:hAnsi="BIZ UDゴシック"/>
                <w:sz w:val="18"/>
                <w:szCs w:val="18"/>
              </w:rPr>
              <w:t>ポリシー</w:t>
            </w:r>
          </w:p>
        </w:tc>
        <w:tc>
          <w:tcPr>
            <w:tcW w:w="4111" w:type="dxa"/>
            <w:shd w:val="clear" w:color="auto" w:fill="D9F2D0" w:themeFill="accent6" w:themeFillTint="33"/>
          </w:tcPr>
          <w:p w:rsidR="002572D8" w:rsidP="009A71A0" w:rsidRDefault="00055813" w14:paraId="182209DC" w14:textId="743F4B67">
            <w:pPr>
              <w:rPr>
                <w:rFonts w:ascii="BIZ UDゴシック" w:hAnsi="BIZ UDゴシック"/>
                <w:sz w:val="18"/>
                <w:szCs w:val="18"/>
              </w:rPr>
            </w:pPr>
            <w:r>
              <w:rPr>
                <w:rFonts w:hint="eastAsia" w:ascii="BIZ UDゴシック" w:hAnsi="BIZ UDゴシック"/>
                <w:sz w:val="18"/>
                <w:szCs w:val="18"/>
              </w:rPr>
              <w:t>パスワード</w:t>
            </w:r>
            <w:r w:rsidR="002572D8">
              <w:rPr>
                <w:rFonts w:hint="eastAsia" w:ascii="BIZ UDゴシック" w:hAnsi="BIZ UDゴシック"/>
                <w:sz w:val="18"/>
                <w:szCs w:val="18"/>
              </w:rPr>
              <w:t>変更ポリシー</w:t>
            </w:r>
          </w:p>
        </w:tc>
      </w:tr>
      <w:tr w:rsidRPr="00333CCD" w:rsidR="002572D8" w:rsidTr="00055813" w14:paraId="0A8B2490" w14:textId="6CE101A1">
        <w:tc>
          <w:tcPr>
            <w:tcW w:w="4716" w:type="dxa"/>
            <w:shd w:val="clear" w:color="auto" w:fill="FFFFFF" w:themeFill="background1"/>
          </w:tcPr>
          <w:p w:rsidRPr="001C646B" w:rsidR="002572D8" w:rsidP="002572D8" w:rsidRDefault="002572D8" w14:paraId="16B012F4" w14:textId="28948748">
            <w:pPr>
              <w:rPr>
                <w:rFonts w:ascii="BIZ UDゴシック" w:hAnsi="BIZ UDゴシック"/>
                <w:sz w:val="18"/>
                <w:szCs w:val="18"/>
              </w:rPr>
            </w:pPr>
            <w:r w:rsidRPr="001C646B">
              <w:rPr>
                <w:rFonts w:hint="eastAsia" w:ascii="BIZ UDゴシック" w:hAnsi="BIZ UDゴシック"/>
                <w:sz w:val="18"/>
                <w:szCs w:val="18"/>
              </w:rPr>
              <w:t>共通</w:t>
            </w:r>
            <w:r w:rsidRPr="001C646B">
              <w:rPr>
                <w:rFonts w:ascii="BIZ UDゴシック" w:hAnsi="BIZ UDゴシック"/>
                <w:sz w:val="18"/>
                <w:szCs w:val="18"/>
              </w:rPr>
              <w:t>PF RD領域内ログイン用(運用者向け)</w:t>
            </w:r>
            <w:r>
              <w:rPr>
                <w:rFonts w:hint="eastAsia" w:ascii="BIZ UDゴシック" w:hAnsi="BIZ UDゴシック"/>
                <w:sz w:val="18"/>
                <w:szCs w:val="18"/>
              </w:rPr>
              <w:t>アカウント</w:t>
            </w:r>
          </w:p>
        </w:tc>
        <w:tc>
          <w:tcPr>
            <w:tcW w:w="5202" w:type="dxa"/>
            <w:shd w:val="clear" w:color="auto" w:fill="FFFFFF" w:themeFill="background1"/>
          </w:tcPr>
          <w:p w:rsidR="002572D8" w:rsidP="009A71A0" w:rsidRDefault="002572D8" w14:paraId="6D6CCE3F" w14:textId="77777777">
            <w:pPr>
              <w:rPr>
                <w:rFonts w:ascii="BIZ UDゴシック" w:hAnsi="BIZ UDゴシック"/>
                <w:sz w:val="18"/>
                <w:szCs w:val="18"/>
              </w:rPr>
            </w:pPr>
            <w:r>
              <w:rPr>
                <w:rFonts w:hint="eastAsia" w:ascii="BIZ UDゴシック" w:hAnsi="BIZ UDゴシック"/>
                <w:sz w:val="18"/>
                <w:szCs w:val="18"/>
              </w:rPr>
              <w:t>共通PF内の利用ルールに従う</w:t>
            </w:r>
          </w:p>
          <w:p w:rsidRPr="001C646B" w:rsidR="002572D8" w:rsidP="009A71A0" w:rsidRDefault="002572D8" w14:paraId="7BD3E1D2" w14:textId="45FF1774">
            <w:pPr>
              <w:rPr>
                <w:rFonts w:ascii="BIZ UDゴシック" w:hAnsi="BIZ UDゴシック"/>
                <w:sz w:val="18"/>
                <w:szCs w:val="18"/>
              </w:rPr>
            </w:pPr>
            <w:r>
              <w:rPr>
                <w:rFonts w:hint="eastAsia" w:ascii="BIZ UDゴシック" w:hAnsi="BIZ UDゴシック"/>
                <w:sz w:val="18"/>
                <w:szCs w:val="18"/>
              </w:rPr>
              <w:t>（FF社内ドメインユーザ、鍵認証</w:t>
            </w:r>
            <w:r w:rsidR="00055813">
              <w:rPr>
                <w:rFonts w:hint="eastAsia" w:ascii="BIZ UDゴシック" w:hAnsi="BIZ UDゴシック"/>
                <w:sz w:val="18"/>
                <w:szCs w:val="18"/>
              </w:rPr>
              <w:t>を用いた認証</w:t>
            </w:r>
            <w:r>
              <w:rPr>
                <w:rFonts w:hint="eastAsia" w:ascii="BIZ UDゴシック" w:hAnsi="BIZ UDゴシック"/>
                <w:sz w:val="18"/>
                <w:szCs w:val="18"/>
              </w:rPr>
              <w:t>）</w:t>
            </w:r>
          </w:p>
        </w:tc>
        <w:tc>
          <w:tcPr>
            <w:tcW w:w="4111" w:type="dxa"/>
            <w:shd w:val="clear" w:color="auto" w:fill="FFFFFF" w:themeFill="background1"/>
          </w:tcPr>
          <w:p w:rsidR="002572D8" w:rsidP="002572D8" w:rsidRDefault="002572D8" w14:paraId="0B412E8B" w14:textId="77777777">
            <w:pPr>
              <w:rPr>
                <w:rFonts w:ascii="BIZ UDゴシック" w:hAnsi="BIZ UDゴシック"/>
                <w:sz w:val="18"/>
                <w:szCs w:val="18"/>
              </w:rPr>
            </w:pPr>
            <w:r>
              <w:rPr>
                <w:rFonts w:hint="eastAsia" w:ascii="BIZ UDゴシック" w:hAnsi="BIZ UDゴシック"/>
                <w:sz w:val="18"/>
                <w:szCs w:val="18"/>
              </w:rPr>
              <w:t>共通PF内の利用ルールに従う</w:t>
            </w:r>
          </w:p>
          <w:p w:rsidRPr="002572D8" w:rsidR="002572D8" w:rsidP="009A71A0" w:rsidRDefault="002572D8" w14:paraId="0F086CFC" w14:textId="77777777">
            <w:pPr>
              <w:rPr>
                <w:rFonts w:ascii="BIZ UDゴシック" w:hAnsi="BIZ UDゴシック"/>
                <w:sz w:val="18"/>
                <w:szCs w:val="18"/>
              </w:rPr>
            </w:pPr>
          </w:p>
        </w:tc>
      </w:tr>
      <w:tr w:rsidRPr="00333CCD" w:rsidR="002572D8" w:rsidTr="00055813" w14:paraId="50715320" w14:textId="5149BDD0">
        <w:tc>
          <w:tcPr>
            <w:tcW w:w="4716" w:type="dxa"/>
          </w:tcPr>
          <w:p w:rsidRPr="001C646B" w:rsidR="002572D8" w:rsidP="009A71A0" w:rsidRDefault="002572D8" w14:paraId="170651C0" w14:textId="77777777">
            <w:pPr>
              <w:rPr>
                <w:rFonts w:ascii="BIZ UDゴシック" w:hAnsi="BIZ UDゴシック"/>
                <w:sz w:val="18"/>
                <w:szCs w:val="18"/>
              </w:rPr>
            </w:pPr>
            <w:r w:rsidRPr="001C646B">
              <w:rPr>
                <w:rFonts w:hint="eastAsia" w:ascii="BIZ UDゴシック" w:hAnsi="BIZ UDゴシック"/>
                <w:sz w:val="18"/>
                <w:szCs w:val="18"/>
              </w:rPr>
              <w:t>監視システム</w:t>
            </w:r>
            <w:r w:rsidRPr="001C646B">
              <w:rPr>
                <w:rFonts w:ascii="BIZ UDゴシック" w:hAnsi="BIZ UDゴシック"/>
                <w:sz w:val="18"/>
                <w:szCs w:val="18"/>
              </w:rPr>
              <w:t>(CloudWatch)</w:t>
            </w:r>
            <w:r w:rsidRPr="001C646B">
              <w:rPr>
                <w:rFonts w:hint="eastAsia" w:ascii="BIZ UDゴシック" w:hAnsi="BIZ UDゴシック"/>
                <w:sz w:val="18"/>
                <w:szCs w:val="18"/>
              </w:rPr>
              <w:t>利用向け</w:t>
            </w:r>
            <w:r>
              <w:rPr>
                <w:rFonts w:hint="eastAsia" w:ascii="BIZ UDゴシック" w:hAnsi="BIZ UDゴシック"/>
                <w:sz w:val="18"/>
                <w:szCs w:val="18"/>
              </w:rPr>
              <w:t>アカウン</w:t>
            </w:r>
          </w:p>
        </w:tc>
        <w:tc>
          <w:tcPr>
            <w:tcW w:w="5202" w:type="dxa"/>
          </w:tcPr>
          <w:p w:rsidR="002572D8" w:rsidP="009A71A0" w:rsidRDefault="002572D8" w14:paraId="36DD368D" w14:textId="77777777">
            <w:pPr>
              <w:rPr>
                <w:rFonts w:ascii="BIZ UDゴシック" w:hAnsi="BIZ UDゴシック"/>
                <w:sz w:val="18"/>
                <w:szCs w:val="18"/>
              </w:rPr>
            </w:pPr>
            <w:r>
              <w:rPr>
                <w:rFonts w:hint="eastAsia" w:ascii="BIZ UDゴシック" w:hAnsi="BIZ UDゴシック"/>
                <w:sz w:val="18"/>
                <w:szCs w:val="18"/>
              </w:rPr>
              <w:t>共通PF内の利用ルールに従う</w:t>
            </w:r>
          </w:p>
          <w:p w:rsidRPr="001C646B" w:rsidR="002572D8" w:rsidP="009A71A0" w:rsidRDefault="00055813" w14:paraId="687AF762" w14:textId="7CB2F938">
            <w:pPr>
              <w:rPr>
                <w:rFonts w:ascii="BIZ UDゴシック" w:hAnsi="BIZ UDゴシック"/>
                <w:sz w:val="18"/>
                <w:szCs w:val="18"/>
              </w:rPr>
            </w:pPr>
            <w:r>
              <w:rPr>
                <w:rFonts w:hint="eastAsia" w:ascii="BIZ UDゴシック" w:hAnsi="BIZ UDゴシック"/>
                <w:sz w:val="18"/>
                <w:szCs w:val="18"/>
              </w:rPr>
              <w:t>（FF社内ドメインユーザ、鍵認証を用いた認証）</w:t>
            </w:r>
          </w:p>
        </w:tc>
        <w:tc>
          <w:tcPr>
            <w:tcW w:w="4111" w:type="dxa"/>
          </w:tcPr>
          <w:p w:rsidR="002572D8" w:rsidP="002572D8" w:rsidRDefault="002572D8" w14:paraId="5EA3391A" w14:textId="77777777">
            <w:pPr>
              <w:rPr>
                <w:rFonts w:ascii="BIZ UDゴシック" w:hAnsi="BIZ UDゴシック"/>
                <w:sz w:val="18"/>
                <w:szCs w:val="18"/>
              </w:rPr>
            </w:pPr>
            <w:r>
              <w:rPr>
                <w:rFonts w:hint="eastAsia" w:ascii="BIZ UDゴシック" w:hAnsi="BIZ UDゴシック"/>
                <w:sz w:val="18"/>
                <w:szCs w:val="18"/>
              </w:rPr>
              <w:t>共通PF内の利用ルールに従う</w:t>
            </w:r>
          </w:p>
          <w:p w:rsidRPr="002572D8" w:rsidR="002572D8" w:rsidP="009A71A0" w:rsidRDefault="002572D8" w14:paraId="1503AC3B" w14:textId="77777777">
            <w:pPr>
              <w:rPr>
                <w:rFonts w:ascii="BIZ UDゴシック" w:hAnsi="BIZ UDゴシック"/>
                <w:sz w:val="18"/>
                <w:szCs w:val="18"/>
              </w:rPr>
            </w:pPr>
          </w:p>
        </w:tc>
      </w:tr>
      <w:tr w:rsidRPr="00333CCD" w:rsidR="002572D8" w:rsidTr="00055813" w14:paraId="216C418D" w14:textId="48F31AD7">
        <w:tc>
          <w:tcPr>
            <w:tcW w:w="4716" w:type="dxa"/>
          </w:tcPr>
          <w:p w:rsidRPr="001C646B" w:rsidR="002572D8" w:rsidP="009A71A0" w:rsidRDefault="002572D8" w14:paraId="268EDB60" w14:textId="77777777">
            <w:pPr>
              <w:rPr>
                <w:rFonts w:ascii="BIZ UDゴシック" w:hAnsi="BIZ UDゴシック"/>
                <w:sz w:val="18"/>
                <w:szCs w:val="18"/>
              </w:rPr>
            </w:pPr>
            <w:r w:rsidRPr="001C646B">
              <w:rPr>
                <w:rFonts w:ascii="BIZ UDゴシック" w:hAnsi="BIZ UDゴシック"/>
                <w:sz w:val="18"/>
                <w:szCs w:val="18"/>
              </w:rPr>
              <w:t>サーバログイン用アカウント</w:t>
            </w:r>
          </w:p>
        </w:tc>
        <w:tc>
          <w:tcPr>
            <w:tcW w:w="5202" w:type="dxa"/>
          </w:tcPr>
          <w:p w:rsidRPr="00055813" w:rsidR="002572D8" w:rsidP="00055813" w:rsidRDefault="002572D8" w14:paraId="4E8FD48F" w14:textId="77777777">
            <w:pPr>
              <w:rPr>
                <w:rFonts w:ascii="BIZ UDゴシック" w:hAnsi="BIZ UDゴシック"/>
                <w:sz w:val="18"/>
                <w:szCs w:val="18"/>
              </w:rPr>
            </w:pPr>
            <w:r w:rsidRPr="00055813">
              <w:rPr>
                <w:rFonts w:ascii="BIZ UDゴシック" w:hAnsi="BIZ UDゴシック"/>
                <w:sz w:val="18"/>
                <w:szCs w:val="18"/>
              </w:rPr>
              <w:t>パスワードポリシーの最小要件として以下とする。</w:t>
            </w:r>
          </w:p>
          <w:p w:rsidRPr="00055813" w:rsidR="002572D8" w:rsidP="00055813" w:rsidRDefault="00055813" w14:paraId="7EDA4EEF" w14:textId="13B8D47B">
            <w:pPr>
              <w:rPr>
                <w:rFonts w:ascii="BIZ UDゴシック" w:hAnsi="BIZ UDゴシック"/>
                <w:sz w:val="18"/>
                <w:szCs w:val="18"/>
              </w:rPr>
            </w:pPr>
            <w:r>
              <w:rPr>
                <w:rFonts w:hint="eastAsia" w:ascii="BIZ UDゴシック" w:hAnsi="BIZ UDゴシック"/>
                <w:sz w:val="18"/>
                <w:szCs w:val="18"/>
              </w:rPr>
              <w:t>・</w:t>
            </w:r>
            <w:r w:rsidRPr="00055813" w:rsidR="002572D8">
              <w:rPr>
                <w:rFonts w:hint="eastAsia" w:ascii="BIZ UDゴシック" w:hAnsi="BIZ UDゴシック"/>
                <w:sz w:val="18"/>
                <w:szCs w:val="18"/>
              </w:rPr>
              <w:t>長さは</w:t>
            </w:r>
            <w:r w:rsidRPr="00055813" w:rsidR="002572D8">
              <w:rPr>
                <w:rFonts w:ascii="BIZ UDゴシック" w:hAnsi="BIZ UDゴシック"/>
                <w:sz w:val="18"/>
                <w:szCs w:val="18"/>
              </w:rPr>
              <w:t>12文字以上とする。</w:t>
            </w:r>
          </w:p>
          <w:p w:rsidRPr="00055813" w:rsidR="002572D8" w:rsidP="00055813" w:rsidRDefault="00055813" w14:paraId="181310A0" w14:textId="34BC1C32">
            <w:pPr>
              <w:rPr>
                <w:rFonts w:ascii="BIZ UDゴシック" w:hAnsi="BIZ UDゴシック"/>
                <w:sz w:val="18"/>
                <w:szCs w:val="18"/>
              </w:rPr>
            </w:pPr>
            <w:r>
              <w:rPr>
                <w:rFonts w:hint="eastAsia" w:ascii="BIZ UDゴシック" w:hAnsi="BIZ UDゴシック"/>
                <w:sz w:val="18"/>
                <w:szCs w:val="18"/>
              </w:rPr>
              <w:t>・</w:t>
            </w:r>
            <w:r w:rsidRPr="00055813" w:rsidR="002572D8">
              <w:rPr>
                <w:rFonts w:hint="eastAsia" w:ascii="BIZ UDゴシック" w:hAnsi="BIZ UDゴシック"/>
                <w:sz w:val="18"/>
                <w:szCs w:val="18"/>
              </w:rPr>
              <w:t>次の</w:t>
            </w:r>
            <w:r w:rsidRPr="00055813" w:rsidR="002572D8">
              <w:rPr>
                <w:rFonts w:ascii="BIZ UDゴシック" w:hAnsi="BIZ UDゴシック"/>
                <w:sz w:val="18"/>
                <w:szCs w:val="18"/>
              </w:rPr>
              <w:t>4つのカテゴリ全てが使用されているものとする。</w:t>
            </w:r>
          </w:p>
          <w:p w:rsidRPr="00055813" w:rsidR="002572D8" w:rsidP="00055813" w:rsidRDefault="002572D8" w14:paraId="2E718FE2" w14:textId="77777777">
            <w:pPr>
              <w:ind w:firstLine="180" w:firstLineChars="100"/>
              <w:rPr>
                <w:rFonts w:ascii="BIZ UDゴシック" w:hAnsi="BIZ UDゴシック"/>
                <w:sz w:val="18"/>
                <w:szCs w:val="18"/>
              </w:rPr>
            </w:pPr>
            <w:r w:rsidRPr="00055813">
              <w:rPr>
                <w:rFonts w:hint="eastAsia" w:ascii="BIZ UDゴシック" w:hAnsi="BIZ UDゴシック"/>
                <w:sz w:val="18"/>
                <w:szCs w:val="18"/>
              </w:rPr>
              <w:t>英大文字</w:t>
            </w:r>
            <w:r w:rsidRPr="00055813">
              <w:rPr>
                <w:rFonts w:ascii="BIZ UDゴシック" w:hAnsi="BIZ UDゴシック"/>
                <w:sz w:val="18"/>
                <w:szCs w:val="18"/>
              </w:rPr>
              <w:t>(AからZ)</w:t>
            </w:r>
          </w:p>
          <w:p w:rsidRPr="00055813" w:rsidR="002572D8" w:rsidP="00055813" w:rsidRDefault="002572D8" w14:paraId="55A9AF10" w14:textId="77777777">
            <w:pPr>
              <w:ind w:firstLine="180" w:firstLineChars="100"/>
              <w:rPr>
                <w:rFonts w:ascii="BIZ UDゴシック" w:hAnsi="BIZ UDゴシック"/>
                <w:sz w:val="18"/>
                <w:szCs w:val="18"/>
              </w:rPr>
            </w:pPr>
            <w:r w:rsidRPr="00055813">
              <w:rPr>
                <w:rFonts w:hint="eastAsia" w:ascii="BIZ UDゴシック" w:hAnsi="BIZ UDゴシック"/>
                <w:sz w:val="18"/>
                <w:szCs w:val="18"/>
              </w:rPr>
              <w:t>英小文字</w:t>
            </w:r>
            <w:r w:rsidRPr="00055813">
              <w:rPr>
                <w:rFonts w:ascii="BIZ UDゴシック" w:hAnsi="BIZ UDゴシック"/>
                <w:sz w:val="18"/>
                <w:szCs w:val="18"/>
              </w:rPr>
              <w:t>(aからz)</w:t>
            </w:r>
          </w:p>
          <w:p w:rsidRPr="00055813" w:rsidR="002572D8" w:rsidP="00055813" w:rsidRDefault="002572D8" w14:paraId="69ADCA1C" w14:textId="77777777">
            <w:pPr>
              <w:ind w:firstLine="180" w:firstLineChars="100"/>
              <w:rPr>
                <w:rFonts w:ascii="BIZ UDゴシック" w:hAnsi="BIZ UDゴシック"/>
                <w:sz w:val="18"/>
                <w:szCs w:val="18"/>
              </w:rPr>
            </w:pPr>
            <w:r w:rsidRPr="00055813">
              <w:rPr>
                <w:rFonts w:hint="eastAsia" w:ascii="BIZ UDゴシック" w:hAnsi="BIZ UDゴシック"/>
                <w:sz w:val="18"/>
                <w:szCs w:val="18"/>
              </w:rPr>
              <w:t>数字</w:t>
            </w:r>
            <w:r w:rsidRPr="00055813">
              <w:rPr>
                <w:rFonts w:ascii="BIZ UDゴシック" w:hAnsi="BIZ UDゴシック"/>
                <w:sz w:val="18"/>
                <w:szCs w:val="18"/>
              </w:rPr>
              <w:t>(0から9)</w:t>
            </w:r>
          </w:p>
          <w:p w:rsidRPr="002572D8" w:rsidR="002572D8" w:rsidP="00055813" w:rsidRDefault="002572D8" w14:paraId="5182C92A" w14:textId="31631323">
            <w:pPr>
              <w:ind w:firstLine="180" w:firstLineChars="100"/>
              <w:rPr>
                <w:rFonts w:ascii="BIZ UDゴシック" w:hAnsi="BIZ UDゴシック"/>
                <w:sz w:val="18"/>
                <w:szCs w:val="18"/>
              </w:rPr>
            </w:pPr>
            <w:r w:rsidRPr="00055813">
              <w:rPr>
                <w:rFonts w:hint="eastAsia" w:ascii="BIZ UDゴシック" w:hAnsi="BIZ UDゴシック"/>
                <w:sz w:val="18"/>
                <w:szCs w:val="18"/>
              </w:rPr>
              <w:t>アルファベット以外の文字</w:t>
            </w:r>
            <w:r w:rsidRPr="00055813">
              <w:rPr>
                <w:rFonts w:ascii="BIZ UDゴシック" w:hAnsi="BIZ UDゴシック"/>
                <w:sz w:val="18"/>
                <w:szCs w:val="18"/>
              </w:rPr>
              <w:t>(!、$、#、%など)</w:t>
            </w:r>
          </w:p>
        </w:tc>
        <w:tc>
          <w:tcPr>
            <w:tcW w:w="4111" w:type="dxa"/>
          </w:tcPr>
          <w:p w:rsidR="002572D8" w:rsidP="009A71A0" w:rsidRDefault="00055813" w14:paraId="315987EB" w14:textId="7A91B161">
            <w:pPr>
              <w:rPr>
                <w:rFonts w:ascii="BIZ UDゴシック" w:hAnsi="BIZ UDゴシック"/>
                <w:sz w:val="18"/>
                <w:szCs w:val="18"/>
              </w:rPr>
            </w:pPr>
            <w:r w:rsidRPr="00055813">
              <w:rPr>
                <w:rFonts w:ascii="BIZ UDゴシック" w:hAnsi="BIZ UDゴシック"/>
                <w:sz w:val="18"/>
                <w:szCs w:val="18"/>
              </w:rPr>
              <w:t>定期的なパスワード変更は</w:t>
            </w:r>
            <w:r>
              <w:rPr>
                <w:rFonts w:hint="eastAsia" w:ascii="BIZ UDゴシック" w:hAnsi="BIZ UDゴシック"/>
                <w:sz w:val="18"/>
                <w:szCs w:val="18"/>
              </w:rPr>
              <w:t>行わない。ただしインシデント発生、セキュリティリスク発生時に変更は実施する。</w:t>
            </w:r>
          </w:p>
        </w:tc>
      </w:tr>
    </w:tbl>
    <w:p w:rsidRPr="002572D8" w:rsidR="002572D8" w:rsidP="002572D8" w:rsidRDefault="002572D8" w14:paraId="2750F015" w14:textId="77777777">
      <w:pPr>
        <w:rPr>
          <w:rFonts w:ascii="BIZ UDゴシック" w:hAnsi="BIZ UDゴシック"/>
          <w:sz w:val="18"/>
          <w:szCs w:val="18"/>
        </w:rPr>
      </w:pPr>
    </w:p>
    <w:p w:rsidR="002572D8" w:rsidRDefault="002572D8" w14:paraId="0E5796A8" w14:textId="77777777">
      <w:pPr>
        <w:widowControl/>
        <w:snapToGrid/>
        <w:spacing w:line="240" w:lineRule="auto"/>
        <w:jc w:val="left"/>
        <w:rPr>
          <w:rFonts w:ascii="BIZ UDゴシック" w:hAnsi="BIZ UDゴシック" w:cs="BIZ UDゴシック"/>
          <w:b/>
          <w:color w:val="000000" w:themeColor="text1"/>
          <w:sz w:val="24"/>
          <w:szCs w:val="24"/>
          <w:u w:val="single"/>
        </w:rPr>
      </w:pPr>
      <w:r>
        <w:br w:type="page"/>
      </w:r>
    </w:p>
    <w:p w:rsidRPr="000006AB" w:rsidR="00C03EEC" w:rsidP="00C80635" w:rsidRDefault="00C03EEC" w14:paraId="6567D5A4" w14:textId="19B9F779">
      <w:pPr>
        <w:pStyle w:val="3"/>
        <w:rPr>
          <w:szCs w:val="22"/>
        </w:rPr>
      </w:pPr>
      <w:bookmarkStart w:name="_Toc202274404" w:id="2137"/>
      <w:r w:rsidRPr="00BC3E10">
        <w:rPr>
          <w:rFonts w:hint="eastAsia"/>
        </w:rPr>
        <w:t>作業一覧</w:t>
      </w:r>
      <w:bookmarkEnd w:id="2137"/>
    </w:p>
    <w:tbl>
      <w:tblPr>
        <w:tblStyle w:val="af2"/>
        <w:tblW w:w="0" w:type="auto"/>
        <w:tblLook w:val="04A0" w:firstRow="1" w:lastRow="0" w:firstColumn="1" w:lastColumn="0" w:noHBand="0" w:noVBand="1"/>
      </w:tblPr>
      <w:tblGrid>
        <w:gridCol w:w="4667"/>
        <w:gridCol w:w="4662"/>
        <w:gridCol w:w="4663"/>
      </w:tblGrid>
      <w:tr w:rsidRPr="00333CCD" w:rsidR="00C03EEC" w:rsidTr="00FC40FF" w14:paraId="5460FD58" w14:textId="77777777">
        <w:tc>
          <w:tcPr>
            <w:tcW w:w="4667" w:type="dxa"/>
            <w:shd w:val="clear" w:color="auto" w:fill="D9F2D0" w:themeFill="accent6" w:themeFillTint="33"/>
          </w:tcPr>
          <w:p w:rsidRPr="001C646B" w:rsidR="00C03EEC" w:rsidP="00333CCD" w:rsidRDefault="00C03EEC" w14:paraId="6E74E3A2" w14:textId="35C3C17C">
            <w:pPr>
              <w:rPr>
                <w:rFonts w:ascii="BIZ UDゴシック" w:hAnsi="BIZ UDゴシック"/>
                <w:sz w:val="18"/>
                <w:szCs w:val="18"/>
              </w:rPr>
            </w:pPr>
            <w:r w:rsidRPr="001C646B">
              <w:rPr>
                <w:rFonts w:hint="eastAsia" w:ascii="BIZ UDゴシック" w:hAnsi="BIZ UDゴシック"/>
                <w:sz w:val="18"/>
                <w:szCs w:val="18"/>
              </w:rPr>
              <w:t>運用作業</w:t>
            </w:r>
          </w:p>
        </w:tc>
        <w:tc>
          <w:tcPr>
            <w:tcW w:w="4662" w:type="dxa"/>
            <w:shd w:val="clear" w:color="auto" w:fill="D9F2D0" w:themeFill="accent6" w:themeFillTint="33"/>
          </w:tcPr>
          <w:p w:rsidRPr="001C646B" w:rsidR="00C03EEC" w:rsidP="00333CCD" w:rsidRDefault="00C03EEC" w14:paraId="154DC0FB" w14:textId="47B4E87F">
            <w:pPr>
              <w:rPr>
                <w:rFonts w:ascii="BIZ UDゴシック" w:hAnsi="BIZ UDゴシック"/>
                <w:sz w:val="18"/>
                <w:szCs w:val="18"/>
              </w:rPr>
            </w:pPr>
            <w:r w:rsidRPr="001C646B">
              <w:rPr>
                <w:rFonts w:hint="eastAsia" w:ascii="BIZ UDゴシック" w:hAnsi="BIZ UDゴシック"/>
                <w:sz w:val="18"/>
                <w:szCs w:val="18"/>
              </w:rPr>
              <w:t>内容</w:t>
            </w:r>
          </w:p>
        </w:tc>
        <w:tc>
          <w:tcPr>
            <w:tcW w:w="4663" w:type="dxa"/>
            <w:shd w:val="clear" w:color="auto" w:fill="D9F2D0" w:themeFill="accent6" w:themeFillTint="33"/>
          </w:tcPr>
          <w:p w:rsidRPr="001C646B" w:rsidR="00C03EEC" w:rsidP="00333CCD" w:rsidRDefault="00C03EEC" w14:paraId="62F10BDD" w14:textId="0773F4FE">
            <w:pPr>
              <w:rPr>
                <w:rFonts w:ascii="BIZ UDゴシック" w:hAnsi="BIZ UDゴシック"/>
                <w:sz w:val="18"/>
                <w:szCs w:val="18"/>
              </w:rPr>
            </w:pPr>
            <w:r w:rsidRPr="001C646B">
              <w:rPr>
                <w:rFonts w:hint="eastAsia" w:ascii="BIZ UDゴシック" w:hAnsi="BIZ UDゴシック"/>
                <w:sz w:val="18"/>
                <w:szCs w:val="18"/>
              </w:rPr>
              <w:t>実施</w:t>
            </w:r>
            <w:r w:rsidRPr="001C646B" w:rsidR="00470BC4">
              <w:rPr>
                <w:rFonts w:hint="eastAsia" w:ascii="BIZ UDゴシック" w:hAnsi="BIZ UDゴシック"/>
                <w:sz w:val="18"/>
                <w:szCs w:val="18"/>
              </w:rPr>
              <w:t>トリガー</w:t>
            </w:r>
          </w:p>
        </w:tc>
      </w:tr>
      <w:tr w:rsidRPr="00333CCD" w:rsidR="00667768" w:rsidTr="00FC40FF" w14:paraId="6110B661" w14:textId="77777777">
        <w:tc>
          <w:tcPr>
            <w:tcW w:w="4667" w:type="dxa"/>
            <w:shd w:val="clear" w:color="auto" w:fill="FFFFFF" w:themeFill="background1"/>
          </w:tcPr>
          <w:p w:rsidRPr="001C646B" w:rsidR="00667768" w:rsidP="00333CCD" w:rsidRDefault="00667768" w14:paraId="51F83E89" w14:textId="5EE784E1">
            <w:pPr>
              <w:rPr>
                <w:rFonts w:ascii="BIZ UDゴシック" w:hAnsi="BIZ UDゴシック"/>
                <w:sz w:val="18"/>
                <w:szCs w:val="18"/>
              </w:rPr>
            </w:pPr>
            <w:r w:rsidRPr="001C646B">
              <w:rPr>
                <w:rFonts w:hint="eastAsia" w:ascii="BIZ UDゴシック" w:hAnsi="BIZ UDゴシック"/>
                <w:sz w:val="18"/>
                <w:szCs w:val="18"/>
              </w:rPr>
              <w:t>クラウドサービス(FF社内ユーザ)</w:t>
            </w:r>
            <w:r w:rsidRPr="001C646B" w:rsidR="00240DB9">
              <w:rPr>
                <w:rFonts w:hint="eastAsia" w:ascii="BIZ UDゴシック" w:hAnsi="BIZ UDゴシック"/>
                <w:sz w:val="18"/>
                <w:szCs w:val="18"/>
              </w:rPr>
              <w:t>アカウント追加/削除</w:t>
            </w:r>
          </w:p>
        </w:tc>
        <w:tc>
          <w:tcPr>
            <w:tcW w:w="4662" w:type="dxa"/>
            <w:shd w:val="clear" w:color="auto" w:fill="FFFFFF" w:themeFill="background1"/>
          </w:tcPr>
          <w:p w:rsidRPr="001C646B" w:rsidR="00667768" w:rsidP="00333CCD" w:rsidRDefault="00667768" w14:paraId="40FFF46B" w14:textId="2FD27316">
            <w:pPr>
              <w:rPr>
                <w:rFonts w:ascii="BIZ UDゴシック" w:hAnsi="BIZ UDゴシック"/>
                <w:sz w:val="18"/>
                <w:szCs w:val="18"/>
              </w:rPr>
            </w:pPr>
            <w:r w:rsidRPr="001C646B">
              <w:rPr>
                <w:rFonts w:hint="eastAsia" w:ascii="BIZ UDゴシック" w:hAnsi="BIZ UDゴシック"/>
                <w:sz w:val="18"/>
                <w:szCs w:val="18"/>
              </w:rPr>
              <w:t>共通PF RD領域内へログインするユーザ</w:t>
            </w:r>
            <w:r w:rsidRPr="001C646B" w:rsidR="00E20766">
              <w:rPr>
                <w:rFonts w:hint="eastAsia" w:ascii="BIZ UDゴシック" w:hAnsi="BIZ UDゴシック"/>
                <w:sz w:val="18"/>
                <w:szCs w:val="18"/>
              </w:rPr>
              <w:t>を追加/削除する。</w:t>
            </w:r>
          </w:p>
          <w:p w:rsidRPr="001C646B" w:rsidR="00E20766" w:rsidP="00333CCD" w:rsidRDefault="00E20766" w14:paraId="3B83F6AB" w14:textId="49DEC463">
            <w:pPr>
              <w:rPr>
                <w:rFonts w:ascii="BIZ UDゴシック" w:hAnsi="BIZ UDゴシック"/>
                <w:sz w:val="18"/>
                <w:szCs w:val="18"/>
              </w:rPr>
            </w:pPr>
            <w:r w:rsidRPr="001C646B">
              <w:rPr>
                <w:rFonts w:hint="eastAsia" w:ascii="BIZ UDゴシック" w:hAnsi="BIZ UDゴシック"/>
                <w:sz w:val="18"/>
                <w:szCs w:val="18"/>
              </w:rPr>
              <w:t>※本作業は</w:t>
            </w:r>
            <w:r w:rsidRPr="001C646B" w:rsidR="008855EB">
              <w:rPr>
                <w:rFonts w:hint="eastAsia" w:ascii="BIZ UDゴシック" w:hAnsi="BIZ UDゴシック"/>
                <w:sz w:val="18"/>
                <w:szCs w:val="18"/>
              </w:rPr>
              <w:t>ICT戦オーナー</w:t>
            </w:r>
            <w:r w:rsidRPr="001C646B">
              <w:rPr>
                <w:rFonts w:hint="eastAsia" w:ascii="BIZ UDゴシック" w:hAnsi="BIZ UDゴシック"/>
                <w:sz w:val="18"/>
                <w:szCs w:val="18"/>
              </w:rPr>
              <w:t>にて実施する。</w:t>
            </w:r>
          </w:p>
        </w:tc>
        <w:tc>
          <w:tcPr>
            <w:tcW w:w="4663" w:type="dxa"/>
            <w:shd w:val="clear" w:color="auto" w:fill="FFFFFF" w:themeFill="background1"/>
          </w:tcPr>
          <w:p w:rsidRPr="001C646B" w:rsidR="00667768" w:rsidP="00333CCD" w:rsidRDefault="00E20766" w14:paraId="509AE359" w14:textId="1A2DC2AF">
            <w:pPr>
              <w:rPr>
                <w:rFonts w:ascii="BIZ UDゴシック" w:hAnsi="BIZ UDゴシック"/>
                <w:sz w:val="18"/>
                <w:szCs w:val="18"/>
                <w:lang w:eastAsia="zh-CN"/>
              </w:rPr>
            </w:pPr>
            <w:r w:rsidRPr="001C646B">
              <w:rPr>
                <w:rFonts w:ascii="BIZ UDゴシック" w:hAnsi="BIZ UDゴシック"/>
                <w:sz w:val="18"/>
                <w:szCs w:val="18"/>
                <w:lang w:eastAsia="zh-CN"/>
              </w:rPr>
              <w:t>新規</w:t>
            </w:r>
            <w:r w:rsidRPr="001C646B" w:rsidR="00C61C5D">
              <w:rPr>
                <w:rFonts w:hint="eastAsia" w:ascii="BIZ UDゴシック" w:hAnsi="BIZ UDゴシック"/>
                <w:sz w:val="18"/>
                <w:szCs w:val="18"/>
              </w:rPr>
              <w:t>メンバー</w:t>
            </w:r>
            <w:r w:rsidRPr="001C646B" w:rsidR="00D14D04">
              <w:rPr>
                <w:rFonts w:hint="eastAsia" w:ascii="BIZ UDゴシック" w:hAnsi="BIZ UDゴシック"/>
                <w:sz w:val="18"/>
                <w:szCs w:val="18"/>
              </w:rPr>
              <w:t>が</w:t>
            </w:r>
            <w:r w:rsidRPr="001C646B" w:rsidR="00275A39">
              <w:rPr>
                <w:rFonts w:hint="eastAsia" w:ascii="BIZ UDゴシック" w:hAnsi="BIZ UDゴシック"/>
                <w:sz w:val="18"/>
                <w:szCs w:val="18"/>
              </w:rPr>
              <w:t>RD-ITサポートに</w:t>
            </w:r>
            <w:r w:rsidRPr="001C646B">
              <w:rPr>
                <w:rFonts w:ascii="BIZ UDゴシック" w:hAnsi="BIZ UDゴシック"/>
                <w:sz w:val="18"/>
                <w:szCs w:val="18"/>
                <w:lang w:eastAsia="zh-CN"/>
              </w:rPr>
              <w:t>参画時、退職</w:t>
            </w:r>
            <w:r w:rsidRPr="001C646B" w:rsidR="00C61C5D">
              <w:rPr>
                <w:rFonts w:hint="eastAsia" w:ascii="BIZ UDゴシック" w:hAnsi="BIZ UDゴシック"/>
                <w:sz w:val="18"/>
                <w:szCs w:val="18"/>
              </w:rPr>
              <w:t>時</w:t>
            </w:r>
            <w:r w:rsidRPr="001C646B">
              <w:rPr>
                <w:rFonts w:ascii="BIZ UDゴシック" w:hAnsi="BIZ UDゴシック"/>
                <w:sz w:val="18"/>
                <w:szCs w:val="18"/>
                <w:lang w:eastAsia="zh-CN"/>
              </w:rPr>
              <w:t>等</w:t>
            </w:r>
          </w:p>
        </w:tc>
      </w:tr>
      <w:tr w:rsidRPr="00333CCD" w:rsidR="00C03EEC" w:rsidTr="00FC40FF" w14:paraId="09B4D86B" w14:textId="77777777">
        <w:tc>
          <w:tcPr>
            <w:tcW w:w="4667" w:type="dxa"/>
          </w:tcPr>
          <w:p w:rsidRPr="001C646B" w:rsidR="00C03EEC" w:rsidP="00333CCD" w:rsidRDefault="006A7EAD" w14:paraId="4186CECF" w14:textId="52658779">
            <w:pPr>
              <w:rPr>
                <w:rFonts w:ascii="BIZ UDゴシック" w:hAnsi="BIZ UDゴシック"/>
                <w:sz w:val="18"/>
                <w:szCs w:val="18"/>
              </w:rPr>
            </w:pPr>
            <w:r w:rsidRPr="001C646B">
              <w:rPr>
                <w:rFonts w:hint="eastAsia" w:ascii="BIZ UDゴシック" w:hAnsi="BIZ UDゴシック"/>
                <w:sz w:val="18"/>
                <w:szCs w:val="18"/>
              </w:rPr>
              <w:t>サーバ</w:t>
            </w:r>
            <w:r w:rsidRPr="001C646B" w:rsidR="00C03EEC">
              <w:rPr>
                <w:rFonts w:ascii="BIZ UDゴシック" w:hAnsi="BIZ UDゴシック"/>
                <w:sz w:val="18"/>
                <w:szCs w:val="18"/>
              </w:rPr>
              <w:t>OS</w:t>
            </w:r>
            <w:r w:rsidRPr="001C646B" w:rsidR="00C03EEC">
              <w:rPr>
                <w:rFonts w:hint="eastAsia" w:ascii="BIZ UDゴシック" w:hAnsi="BIZ UDゴシック"/>
                <w:sz w:val="18"/>
                <w:szCs w:val="18"/>
              </w:rPr>
              <w:t>アカウント追加</w:t>
            </w:r>
            <w:r w:rsidRPr="001C646B" w:rsidR="00C03EEC">
              <w:rPr>
                <w:rFonts w:ascii="BIZ UDゴシック" w:hAnsi="BIZ UDゴシック"/>
                <w:sz w:val="18"/>
                <w:szCs w:val="18"/>
              </w:rPr>
              <w:t>/</w:t>
            </w:r>
            <w:r w:rsidRPr="001C646B" w:rsidR="00C03EEC">
              <w:rPr>
                <w:rFonts w:hint="eastAsia" w:ascii="BIZ UDゴシック" w:hAnsi="BIZ UDゴシック"/>
                <w:sz w:val="18"/>
                <w:szCs w:val="18"/>
              </w:rPr>
              <w:t>変更</w:t>
            </w:r>
            <w:r w:rsidRPr="001C646B" w:rsidR="00C03EEC">
              <w:rPr>
                <w:rFonts w:ascii="BIZ UDゴシック" w:hAnsi="BIZ UDゴシック"/>
                <w:sz w:val="18"/>
                <w:szCs w:val="18"/>
              </w:rPr>
              <w:t>/</w:t>
            </w:r>
            <w:r w:rsidRPr="001C646B" w:rsidR="00C03EEC">
              <w:rPr>
                <w:rFonts w:hint="eastAsia" w:ascii="BIZ UDゴシック" w:hAnsi="BIZ UDゴシック"/>
                <w:sz w:val="18"/>
                <w:szCs w:val="18"/>
              </w:rPr>
              <w:t>削除</w:t>
            </w:r>
          </w:p>
        </w:tc>
        <w:tc>
          <w:tcPr>
            <w:tcW w:w="4662" w:type="dxa"/>
          </w:tcPr>
          <w:p w:rsidRPr="001C646B" w:rsidR="00C03EEC" w:rsidP="00333CCD" w:rsidRDefault="00C03EEC" w14:paraId="6BB8C0F3" w14:textId="212072F3">
            <w:pPr>
              <w:rPr>
                <w:rFonts w:ascii="BIZ UDゴシック" w:hAnsi="BIZ UDゴシック"/>
                <w:sz w:val="18"/>
                <w:szCs w:val="18"/>
              </w:rPr>
            </w:pPr>
            <w:r w:rsidRPr="001C646B">
              <w:rPr>
                <w:rFonts w:hint="eastAsia" w:ascii="BIZ UDゴシック" w:hAnsi="BIZ UDゴシック"/>
                <w:sz w:val="18"/>
                <w:szCs w:val="18"/>
              </w:rPr>
              <w:t>サーバ</w:t>
            </w:r>
            <w:r w:rsidRPr="001C646B">
              <w:rPr>
                <w:rFonts w:ascii="BIZ UDゴシック" w:hAnsi="BIZ UDゴシック"/>
                <w:sz w:val="18"/>
                <w:szCs w:val="18"/>
              </w:rPr>
              <w:t>(運用管理サーバ、キャッシュサーバ)のOSアカウントの追加/変更/削除を実施する。</w:t>
            </w:r>
          </w:p>
        </w:tc>
        <w:tc>
          <w:tcPr>
            <w:tcW w:w="4663" w:type="dxa"/>
          </w:tcPr>
          <w:p w:rsidRPr="001C646B" w:rsidR="00C03EEC" w:rsidP="00333CCD" w:rsidRDefault="00EE362E" w14:paraId="29CF1DBE" w14:textId="79EAFC73">
            <w:pPr>
              <w:rPr>
                <w:rFonts w:ascii="BIZ UDゴシック" w:hAnsi="BIZ UDゴシック"/>
                <w:sz w:val="18"/>
                <w:szCs w:val="18"/>
                <w:lang w:eastAsia="zh-CN"/>
              </w:rPr>
            </w:pPr>
            <w:r w:rsidRPr="001C646B">
              <w:rPr>
                <w:rFonts w:hint="eastAsia" w:ascii="BIZ UDゴシック" w:hAnsi="BIZ UDゴシック"/>
                <w:sz w:val="18"/>
                <w:szCs w:val="18"/>
                <w:lang w:eastAsia="zh-CN"/>
              </w:rPr>
              <w:t>新規メンバー</w:t>
            </w:r>
            <w:r w:rsidRPr="001C646B" w:rsidR="00D14D04">
              <w:rPr>
                <w:rFonts w:hint="eastAsia" w:ascii="BIZ UDゴシック" w:hAnsi="BIZ UDゴシック"/>
                <w:sz w:val="18"/>
                <w:szCs w:val="18"/>
              </w:rPr>
              <w:t>が</w:t>
            </w:r>
            <w:r w:rsidRPr="001C646B">
              <w:rPr>
                <w:rFonts w:ascii="BIZ UDゴシック" w:hAnsi="BIZ UDゴシック"/>
                <w:sz w:val="18"/>
                <w:szCs w:val="18"/>
                <w:lang w:eastAsia="zh-CN"/>
              </w:rPr>
              <w:t>RD-ITサポートに参画時、退職時等</w:t>
            </w:r>
          </w:p>
        </w:tc>
      </w:tr>
      <w:tr w:rsidRPr="00333CCD" w:rsidR="00C03EEC" w:rsidTr="00FC40FF" w14:paraId="42ADE605" w14:textId="77777777">
        <w:tc>
          <w:tcPr>
            <w:tcW w:w="4667" w:type="dxa"/>
          </w:tcPr>
          <w:p w:rsidRPr="001C646B" w:rsidR="00C03EEC" w:rsidP="00333CCD" w:rsidRDefault="00C03EEC" w14:paraId="79DF44E7" w14:textId="383ADF96">
            <w:pPr>
              <w:rPr>
                <w:rFonts w:ascii="BIZ UDゴシック" w:hAnsi="BIZ UDゴシック"/>
                <w:sz w:val="18"/>
                <w:szCs w:val="18"/>
              </w:rPr>
            </w:pPr>
            <w:r w:rsidRPr="001C646B">
              <w:rPr>
                <w:rFonts w:hint="eastAsia" w:ascii="BIZ UDゴシック" w:hAnsi="BIZ UDゴシック"/>
                <w:sz w:val="18"/>
                <w:szCs w:val="18"/>
              </w:rPr>
              <w:t>アカウント棚卸</w:t>
            </w:r>
          </w:p>
        </w:tc>
        <w:tc>
          <w:tcPr>
            <w:tcW w:w="4662" w:type="dxa"/>
          </w:tcPr>
          <w:p w:rsidRPr="001C646B" w:rsidR="00C03EEC" w:rsidP="00333CCD" w:rsidRDefault="00C03EEC" w14:paraId="05634F6D" w14:textId="45A03F21">
            <w:pPr>
              <w:rPr>
                <w:rFonts w:ascii="BIZ UDゴシック" w:hAnsi="BIZ UDゴシック"/>
                <w:sz w:val="18"/>
                <w:szCs w:val="18"/>
              </w:rPr>
            </w:pPr>
            <w:r w:rsidRPr="001C646B">
              <w:rPr>
                <w:rFonts w:ascii="BIZ UDゴシック" w:hAnsi="BIZ UDゴシック"/>
                <w:sz w:val="18"/>
                <w:szCs w:val="18"/>
              </w:rPr>
              <w:t>定期的にサーバ(運用管理サーバ、キャッシュサーバ)のアカウントの追加/変更/削除を実施する。</w:t>
            </w:r>
          </w:p>
        </w:tc>
        <w:tc>
          <w:tcPr>
            <w:tcW w:w="4663" w:type="dxa"/>
          </w:tcPr>
          <w:p w:rsidRPr="001C646B" w:rsidR="00C03EEC" w:rsidP="00333CCD" w:rsidRDefault="00C03EEC" w14:paraId="4DEAC5AA" w14:textId="2B3F8A50">
            <w:pPr>
              <w:rPr>
                <w:rFonts w:ascii="BIZ UDゴシック" w:hAnsi="BIZ UDゴシック"/>
                <w:sz w:val="18"/>
                <w:szCs w:val="18"/>
              </w:rPr>
            </w:pPr>
            <w:r w:rsidRPr="001C646B">
              <w:rPr>
                <w:rFonts w:ascii="BIZ UDゴシック" w:hAnsi="BIZ UDゴシック"/>
                <w:sz w:val="18"/>
                <w:szCs w:val="18"/>
              </w:rPr>
              <w:t>定期(年次)</w:t>
            </w:r>
          </w:p>
        </w:tc>
      </w:tr>
      <w:tr w:rsidRPr="00333CCD" w:rsidR="00302AC6" w:rsidTr="00FC40FF" w14:paraId="5B107689" w14:textId="77777777">
        <w:tc>
          <w:tcPr>
            <w:tcW w:w="4667" w:type="dxa"/>
          </w:tcPr>
          <w:p w:rsidRPr="001C646B" w:rsidR="00302AC6" w:rsidP="00333CCD" w:rsidRDefault="00302AC6" w14:paraId="2F0CB283" w14:textId="2FA2B353">
            <w:pPr>
              <w:rPr>
                <w:rFonts w:ascii="BIZ UDゴシック" w:hAnsi="BIZ UDゴシック"/>
                <w:sz w:val="18"/>
                <w:szCs w:val="18"/>
              </w:rPr>
            </w:pPr>
            <w:r w:rsidRPr="001C646B">
              <w:rPr>
                <w:rFonts w:hint="eastAsia" w:ascii="BIZ UDゴシック" w:hAnsi="BIZ UDゴシック"/>
                <w:sz w:val="18"/>
                <w:szCs w:val="18"/>
              </w:rPr>
              <w:t>アカウントPW変更</w:t>
            </w:r>
          </w:p>
        </w:tc>
        <w:tc>
          <w:tcPr>
            <w:tcW w:w="4662" w:type="dxa"/>
          </w:tcPr>
          <w:p w:rsidRPr="001C646B" w:rsidR="00302AC6" w:rsidP="00333CCD" w:rsidRDefault="00B2678A" w14:paraId="152923DC" w14:textId="444F26C4">
            <w:pPr>
              <w:rPr>
                <w:rFonts w:ascii="BIZ UDゴシック" w:hAnsi="BIZ UDゴシック"/>
                <w:sz w:val="18"/>
                <w:szCs w:val="18"/>
              </w:rPr>
            </w:pPr>
            <w:r w:rsidRPr="001C646B">
              <w:rPr>
                <w:rFonts w:hint="eastAsia" w:ascii="BIZ UDゴシック" w:hAnsi="BIZ UDゴシック"/>
                <w:sz w:val="18"/>
                <w:szCs w:val="18"/>
              </w:rPr>
              <w:t>パスワードポリシーの要件に基づきアカウントのPW変更を実施する。</w:t>
            </w:r>
          </w:p>
        </w:tc>
        <w:tc>
          <w:tcPr>
            <w:tcW w:w="4663" w:type="dxa"/>
          </w:tcPr>
          <w:p w:rsidRPr="001C646B" w:rsidR="00302AC6" w:rsidP="00333CCD" w:rsidRDefault="00B2678A" w14:paraId="66516159" w14:textId="1DC36438">
            <w:pPr>
              <w:rPr>
                <w:rFonts w:ascii="BIZ UDゴシック" w:hAnsi="BIZ UDゴシック"/>
                <w:sz w:val="18"/>
                <w:szCs w:val="18"/>
              </w:rPr>
            </w:pPr>
            <w:r w:rsidRPr="001C646B">
              <w:rPr>
                <w:rFonts w:hint="eastAsia" w:ascii="BIZ UDゴシック" w:hAnsi="BIZ UDゴシック"/>
                <w:sz w:val="18"/>
                <w:szCs w:val="18"/>
              </w:rPr>
              <w:t>セキュリティインシデント発生時</w:t>
            </w:r>
          </w:p>
        </w:tc>
      </w:tr>
    </w:tbl>
    <w:p w:rsidRPr="001C646B" w:rsidR="00C03EEC" w:rsidP="008A18CD" w:rsidRDefault="00C03EEC" w14:paraId="1ACD441F" w14:textId="77777777">
      <w:pPr>
        <w:rPr>
          <w:rFonts w:ascii="BIZ UDゴシック" w:hAnsi="BIZ UDゴシック"/>
          <w:sz w:val="18"/>
          <w:szCs w:val="18"/>
        </w:rPr>
      </w:pPr>
    </w:p>
    <w:p w:rsidRPr="001C646B" w:rsidR="00004666" w:rsidRDefault="00004666" w14:paraId="343F2DFC" w14:textId="77777777">
      <w:pPr>
        <w:widowControl/>
        <w:snapToGrid/>
        <w:spacing w:line="240" w:lineRule="auto"/>
        <w:jc w:val="left"/>
        <w:rPr>
          <w:rFonts w:ascii="BIZ UDゴシック" w:hAnsi="BIZ UDゴシック" w:cs="BIZ UDゴシック"/>
          <w:b/>
          <w:sz w:val="18"/>
          <w:szCs w:val="18"/>
          <w:u w:val="single"/>
        </w:rPr>
      </w:pPr>
      <w:bookmarkStart w:name="_Toc183718468" w:id="2138"/>
      <w:bookmarkStart w:name="_Toc183788581" w:id="2139"/>
      <w:r w:rsidRPr="001C646B">
        <w:rPr>
          <w:rFonts w:ascii="BIZ UDゴシック" w:hAnsi="BIZ UDゴシック"/>
          <w:sz w:val="18"/>
          <w:szCs w:val="18"/>
        </w:rPr>
        <w:br w:type="page"/>
      </w:r>
    </w:p>
    <w:p w:rsidRPr="00BC3E10" w:rsidR="00C03EEC" w:rsidP="00C80635" w:rsidRDefault="00C42299" w14:paraId="653B96AB" w14:textId="740D1082">
      <w:pPr>
        <w:pStyle w:val="2"/>
      </w:pPr>
      <w:bookmarkStart w:name="_Toc202274405" w:id="2140"/>
      <w:r>
        <w:rPr>
          <w:rFonts w:hint="eastAsia"/>
        </w:rPr>
        <w:t>ジョブ</w:t>
      </w:r>
      <w:r w:rsidR="00D209AC">
        <w:rPr>
          <w:rFonts w:hint="eastAsia"/>
        </w:rPr>
        <w:t>/</w:t>
      </w:r>
      <w:r w:rsidRPr="00BC3E10">
        <w:rPr>
          <w:rFonts w:hint="eastAsia"/>
        </w:rPr>
        <w:t>スクリプト運用</w:t>
      </w:r>
      <w:bookmarkEnd w:id="2138"/>
      <w:bookmarkEnd w:id="2139"/>
      <w:bookmarkEnd w:id="2140"/>
    </w:p>
    <w:p w:rsidRPr="00BC3E10" w:rsidR="00EC5158" w:rsidP="00C80635" w:rsidRDefault="00EC5158" w14:paraId="5BE469A0" w14:textId="77777777">
      <w:pPr>
        <w:pStyle w:val="3"/>
      </w:pPr>
      <w:bookmarkStart w:name="_Toc183718469" w:id="2141"/>
      <w:bookmarkStart w:name="_Toc183788582" w:id="2142"/>
      <w:bookmarkStart w:name="_Toc202274406" w:id="2143"/>
      <w:r w:rsidRPr="00BC3E10">
        <w:rPr>
          <w:rFonts w:hint="eastAsia"/>
        </w:rPr>
        <w:t>運用方針</w:t>
      </w:r>
      <w:bookmarkEnd w:id="2141"/>
      <w:bookmarkEnd w:id="2142"/>
      <w:bookmarkEnd w:id="2143"/>
    </w:p>
    <w:p w:rsidRPr="001C646B" w:rsidR="00EC5158" w:rsidP="00BC0750" w:rsidRDefault="00EC5158" w14:paraId="4019C00A" w14:textId="27EB117B">
      <w:pPr>
        <w:ind w:left="425"/>
        <w:rPr>
          <w:rFonts w:ascii="BIZ UDゴシック" w:hAnsi="BIZ UDゴシック"/>
          <w:sz w:val="18"/>
          <w:szCs w:val="18"/>
        </w:rPr>
      </w:pPr>
      <w:r w:rsidRPr="001C646B">
        <w:rPr>
          <w:rFonts w:hint="eastAsia" w:ascii="BIZ UDゴシック" w:hAnsi="BIZ UDゴシック"/>
          <w:sz w:val="18"/>
          <w:szCs w:val="18"/>
        </w:rPr>
        <w:t>本システムで実行する</w:t>
      </w:r>
      <w:r w:rsidRPr="001C646B" w:rsidR="00C42299">
        <w:rPr>
          <w:rFonts w:hint="eastAsia" w:ascii="BIZ UDゴシック" w:hAnsi="BIZ UDゴシック"/>
          <w:sz w:val="18"/>
          <w:szCs w:val="18"/>
        </w:rPr>
        <w:t>ジョブ</w:t>
      </w:r>
      <w:r w:rsidRPr="001C646B" w:rsidR="00C801A8">
        <w:rPr>
          <w:rFonts w:ascii="BIZ UDゴシック" w:hAnsi="BIZ UDゴシック"/>
          <w:sz w:val="18"/>
          <w:szCs w:val="18"/>
        </w:rPr>
        <w:t>/</w:t>
      </w:r>
      <w:r w:rsidRPr="001C646B">
        <w:rPr>
          <w:rFonts w:hint="eastAsia" w:ascii="BIZ UDゴシック" w:hAnsi="BIZ UDゴシック"/>
          <w:sz w:val="18"/>
          <w:szCs w:val="18"/>
        </w:rPr>
        <w:t>スクリプトは以下の方針に基づいて実施する。</w:t>
      </w:r>
    </w:p>
    <w:p w:rsidRPr="001C646B" w:rsidR="00EC5158" w:rsidP="006B2B21" w:rsidRDefault="00EC5158" w14:paraId="3F99F1F7" w14:textId="77777777">
      <w:pPr>
        <w:pStyle w:val="a9"/>
        <w:numPr>
          <w:ilvl w:val="1"/>
          <w:numId w:val="4"/>
        </w:numPr>
        <w:rPr>
          <w:rFonts w:ascii="BIZ UDゴシック" w:hAnsi="BIZ UDゴシック"/>
          <w:sz w:val="18"/>
          <w:szCs w:val="18"/>
        </w:rPr>
      </w:pPr>
      <w:r w:rsidRPr="001C646B">
        <w:rPr>
          <w:rFonts w:hint="eastAsia" w:ascii="BIZ UDゴシック" w:hAnsi="BIZ UDゴシック"/>
          <w:sz w:val="18"/>
          <w:szCs w:val="18"/>
        </w:rPr>
        <w:t>自動化：スクリプトを定期的なタスクへ設定し、自動化することで手動作業の負担を軽減し。効率的な業務を実現する。</w:t>
      </w:r>
    </w:p>
    <w:p w:rsidRPr="001C646B" w:rsidR="00EC5158" w:rsidP="006B2B21" w:rsidRDefault="00EC5158" w14:paraId="0FE45C86" w14:textId="77777777">
      <w:pPr>
        <w:pStyle w:val="a9"/>
        <w:numPr>
          <w:ilvl w:val="1"/>
          <w:numId w:val="4"/>
        </w:numPr>
        <w:rPr>
          <w:rFonts w:ascii="BIZ UDゴシック" w:hAnsi="BIZ UDゴシック"/>
          <w:sz w:val="18"/>
          <w:szCs w:val="18"/>
        </w:rPr>
      </w:pPr>
      <w:r w:rsidRPr="001C646B">
        <w:rPr>
          <w:rFonts w:hint="eastAsia" w:ascii="BIZ UDゴシック" w:hAnsi="BIZ UDゴシック"/>
          <w:sz w:val="18"/>
          <w:szCs w:val="18"/>
        </w:rPr>
        <w:t>時間の有効利用：システムのリソースを有効活用するため、夜間など利用者が少ない時間帯にスクリプトを実行し、システムパフォーマンスの影響を最小限にする。</w:t>
      </w:r>
    </w:p>
    <w:p w:rsidR="008C3267" w:rsidP="008C3267" w:rsidRDefault="008C3267" w14:paraId="201DA242" w14:textId="77777777">
      <w:pPr>
        <w:pStyle w:val="3"/>
        <w:numPr>
          <w:ilvl w:val="0"/>
          <w:numId w:val="0"/>
        </w:numPr>
        <w:ind w:left="425" w:hanging="425"/>
      </w:pPr>
    </w:p>
    <w:p w:rsidRPr="00BC3E10" w:rsidR="00EC5158" w:rsidP="00C80635" w:rsidRDefault="00C20AFF" w14:paraId="0667FE5A" w14:textId="0A23F293">
      <w:pPr>
        <w:pStyle w:val="3"/>
      </w:pPr>
      <w:bookmarkStart w:name="_Toc202274407" w:id="2144"/>
      <w:r>
        <w:rPr>
          <w:rFonts w:hint="eastAsia"/>
        </w:rPr>
        <w:t>ジョブ/</w:t>
      </w:r>
      <w:r w:rsidRPr="00BC3E10">
        <w:rPr>
          <w:rFonts w:hint="eastAsia"/>
        </w:rPr>
        <w:t>スクリプト実行方式</w:t>
      </w:r>
      <w:bookmarkEnd w:id="2144"/>
    </w:p>
    <w:tbl>
      <w:tblPr>
        <w:tblStyle w:val="af2"/>
        <w:tblW w:w="0" w:type="auto"/>
        <w:tblInd w:w="-5" w:type="dxa"/>
        <w:tblLook w:val="04A0" w:firstRow="1" w:lastRow="0" w:firstColumn="1" w:lastColumn="0" w:noHBand="0" w:noVBand="1"/>
        <w:tblPrChange w:author="Dai Nagashima" w:date="2025-05-16T08:48:00Z" w:id="2145">
          <w:tblPr>
            <w:tblStyle w:val="af2"/>
            <w:tblW w:w="0" w:type="auto"/>
            <w:tblInd w:w="-5" w:type="dxa"/>
            <w:tblLook w:val="04A0" w:firstRow="1" w:lastRow="0" w:firstColumn="1" w:lastColumn="0" w:noHBand="0" w:noVBand="1"/>
          </w:tblPr>
        </w:tblPrChange>
      </w:tblPr>
      <w:tblGrid>
        <w:gridCol w:w="2977"/>
        <w:gridCol w:w="3291"/>
        <w:gridCol w:w="2588"/>
        <w:gridCol w:w="2588"/>
        <w:gridCol w:w="2553"/>
        <w:tblGridChange w:id="2146">
          <w:tblGrid>
            <w:gridCol w:w="40"/>
            <w:gridCol w:w="2937"/>
            <w:gridCol w:w="702"/>
            <w:gridCol w:w="2589"/>
            <w:gridCol w:w="40"/>
            <w:gridCol w:w="2548"/>
            <w:gridCol w:w="40"/>
            <w:gridCol w:w="2548"/>
            <w:gridCol w:w="40"/>
            <w:gridCol w:w="2513"/>
            <w:gridCol w:w="40"/>
          </w:tblGrid>
        </w:tblGridChange>
      </w:tblGrid>
      <w:tr w:rsidRPr="00333CCD" w:rsidR="00EC5158" w:rsidTr="004F53DF" w14:paraId="5634440F" w14:textId="77777777">
        <w:trPr>
          <w:trPrChange w:author="Dai Nagashima" w:date="2025-05-16T08:48:00Z" w:id="2147">
            <w:trPr>
              <w:gridBefore w:val="1"/>
            </w:trPr>
          </w:trPrChange>
        </w:trPr>
        <w:tc>
          <w:tcPr>
            <w:tcW w:w="2977" w:type="dxa"/>
            <w:shd w:val="clear" w:color="auto" w:fill="D9F2D0" w:themeFill="accent6" w:themeFillTint="33"/>
            <w:tcPrChange w:author="Dai Nagashima" w:date="2025-05-16T08:48:00Z" w:id="2148">
              <w:tcPr>
                <w:tcW w:w="3639" w:type="dxa"/>
                <w:gridSpan w:val="2"/>
                <w:shd w:val="clear" w:color="auto" w:fill="D9F2D0" w:themeFill="accent6" w:themeFillTint="33"/>
              </w:tcPr>
            </w:tcPrChange>
          </w:tcPr>
          <w:p w:rsidRPr="001C646B" w:rsidR="00EC5158" w:rsidP="000006AB" w:rsidRDefault="00EC5158" w14:paraId="5443F265" w14:textId="230A2EAC">
            <w:pPr>
              <w:rPr>
                <w:rFonts w:ascii="BIZ UDゴシック" w:hAnsi="BIZ UDゴシック"/>
                <w:sz w:val="18"/>
                <w:szCs w:val="18"/>
              </w:rPr>
            </w:pPr>
            <w:r w:rsidRPr="001C646B">
              <w:rPr>
                <w:rFonts w:ascii="BIZ UDゴシック" w:hAnsi="BIZ UDゴシック"/>
                <w:sz w:val="18"/>
                <w:szCs w:val="18"/>
              </w:rPr>
              <w:t>スクリプト機能</w:t>
            </w:r>
          </w:p>
        </w:tc>
        <w:tc>
          <w:tcPr>
            <w:tcW w:w="3291" w:type="dxa"/>
            <w:shd w:val="clear" w:color="auto" w:fill="D9F2D0" w:themeFill="accent6" w:themeFillTint="33"/>
            <w:tcPrChange w:author="Dai Nagashima" w:date="2025-05-16T08:48:00Z" w:id="2149">
              <w:tcPr>
                <w:tcW w:w="2629" w:type="dxa"/>
                <w:gridSpan w:val="2"/>
                <w:shd w:val="clear" w:color="auto" w:fill="D9F2D0" w:themeFill="accent6" w:themeFillTint="33"/>
              </w:tcPr>
            </w:tcPrChange>
          </w:tcPr>
          <w:p w:rsidRPr="001C646B" w:rsidR="00EC5158" w:rsidP="000006AB" w:rsidRDefault="00EC5158" w14:paraId="4DB6E1BC" w14:textId="45D71F17">
            <w:pPr>
              <w:rPr>
                <w:rFonts w:ascii="BIZ UDゴシック" w:hAnsi="BIZ UDゴシック"/>
                <w:sz w:val="18"/>
                <w:szCs w:val="18"/>
              </w:rPr>
            </w:pPr>
            <w:r w:rsidRPr="001C646B">
              <w:rPr>
                <w:rFonts w:ascii="BIZ UDゴシック" w:hAnsi="BIZ UDゴシック"/>
                <w:sz w:val="18"/>
                <w:szCs w:val="18"/>
              </w:rPr>
              <w:t>内容</w:t>
            </w:r>
          </w:p>
        </w:tc>
        <w:tc>
          <w:tcPr>
            <w:tcW w:w="2588" w:type="dxa"/>
            <w:shd w:val="clear" w:color="auto" w:fill="D9F2D0" w:themeFill="accent6" w:themeFillTint="33"/>
            <w:tcPrChange w:author="Dai Nagashima" w:date="2025-05-16T08:48:00Z" w:id="2150">
              <w:tcPr>
                <w:tcW w:w="2588" w:type="dxa"/>
                <w:gridSpan w:val="2"/>
                <w:shd w:val="clear" w:color="auto" w:fill="D9F2D0" w:themeFill="accent6" w:themeFillTint="33"/>
              </w:tcPr>
            </w:tcPrChange>
          </w:tcPr>
          <w:p w:rsidRPr="001C646B" w:rsidR="00EC5158" w:rsidP="000006AB" w:rsidRDefault="00EC5158" w14:paraId="7BFEC95A" w14:textId="6DCB63E9">
            <w:pPr>
              <w:rPr>
                <w:rFonts w:ascii="BIZ UDゴシック" w:hAnsi="BIZ UDゴシック"/>
                <w:sz w:val="18"/>
                <w:szCs w:val="18"/>
              </w:rPr>
            </w:pPr>
            <w:r w:rsidRPr="001C646B">
              <w:rPr>
                <w:rFonts w:ascii="BIZ UDゴシック" w:hAnsi="BIZ UDゴシック"/>
                <w:sz w:val="18"/>
                <w:szCs w:val="18"/>
              </w:rPr>
              <w:t>実行日時</w:t>
            </w:r>
          </w:p>
        </w:tc>
        <w:tc>
          <w:tcPr>
            <w:tcW w:w="2588" w:type="dxa"/>
            <w:shd w:val="clear" w:color="auto" w:fill="D9F2D0" w:themeFill="accent6" w:themeFillTint="33"/>
            <w:tcPrChange w:author="Dai Nagashima" w:date="2025-05-16T08:48:00Z" w:id="2151">
              <w:tcPr>
                <w:tcW w:w="2588" w:type="dxa"/>
                <w:gridSpan w:val="2"/>
                <w:shd w:val="clear" w:color="auto" w:fill="D9F2D0" w:themeFill="accent6" w:themeFillTint="33"/>
              </w:tcPr>
            </w:tcPrChange>
          </w:tcPr>
          <w:p w:rsidRPr="001C646B" w:rsidR="00EC5158" w:rsidP="000006AB" w:rsidRDefault="00EC5158" w14:paraId="787F7CA6" w14:textId="0958ECBC">
            <w:pPr>
              <w:rPr>
                <w:rFonts w:ascii="BIZ UDゴシック" w:hAnsi="BIZ UDゴシック"/>
                <w:sz w:val="18"/>
                <w:szCs w:val="18"/>
              </w:rPr>
            </w:pPr>
            <w:r w:rsidRPr="001C646B">
              <w:rPr>
                <w:rFonts w:ascii="BIZ UDゴシック" w:hAnsi="BIZ UDゴシック"/>
                <w:sz w:val="18"/>
                <w:szCs w:val="18"/>
              </w:rPr>
              <w:t>実行対象</w:t>
            </w:r>
          </w:p>
        </w:tc>
        <w:tc>
          <w:tcPr>
            <w:tcW w:w="2553" w:type="dxa"/>
            <w:shd w:val="clear" w:color="auto" w:fill="D9F2D0" w:themeFill="accent6" w:themeFillTint="33"/>
            <w:tcPrChange w:author="Dai Nagashima" w:date="2025-05-16T08:48:00Z" w:id="2152">
              <w:tcPr>
                <w:tcW w:w="2553" w:type="dxa"/>
                <w:gridSpan w:val="2"/>
                <w:shd w:val="clear" w:color="auto" w:fill="D9F2D0" w:themeFill="accent6" w:themeFillTint="33"/>
              </w:tcPr>
            </w:tcPrChange>
          </w:tcPr>
          <w:p w:rsidRPr="001C646B" w:rsidR="00EC5158" w:rsidP="000006AB" w:rsidRDefault="00EC5158" w14:paraId="4DDDEF5B" w14:textId="17798874">
            <w:pPr>
              <w:rPr>
                <w:rFonts w:ascii="BIZ UDゴシック" w:hAnsi="BIZ UDゴシック"/>
                <w:sz w:val="18"/>
                <w:szCs w:val="18"/>
              </w:rPr>
            </w:pPr>
            <w:r w:rsidRPr="001C646B">
              <w:rPr>
                <w:rFonts w:ascii="BIZ UDゴシック" w:hAnsi="BIZ UDゴシック"/>
                <w:sz w:val="18"/>
                <w:szCs w:val="18"/>
              </w:rPr>
              <w:t>実行ツール</w:t>
            </w:r>
          </w:p>
        </w:tc>
      </w:tr>
      <w:tr w:rsidRPr="00333CCD" w:rsidR="00EC5158" w:rsidTr="004F53DF" w14:paraId="6B8BFD3F" w14:textId="77777777">
        <w:trPr>
          <w:trPrChange w:author="Dai Nagashima" w:date="2025-05-16T08:48:00Z" w:id="2153">
            <w:trPr>
              <w:gridBefore w:val="1"/>
            </w:trPr>
          </w:trPrChange>
        </w:trPr>
        <w:tc>
          <w:tcPr>
            <w:tcW w:w="2977" w:type="dxa"/>
            <w:tcPrChange w:author="Dai Nagashima" w:date="2025-05-16T08:48:00Z" w:id="2154">
              <w:tcPr>
                <w:tcW w:w="3639" w:type="dxa"/>
                <w:gridSpan w:val="2"/>
              </w:tcPr>
            </w:tcPrChange>
          </w:tcPr>
          <w:p w:rsidRPr="001C646B" w:rsidR="00EC5158" w:rsidP="000006AB" w:rsidRDefault="00EC5158" w14:paraId="2E23D0A9" w14:textId="48FEB02B">
            <w:pPr>
              <w:rPr>
                <w:rFonts w:ascii="BIZ UDゴシック" w:hAnsi="BIZ UDゴシック"/>
                <w:sz w:val="18"/>
                <w:szCs w:val="18"/>
              </w:rPr>
            </w:pPr>
            <w:r w:rsidRPr="001C646B">
              <w:rPr>
                <w:rFonts w:ascii="BIZ UDゴシック" w:hAnsi="BIZ UDゴシック"/>
                <w:sz w:val="18"/>
                <w:szCs w:val="18"/>
              </w:rPr>
              <w:t>サーバ再起動</w:t>
            </w:r>
          </w:p>
        </w:tc>
        <w:tc>
          <w:tcPr>
            <w:tcW w:w="3291" w:type="dxa"/>
            <w:tcPrChange w:author="Dai Nagashima" w:date="2025-05-16T08:48:00Z" w:id="2155">
              <w:tcPr>
                <w:tcW w:w="2629" w:type="dxa"/>
                <w:gridSpan w:val="2"/>
              </w:tcPr>
            </w:tcPrChange>
          </w:tcPr>
          <w:p w:rsidRPr="001C646B" w:rsidR="00EC5158" w:rsidP="000006AB" w:rsidRDefault="00EC5158" w14:paraId="2F08BBBD" w14:textId="0E69B9BB">
            <w:pPr>
              <w:rPr>
                <w:rFonts w:ascii="BIZ UDゴシック" w:hAnsi="BIZ UDゴシック"/>
                <w:sz w:val="18"/>
                <w:szCs w:val="18"/>
              </w:rPr>
            </w:pPr>
            <w:r w:rsidRPr="001C646B">
              <w:rPr>
                <w:rFonts w:ascii="BIZ UDゴシック" w:hAnsi="BIZ UDゴシック"/>
                <w:sz w:val="18"/>
                <w:szCs w:val="18"/>
              </w:rPr>
              <w:t>サーバの再起動を実施する。</w:t>
            </w:r>
          </w:p>
        </w:tc>
        <w:tc>
          <w:tcPr>
            <w:tcW w:w="2588" w:type="dxa"/>
            <w:tcPrChange w:author="Dai Nagashima" w:date="2025-05-16T08:48:00Z" w:id="2156">
              <w:tcPr>
                <w:tcW w:w="2588" w:type="dxa"/>
                <w:gridSpan w:val="2"/>
              </w:tcPr>
            </w:tcPrChange>
          </w:tcPr>
          <w:p w:rsidRPr="001C646B" w:rsidR="00EC5158" w:rsidP="000006AB" w:rsidRDefault="00EC5158" w14:paraId="7D16FB0D" w14:textId="7D210F00">
            <w:pPr>
              <w:rPr>
                <w:rFonts w:ascii="BIZ UDゴシック" w:hAnsi="BIZ UDゴシック"/>
                <w:sz w:val="18"/>
                <w:szCs w:val="18"/>
              </w:rPr>
            </w:pPr>
            <w:r w:rsidRPr="001C646B">
              <w:rPr>
                <w:rFonts w:ascii="BIZ UDゴシック" w:hAnsi="BIZ UDゴシック"/>
                <w:sz w:val="18"/>
                <w:szCs w:val="18"/>
              </w:rPr>
              <w:t>毎月、第3月曜日 4:00</w:t>
            </w:r>
          </w:p>
        </w:tc>
        <w:tc>
          <w:tcPr>
            <w:tcW w:w="2588" w:type="dxa"/>
            <w:tcPrChange w:author="Dai Nagashima" w:date="2025-05-16T08:48:00Z" w:id="2157">
              <w:tcPr>
                <w:tcW w:w="2588" w:type="dxa"/>
                <w:gridSpan w:val="2"/>
              </w:tcPr>
            </w:tcPrChange>
          </w:tcPr>
          <w:p w:rsidRPr="001C646B" w:rsidR="005823F1" w:rsidRDefault="00807C84" w14:paraId="3B0D9765" w14:textId="07E02196">
            <w:pPr>
              <w:rPr>
                <w:rFonts w:ascii="BIZ UDゴシック" w:hAnsi="BIZ UDゴシック"/>
                <w:sz w:val="18"/>
                <w:szCs w:val="18"/>
              </w:rPr>
            </w:pPr>
            <w:r w:rsidRPr="001C646B">
              <w:rPr>
                <w:rFonts w:hint="eastAsia" w:ascii="BIZ UDゴシック" w:hAnsi="BIZ UDゴシック"/>
                <w:sz w:val="18"/>
                <w:szCs w:val="18"/>
              </w:rPr>
              <w:t>･</w:t>
            </w:r>
            <w:r w:rsidRPr="001C646B" w:rsidR="005823F1">
              <w:rPr>
                <w:rFonts w:hint="eastAsia" w:ascii="BIZ UDゴシック" w:hAnsi="BIZ UDゴシック"/>
                <w:sz w:val="18"/>
                <w:szCs w:val="18"/>
              </w:rPr>
              <w:t>ホストサーバ</w:t>
            </w:r>
          </w:p>
          <w:p w:rsidRPr="001C646B" w:rsidR="00EC5158" w:rsidP="000006AB" w:rsidRDefault="00807C84" w14:paraId="75AA272B" w14:textId="24E5946D">
            <w:pPr>
              <w:rPr>
                <w:rFonts w:ascii="BIZ UDゴシック" w:hAnsi="BIZ UDゴシック"/>
                <w:sz w:val="18"/>
                <w:szCs w:val="18"/>
              </w:rPr>
            </w:pPr>
            <w:r w:rsidRPr="001C646B">
              <w:rPr>
                <w:rFonts w:hint="eastAsia" w:ascii="BIZ UDゴシック" w:hAnsi="BIZ UDゴシック"/>
                <w:sz w:val="18"/>
                <w:szCs w:val="18"/>
              </w:rPr>
              <w:t>･</w:t>
            </w:r>
            <w:r w:rsidRPr="001C646B" w:rsidR="00EC5158">
              <w:rPr>
                <w:rFonts w:ascii="BIZ UDゴシック" w:hAnsi="BIZ UDゴシック"/>
                <w:sz w:val="18"/>
                <w:szCs w:val="18"/>
              </w:rPr>
              <w:t>運用管理サーバ</w:t>
            </w:r>
          </w:p>
        </w:tc>
        <w:tc>
          <w:tcPr>
            <w:tcW w:w="2553" w:type="dxa"/>
            <w:tcPrChange w:author="Dai Nagashima" w:date="2025-05-16T08:48:00Z" w:id="2158">
              <w:tcPr>
                <w:tcW w:w="2553" w:type="dxa"/>
                <w:gridSpan w:val="2"/>
              </w:tcPr>
            </w:tcPrChange>
          </w:tcPr>
          <w:p w:rsidRPr="001C646B" w:rsidR="00EC5158" w:rsidP="000006AB" w:rsidRDefault="00EC5158" w14:paraId="1BAD89CB" w14:textId="39277466">
            <w:pPr>
              <w:rPr>
                <w:rFonts w:ascii="BIZ UDゴシック" w:hAnsi="BIZ UDゴシック"/>
                <w:sz w:val="18"/>
                <w:szCs w:val="18"/>
              </w:rPr>
            </w:pPr>
            <w:r w:rsidRPr="001C646B">
              <w:rPr>
                <w:rFonts w:ascii="BIZ UDゴシック" w:hAnsi="BIZ UDゴシック"/>
                <w:sz w:val="18"/>
                <w:szCs w:val="18"/>
              </w:rPr>
              <w:t>タスクスケジューラ</w:t>
            </w:r>
          </w:p>
        </w:tc>
      </w:tr>
      <w:tr w:rsidRPr="00333CCD" w:rsidR="00EC5158" w:rsidTr="004F53DF" w14:paraId="6BE6A59A" w14:textId="77777777">
        <w:trPr>
          <w:trPrChange w:author="Dai Nagashima" w:date="2025-05-16T08:48:00Z" w:id="2159">
            <w:trPr>
              <w:gridBefore w:val="1"/>
            </w:trPr>
          </w:trPrChange>
        </w:trPr>
        <w:tc>
          <w:tcPr>
            <w:tcW w:w="2977" w:type="dxa"/>
            <w:tcPrChange w:author="Dai Nagashima" w:date="2025-05-16T08:48:00Z" w:id="2160">
              <w:tcPr>
                <w:tcW w:w="3639" w:type="dxa"/>
                <w:gridSpan w:val="2"/>
              </w:tcPr>
            </w:tcPrChange>
          </w:tcPr>
          <w:p w:rsidRPr="001C646B" w:rsidR="00EC5158" w:rsidP="000006AB" w:rsidRDefault="00EC5158" w14:paraId="747F452E" w14:textId="0367F064">
            <w:pPr>
              <w:rPr>
                <w:rFonts w:ascii="BIZ UDゴシック" w:hAnsi="BIZ UDゴシック"/>
                <w:sz w:val="18"/>
                <w:szCs w:val="18"/>
              </w:rPr>
            </w:pPr>
            <w:r w:rsidRPr="001C646B">
              <w:rPr>
                <w:rFonts w:ascii="BIZ UDゴシック" w:hAnsi="BIZ UDゴシック"/>
                <w:sz w:val="18"/>
                <w:szCs w:val="18"/>
              </w:rPr>
              <w:t>MACアドレスフィルター同期</w:t>
            </w:r>
          </w:p>
        </w:tc>
        <w:tc>
          <w:tcPr>
            <w:tcW w:w="3291" w:type="dxa"/>
            <w:tcPrChange w:author="Dai Nagashima" w:date="2025-05-16T08:48:00Z" w:id="2161">
              <w:tcPr>
                <w:tcW w:w="2629" w:type="dxa"/>
                <w:gridSpan w:val="2"/>
              </w:tcPr>
            </w:tcPrChange>
          </w:tcPr>
          <w:p w:rsidRPr="001C646B" w:rsidR="00EC5158" w:rsidP="000006AB" w:rsidRDefault="00EC5158" w14:paraId="518DFA1C" w14:textId="7F970BC5">
            <w:pPr>
              <w:rPr>
                <w:rFonts w:ascii="BIZ UDゴシック" w:hAnsi="BIZ UDゴシック"/>
                <w:sz w:val="18"/>
                <w:szCs w:val="18"/>
              </w:rPr>
            </w:pPr>
            <w:r w:rsidRPr="001C646B">
              <w:rPr>
                <w:rFonts w:ascii="BIZ UDゴシック" w:hAnsi="BIZ UDゴシック"/>
                <w:sz w:val="18"/>
                <w:szCs w:val="18"/>
              </w:rPr>
              <w:t>開成拠点のDHCPサーバからフィルターリストを同期する。</w:t>
            </w:r>
          </w:p>
        </w:tc>
        <w:tc>
          <w:tcPr>
            <w:tcW w:w="2588" w:type="dxa"/>
            <w:tcPrChange w:author="Dai Nagashima" w:date="2025-05-16T08:48:00Z" w:id="2162">
              <w:tcPr>
                <w:tcW w:w="2588" w:type="dxa"/>
                <w:gridSpan w:val="2"/>
              </w:tcPr>
            </w:tcPrChange>
          </w:tcPr>
          <w:p w:rsidRPr="001C646B" w:rsidR="00EC5158" w:rsidP="000006AB" w:rsidRDefault="00EC5158" w14:paraId="4EC0DC83" w14:textId="3C751DC8">
            <w:pPr>
              <w:rPr>
                <w:rFonts w:ascii="BIZ UDゴシック" w:hAnsi="BIZ UDゴシック"/>
                <w:sz w:val="18"/>
                <w:szCs w:val="18"/>
              </w:rPr>
            </w:pPr>
            <w:r w:rsidRPr="001C646B">
              <w:rPr>
                <w:rFonts w:ascii="BIZ UDゴシック" w:hAnsi="BIZ UDゴシック"/>
                <w:sz w:val="18"/>
                <w:szCs w:val="18"/>
              </w:rPr>
              <w:t>10分</w:t>
            </w:r>
            <w:r w:rsidRPr="001C646B" w:rsidR="005E6D2E">
              <w:rPr>
                <w:rFonts w:hint="eastAsia" w:ascii="BIZ UDゴシック" w:hAnsi="BIZ UDゴシック"/>
                <w:sz w:val="18"/>
                <w:szCs w:val="18"/>
              </w:rPr>
              <w:t>毎</w:t>
            </w:r>
          </w:p>
        </w:tc>
        <w:tc>
          <w:tcPr>
            <w:tcW w:w="2588" w:type="dxa"/>
            <w:tcPrChange w:author="Dai Nagashima" w:date="2025-05-16T08:48:00Z" w:id="2163">
              <w:tcPr>
                <w:tcW w:w="2588" w:type="dxa"/>
                <w:gridSpan w:val="2"/>
              </w:tcPr>
            </w:tcPrChange>
          </w:tcPr>
          <w:p w:rsidRPr="001C646B" w:rsidR="00EC5158" w:rsidP="000006AB" w:rsidRDefault="00807C84" w14:paraId="57D86D59" w14:textId="4B081F82">
            <w:pPr>
              <w:rPr>
                <w:rFonts w:ascii="BIZ UDゴシック" w:hAnsi="BIZ UDゴシック"/>
                <w:sz w:val="18"/>
                <w:szCs w:val="18"/>
              </w:rPr>
            </w:pPr>
            <w:r w:rsidRPr="001C646B">
              <w:rPr>
                <w:rFonts w:hint="eastAsia" w:ascii="BIZ UDゴシック" w:hAnsi="BIZ UDゴシック"/>
                <w:sz w:val="18"/>
                <w:szCs w:val="18"/>
              </w:rPr>
              <w:t>･</w:t>
            </w:r>
            <w:r w:rsidRPr="001C646B" w:rsidR="00EC5158">
              <w:rPr>
                <w:rFonts w:ascii="BIZ UDゴシック" w:hAnsi="BIZ UDゴシック"/>
                <w:sz w:val="18"/>
                <w:szCs w:val="18"/>
              </w:rPr>
              <w:t>運用管理サーバ(足柄・吉田南・小田原拠点)</w:t>
            </w:r>
          </w:p>
        </w:tc>
        <w:tc>
          <w:tcPr>
            <w:tcW w:w="2553" w:type="dxa"/>
            <w:tcPrChange w:author="Dai Nagashima" w:date="2025-05-16T08:48:00Z" w:id="2164">
              <w:tcPr>
                <w:tcW w:w="2553" w:type="dxa"/>
                <w:gridSpan w:val="2"/>
              </w:tcPr>
            </w:tcPrChange>
          </w:tcPr>
          <w:p w:rsidRPr="001C646B" w:rsidR="00EC5158" w:rsidP="000006AB" w:rsidRDefault="00EC5158" w14:paraId="24E7CE6B" w14:textId="0B9CE44A">
            <w:pPr>
              <w:rPr>
                <w:rFonts w:ascii="BIZ UDゴシック" w:hAnsi="BIZ UDゴシック"/>
                <w:sz w:val="18"/>
                <w:szCs w:val="18"/>
              </w:rPr>
            </w:pPr>
            <w:r w:rsidRPr="001C646B">
              <w:rPr>
                <w:rFonts w:ascii="BIZ UDゴシック" w:hAnsi="BIZ UDゴシック"/>
                <w:sz w:val="18"/>
                <w:szCs w:val="18"/>
              </w:rPr>
              <w:t>タスクスケジューラ</w:t>
            </w:r>
          </w:p>
        </w:tc>
      </w:tr>
      <w:tr w:rsidRPr="00333CCD" w:rsidR="00EC5158" w:rsidTr="004F53DF" w14:paraId="16F26201" w14:textId="77777777">
        <w:trPr>
          <w:trPrChange w:author="Dai Nagashima" w:date="2025-05-16T08:48:00Z" w:id="2165">
            <w:trPr>
              <w:gridBefore w:val="1"/>
            </w:trPr>
          </w:trPrChange>
        </w:trPr>
        <w:tc>
          <w:tcPr>
            <w:tcW w:w="2977" w:type="dxa"/>
            <w:tcPrChange w:author="Dai Nagashima" w:date="2025-05-16T08:48:00Z" w:id="2166">
              <w:tcPr>
                <w:tcW w:w="3639" w:type="dxa"/>
                <w:gridSpan w:val="2"/>
              </w:tcPr>
            </w:tcPrChange>
          </w:tcPr>
          <w:p w:rsidRPr="001C646B" w:rsidR="00EC5158" w:rsidP="000006AB" w:rsidRDefault="00EC5158" w14:paraId="0A6BF0C5" w14:textId="128199A2">
            <w:pPr>
              <w:rPr>
                <w:rFonts w:ascii="BIZ UDゴシック" w:hAnsi="BIZ UDゴシック"/>
                <w:sz w:val="18"/>
                <w:szCs w:val="18"/>
              </w:rPr>
            </w:pPr>
            <w:r w:rsidRPr="001C646B">
              <w:rPr>
                <w:rFonts w:ascii="BIZ UDゴシック" w:hAnsi="BIZ UDゴシック"/>
                <w:sz w:val="18"/>
                <w:szCs w:val="18"/>
              </w:rPr>
              <w:t>バックアップ(Hyper-V)</w:t>
            </w:r>
          </w:p>
        </w:tc>
        <w:tc>
          <w:tcPr>
            <w:tcW w:w="3291" w:type="dxa"/>
            <w:tcPrChange w:author="Dai Nagashima" w:date="2025-05-16T08:48:00Z" w:id="2167">
              <w:tcPr>
                <w:tcW w:w="2629" w:type="dxa"/>
                <w:gridSpan w:val="2"/>
              </w:tcPr>
            </w:tcPrChange>
          </w:tcPr>
          <w:p w:rsidRPr="001C646B" w:rsidR="00EC5158" w:rsidP="000006AB" w:rsidRDefault="00EC5158" w14:paraId="6A0077BA" w14:textId="72A34F40">
            <w:pPr>
              <w:rPr>
                <w:rFonts w:ascii="BIZ UDゴシック" w:hAnsi="BIZ UDゴシック"/>
                <w:sz w:val="18"/>
                <w:szCs w:val="18"/>
              </w:rPr>
            </w:pPr>
            <w:r w:rsidRPr="001C646B">
              <w:rPr>
                <w:rFonts w:ascii="BIZ UDゴシック" w:hAnsi="BIZ UDゴシック"/>
                <w:sz w:val="18"/>
                <w:szCs w:val="18"/>
              </w:rPr>
              <w:t>Hyper-Vのエクスポート機能を使用したイメージバックアップを実施する。</w:t>
            </w:r>
          </w:p>
        </w:tc>
        <w:tc>
          <w:tcPr>
            <w:tcW w:w="2588" w:type="dxa"/>
            <w:tcPrChange w:author="Dai Nagashima" w:date="2025-05-16T08:48:00Z" w:id="2168">
              <w:tcPr>
                <w:tcW w:w="2588" w:type="dxa"/>
                <w:gridSpan w:val="2"/>
              </w:tcPr>
            </w:tcPrChange>
          </w:tcPr>
          <w:p w:rsidRPr="001C646B" w:rsidR="00EC5158" w:rsidP="000006AB" w:rsidRDefault="00EC5158" w14:paraId="2EFE0352" w14:textId="592C4629">
            <w:pPr>
              <w:rPr>
                <w:rFonts w:ascii="BIZ UDゴシック" w:hAnsi="BIZ UDゴシック"/>
                <w:sz w:val="18"/>
                <w:szCs w:val="18"/>
              </w:rPr>
            </w:pPr>
            <w:r w:rsidRPr="001C646B">
              <w:rPr>
                <w:rFonts w:ascii="BIZ UDゴシック" w:hAnsi="BIZ UDゴシック"/>
                <w:sz w:val="18"/>
                <w:szCs w:val="18"/>
              </w:rPr>
              <w:t>毎日</w:t>
            </w:r>
            <w:r w:rsidRPr="001C646B" w:rsidR="00807C84">
              <w:rPr>
                <w:rFonts w:hint="eastAsia" w:ascii="BIZ UDゴシック" w:hAnsi="BIZ UDゴシック"/>
                <w:sz w:val="18"/>
                <w:szCs w:val="18"/>
              </w:rPr>
              <w:t>1</w:t>
            </w:r>
            <w:r w:rsidRPr="001C646B">
              <w:rPr>
                <w:rFonts w:ascii="BIZ UDゴシック" w:hAnsi="BIZ UDゴシック"/>
                <w:sz w:val="18"/>
                <w:szCs w:val="18"/>
              </w:rPr>
              <w:t>:00</w:t>
            </w:r>
          </w:p>
        </w:tc>
        <w:tc>
          <w:tcPr>
            <w:tcW w:w="2588" w:type="dxa"/>
            <w:tcPrChange w:author="Dai Nagashima" w:date="2025-05-16T08:48:00Z" w:id="2169">
              <w:tcPr>
                <w:tcW w:w="2588" w:type="dxa"/>
                <w:gridSpan w:val="2"/>
              </w:tcPr>
            </w:tcPrChange>
          </w:tcPr>
          <w:p w:rsidRPr="001C646B" w:rsidR="00EC5158" w:rsidP="000006AB" w:rsidRDefault="00807C84" w14:paraId="61D23814" w14:textId="0A1BCB61">
            <w:pPr>
              <w:rPr>
                <w:rFonts w:ascii="BIZ UDゴシック" w:hAnsi="BIZ UDゴシック"/>
                <w:sz w:val="18"/>
                <w:szCs w:val="18"/>
              </w:rPr>
            </w:pPr>
            <w:r w:rsidRPr="001C646B">
              <w:rPr>
                <w:rFonts w:hint="eastAsia" w:ascii="BIZ UDゴシック" w:hAnsi="BIZ UDゴシック"/>
                <w:sz w:val="18"/>
                <w:szCs w:val="18"/>
              </w:rPr>
              <w:t>･</w:t>
            </w:r>
            <w:r w:rsidRPr="001C646B" w:rsidR="00EC5158">
              <w:rPr>
                <w:rFonts w:ascii="BIZ UDゴシック" w:hAnsi="BIZ UDゴシック"/>
                <w:sz w:val="18"/>
                <w:szCs w:val="18"/>
              </w:rPr>
              <w:t>運用管理サーバ</w:t>
            </w:r>
          </w:p>
        </w:tc>
        <w:tc>
          <w:tcPr>
            <w:tcW w:w="2553" w:type="dxa"/>
            <w:tcPrChange w:author="Dai Nagashima" w:date="2025-05-16T08:48:00Z" w:id="2170">
              <w:tcPr>
                <w:tcW w:w="2553" w:type="dxa"/>
                <w:gridSpan w:val="2"/>
              </w:tcPr>
            </w:tcPrChange>
          </w:tcPr>
          <w:p w:rsidRPr="001C646B" w:rsidR="00EC5158" w:rsidP="000006AB" w:rsidRDefault="00EC5158" w14:paraId="58BE488E" w14:textId="03FE76E7">
            <w:pPr>
              <w:rPr>
                <w:rFonts w:ascii="BIZ UDゴシック" w:hAnsi="BIZ UDゴシック"/>
                <w:sz w:val="18"/>
                <w:szCs w:val="18"/>
              </w:rPr>
            </w:pPr>
            <w:r w:rsidRPr="001C646B">
              <w:rPr>
                <w:rFonts w:ascii="BIZ UDゴシック" w:hAnsi="BIZ UDゴシック"/>
                <w:sz w:val="18"/>
                <w:szCs w:val="18"/>
              </w:rPr>
              <w:t>タスクスケジューラ</w:t>
            </w:r>
          </w:p>
        </w:tc>
      </w:tr>
      <w:tr w:rsidRPr="00333CCD" w:rsidR="00EC5158" w:rsidTr="004F53DF" w14:paraId="6AF19097" w14:textId="77777777">
        <w:trPr>
          <w:trPrChange w:author="Dai Nagashima" w:date="2025-05-16T08:48:00Z" w:id="2171">
            <w:trPr>
              <w:gridBefore w:val="1"/>
            </w:trPr>
          </w:trPrChange>
        </w:trPr>
        <w:tc>
          <w:tcPr>
            <w:tcW w:w="2977" w:type="dxa"/>
            <w:tcPrChange w:author="Dai Nagashima" w:date="2025-05-16T08:48:00Z" w:id="2172">
              <w:tcPr>
                <w:tcW w:w="3639" w:type="dxa"/>
                <w:gridSpan w:val="2"/>
              </w:tcPr>
            </w:tcPrChange>
          </w:tcPr>
          <w:p w:rsidRPr="001C646B" w:rsidR="00EC5158" w:rsidP="000006AB" w:rsidRDefault="00EC5158" w14:paraId="6BA681D9" w14:textId="270BD037">
            <w:pPr>
              <w:rPr>
                <w:rFonts w:ascii="BIZ UDゴシック" w:hAnsi="BIZ UDゴシック"/>
                <w:sz w:val="18"/>
                <w:szCs w:val="18"/>
              </w:rPr>
            </w:pPr>
            <w:r w:rsidRPr="001C646B">
              <w:rPr>
                <w:rFonts w:hint="eastAsia" w:ascii="BIZ UDゴシック" w:hAnsi="BIZ UDゴシック"/>
                <w:sz w:val="18"/>
                <w:szCs w:val="18"/>
              </w:rPr>
              <w:t>バックアップコピー</w:t>
            </w:r>
          </w:p>
        </w:tc>
        <w:tc>
          <w:tcPr>
            <w:tcW w:w="3291" w:type="dxa"/>
            <w:tcPrChange w:author="Dai Nagashima" w:date="2025-05-16T08:48:00Z" w:id="2173">
              <w:tcPr>
                <w:tcW w:w="2629" w:type="dxa"/>
                <w:gridSpan w:val="2"/>
              </w:tcPr>
            </w:tcPrChange>
          </w:tcPr>
          <w:p w:rsidRPr="001C646B" w:rsidR="00EC5158" w:rsidP="000006AB" w:rsidRDefault="00EC5158" w14:paraId="6DD05897" w14:textId="3044CF44">
            <w:pPr>
              <w:rPr>
                <w:rFonts w:ascii="BIZ UDゴシック" w:hAnsi="BIZ UDゴシック"/>
                <w:sz w:val="18"/>
                <w:szCs w:val="18"/>
              </w:rPr>
            </w:pPr>
            <w:r w:rsidRPr="001C646B">
              <w:rPr>
                <w:rFonts w:ascii="BIZ UDゴシック" w:hAnsi="BIZ UDゴシック"/>
                <w:sz w:val="18"/>
                <w:szCs w:val="18"/>
              </w:rPr>
              <w:t>イメージバックアップをS3にコピーする。</w:t>
            </w:r>
          </w:p>
        </w:tc>
        <w:tc>
          <w:tcPr>
            <w:tcW w:w="2588" w:type="dxa"/>
            <w:tcPrChange w:author="Dai Nagashima" w:date="2025-05-16T08:48:00Z" w:id="2174">
              <w:tcPr>
                <w:tcW w:w="2588" w:type="dxa"/>
                <w:gridSpan w:val="2"/>
              </w:tcPr>
            </w:tcPrChange>
          </w:tcPr>
          <w:p w:rsidRPr="001C646B" w:rsidR="006F247F" w:rsidP="000006AB" w:rsidRDefault="006F247F" w14:paraId="6CE3954F" w14:textId="74887FB6">
            <w:pPr>
              <w:rPr>
                <w:rFonts w:ascii="BIZ UDゴシック" w:hAnsi="BIZ UDゴシック"/>
                <w:sz w:val="18"/>
                <w:szCs w:val="18"/>
              </w:rPr>
            </w:pPr>
            <w:r w:rsidRPr="001C646B">
              <w:rPr>
                <w:rFonts w:hint="eastAsia" w:ascii="BIZ UDゴシック" w:hAnsi="BIZ UDゴシック"/>
                <w:sz w:val="18"/>
                <w:szCs w:val="18"/>
              </w:rPr>
              <w:t>毎日2:30</w:t>
            </w:r>
          </w:p>
        </w:tc>
        <w:tc>
          <w:tcPr>
            <w:tcW w:w="2588" w:type="dxa"/>
            <w:tcPrChange w:author="Dai Nagashima" w:date="2025-05-16T08:48:00Z" w:id="2175">
              <w:tcPr>
                <w:tcW w:w="2588" w:type="dxa"/>
                <w:gridSpan w:val="2"/>
              </w:tcPr>
            </w:tcPrChange>
          </w:tcPr>
          <w:p w:rsidRPr="001C646B" w:rsidR="006F247F" w:rsidP="00053D1B" w:rsidRDefault="00807C84" w14:paraId="50EA90F0" w14:textId="74045486">
            <w:pPr>
              <w:rPr>
                <w:rFonts w:ascii="BIZ UDゴシック" w:hAnsi="BIZ UDゴシック"/>
                <w:sz w:val="18"/>
                <w:szCs w:val="18"/>
              </w:rPr>
            </w:pPr>
            <w:r w:rsidRPr="001C646B">
              <w:rPr>
                <w:rFonts w:hint="eastAsia" w:ascii="BIZ UDゴシック" w:hAnsi="BIZ UDゴシック"/>
                <w:sz w:val="18"/>
                <w:szCs w:val="18"/>
              </w:rPr>
              <w:t>･</w:t>
            </w:r>
            <w:r w:rsidRPr="001C646B" w:rsidR="006F247F">
              <w:rPr>
                <w:rFonts w:hint="eastAsia" w:ascii="BIZ UDゴシック" w:hAnsi="BIZ UDゴシック"/>
                <w:sz w:val="18"/>
                <w:szCs w:val="18"/>
              </w:rPr>
              <w:t>ホストサーバ</w:t>
            </w:r>
          </w:p>
          <w:p w:rsidRPr="001C646B" w:rsidR="00EC5158" w:rsidP="000006AB" w:rsidRDefault="00807C84" w14:paraId="71E3ECA9" w14:textId="438C84D6">
            <w:pPr>
              <w:rPr>
                <w:rFonts w:ascii="BIZ UDゴシック" w:hAnsi="BIZ UDゴシック"/>
                <w:sz w:val="18"/>
                <w:szCs w:val="18"/>
              </w:rPr>
            </w:pPr>
            <w:r w:rsidRPr="001C646B">
              <w:rPr>
                <w:rFonts w:hint="eastAsia" w:ascii="BIZ UDゴシック" w:hAnsi="BIZ UDゴシック"/>
                <w:sz w:val="18"/>
                <w:szCs w:val="18"/>
              </w:rPr>
              <w:t>･</w:t>
            </w:r>
            <w:r w:rsidRPr="001C646B" w:rsidR="00EC5158">
              <w:rPr>
                <w:rFonts w:ascii="BIZ UDゴシック" w:hAnsi="BIZ UDゴシック"/>
                <w:sz w:val="18"/>
                <w:szCs w:val="18"/>
              </w:rPr>
              <w:t>運用管理サーバ</w:t>
            </w:r>
          </w:p>
        </w:tc>
        <w:tc>
          <w:tcPr>
            <w:tcW w:w="2553" w:type="dxa"/>
            <w:tcPrChange w:author="Dai Nagashima" w:date="2025-05-16T08:48:00Z" w:id="2176">
              <w:tcPr>
                <w:tcW w:w="2553" w:type="dxa"/>
                <w:gridSpan w:val="2"/>
              </w:tcPr>
            </w:tcPrChange>
          </w:tcPr>
          <w:p w:rsidRPr="001C646B" w:rsidR="00EC5158" w:rsidP="000006AB" w:rsidRDefault="00EC5158" w14:paraId="4FFAFE10" w14:textId="47EF3ECF">
            <w:pPr>
              <w:rPr>
                <w:rFonts w:ascii="BIZ UDゴシック" w:hAnsi="BIZ UDゴシック"/>
                <w:sz w:val="18"/>
                <w:szCs w:val="18"/>
              </w:rPr>
            </w:pPr>
            <w:r w:rsidRPr="001C646B">
              <w:rPr>
                <w:rFonts w:ascii="BIZ UDゴシック" w:hAnsi="BIZ UDゴシック"/>
                <w:sz w:val="18"/>
                <w:szCs w:val="18"/>
              </w:rPr>
              <w:t>タスクスケジューラ</w:t>
            </w:r>
          </w:p>
        </w:tc>
      </w:tr>
    </w:tbl>
    <w:p w:rsidR="00974374" w:rsidP="00894F28" w:rsidRDefault="00974374" w14:paraId="3F89DFCB" w14:textId="77777777">
      <w:pPr>
        <w:pStyle w:val="3"/>
        <w:numPr>
          <w:ilvl w:val="0"/>
          <w:numId w:val="0"/>
        </w:numPr>
      </w:pPr>
      <w:bookmarkStart w:name="_Toc183718470" w:id="2177"/>
      <w:bookmarkStart w:name="_Toc183788583" w:id="2178"/>
    </w:p>
    <w:p w:rsidRPr="00BC3E10" w:rsidR="00EC5158" w:rsidP="00C80635" w:rsidRDefault="00EC5158" w14:paraId="347C946D" w14:textId="764E93D2">
      <w:pPr>
        <w:pStyle w:val="3"/>
      </w:pPr>
      <w:bookmarkStart w:name="_Toc202274408" w:id="2179"/>
      <w:r w:rsidRPr="00BC3E10">
        <w:rPr>
          <w:rFonts w:hint="eastAsia"/>
        </w:rPr>
        <w:t>作業一覧</w:t>
      </w:r>
      <w:bookmarkEnd w:id="2177"/>
      <w:bookmarkEnd w:id="2178"/>
      <w:bookmarkEnd w:id="2179"/>
    </w:p>
    <w:tbl>
      <w:tblPr>
        <w:tblStyle w:val="af2"/>
        <w:tblW w:w="0" w:type="auto"/>
        <w:tblInd w:w="-5" w:type="dxa"/>
        <w:tblLook w:val="04A0" w:firstRow="1" w:lastRow="0" w:firstColumn="1" w:lastColumn="0" w:noHBand="0" w:noVBand="1"/>
      </w:tblPr>
      <w:tblGrid>
        <w:gridCol w:w="4695"/>
        <w:gridCol w:w="4654"/>
        <w:gridCol w:w="4648"/>
      </w:tblGrid>
      <w:tr w:rsidRPr="00333CCD" w:rsidR="00EC5158" w:rsidTr="00452C5A" w14:paraId="6C4383FF" w14:textId="77777777">
        <w:tc>
          <w:tcPr>
            <w:tcW w:w="4695" w:type="dxa"/>
            <w:shd w:val="clear" w:color="auto" w:fill="D9F2D0" w:themeFill="accent6" w:themeFillTint="33"/>
          </w:tcPr>
          <w:p w:rsidRPr="001C646B" w:rsidR="00EC5158" w:rsidP="00EC5158" w:rsidRDefault="00EC5158" w14:paraId="246CB8E7" w14:textId="00FE634D">
            <w:pPr>
              <w:rPr>
                <w:rFonts w:ascii="BIZ UDゴシック" w:hAnsi="BIZ UDゴシック"/>
                <w:sz w:val="18"/>
                <w:szCs w:val="18"/>
              </w:rPr>
            </w:pPr>
            <w:r w:rsidRPr="001C646B">
              <w:rPr>
                <w:rFonts w:hint="eastAsia" w:ascii="BIZ UDゴシック" w:hAnsi="BIZ UDゴシック"/>
                <w:sz w:val="18"/>
                <w:szCs w:val="18"/>
              </w:rPr>
              <w:t>運用作業</w:t>
            </w:r>
          </w:p>
        </w:tc>
        <w:tc>
          <w:tcPr>
            <w:tcW w:w="4654" w:type="dxa"/>
            <w:shd w:val="clear" w:color="auto" w:fill="D9F2D0" w:themeFill="accent6" w:themeFillTint="33"/>
          </w:tcPr>
          <w:p w:rsidRPr="001C646B" w:rsidR="00EC5158" w:rsidP="00EC5158" w:rsidRDefault="00EC5158" w14:paraId="79FE49CC" w14:textId="3EF60EBD">
            <w:pPr>
              <w:rPr>
                <w:rFonts w:ascii="BIZ UDゴシック" w:hAnsi="BIZ UDゴシック"/>
                <w:sz w:val="18"/>
                <w:szCs w:val="18"/>
              </w:rPr>
            </w:pPr>
            <w:r w:rsidRPr="001C646B">
              <w:rPr>
                <w:rFonts w:hint="eastAsia" w:ascii="BIZ UDゴシック" w:hAnsi="BIZ UDゴシック"/>
                <w:sz w:val="18"/>
                <w:szCs w:val="18"/>
              </w:rPr>
              <w:t>内容</w:t>
            </w:r>
          </w:p>
        </w:tc>
        <w:tc>
          <w:tcPr>
            <w:tcW w:w="4648" w:type="dxa"/>
            <w:shd w:val="clear" w:color="auto" w:fill="D9F2D0" w:themeFill="accent6" w:themeFillTint="33"/>
          </w:tcPr>
          <w:p w:rsidRPr="001C646B" w:rsidR="00EC5158" w:rsidP="00EC5158" w:rsidRDefault="00881B1A" w14:paraId="2B62116E" w14:textId="652B94D5">
            <w:pPr>
              <w:rPr>
                <w:rFonts w:ascii="BIZ UDゴシック" w:hAnsi="BIZ UDゴシック"/>
                <w:sz w:val="18"/>
                <w:szCs w:val="18"/>
              </w:rPr>
            </w:pPr>
            <w:r w:rsidRPr="001C646B">
              <w:rPr>
                <w:rFonts w:hint="eastAsia" w:ascii="BIZ UDゴシック" w:hAnsi="BIZ UDゴシック"/>
                <w:sz w:val="18"/>
                <w:szCs w:val="18"/>
              </w:rPr>
              <w:t>実施トリガー</w:t>
            </w:r>
          </w:p>
        </w:tc>
      </w:tr>
      <w:tr w:rsidRPr="00333CCD" w:rsidR="00EC5158" w:rsidTr="00452C5A" w14:paraId="6BCFBC9D" w14:textId="77777777">
        <w:tc>
          <w:tcPr>
            <w:tcW w:w="4695" w:type="dxa"/>
          </w:tcPr>
          <w:p w:rsidRPr="001C646B" w:rsidR="00EC5158" w:rsidP="00EC5158" w:rsidRDefault="00EC5158" w14:paraId="752BC213" w14:textId="1C240ECF">
            <w:pPr>
              <w:rPr>
                <w:rFonts w:ascii="BIZ UDゴシック" w:hAnsi="BIZ UDゴシック"/>
                <w:sz w:val="18"/>
                <w:szCs w:val="18"/>
              </w:rPr>
            </w:pPr>
            <w:r w:rsidRPr="001C646B">
              <w:rPr>
                <w:rFonts w:hint="eastAsia" w:ascii="BIZ UDゴシック" w:hAnsi="BIZ UDゴシック"/>
                <w:sz w:val="18"/>
                <w:szCs w:val="18"/>
              </w:rPr>
              <w:t>スケジュールの追加</w:t>
            </w:r>
            <w:r w:rsidRPr="001C646B">
              <w:rPr>
                <w:rFonts w:ascii="BIZ UDゴシック" w:hAnsi="BIZ UDゴシック"/>
                <w:sz w:val="18"/>
                <w:szCs w:val="18"/>
              </w:rPr>
              <w:t>/</w:t>
            </w:r>
            <w:r w:rsidRPr="001C646B">
              <w:rPr>
                <w:rFonts w:hint="eastAsia" w:ascii="BIZ UDゴシック" w:hAnsi="BIZ UDゴシック"/>
                <w:sz w:val="18"/>
                <w:szCs w:val="18"/>
              </w:rPr>
              <w:t>変更</w:t>
            </w:r>
            <w:r w:rsidRPr="001C646B">
              <w:rPr>
                <w:rFonts w:ascii="BIZ UDゴシック" w:hAnsi="BIZ UDゴシック"/>
                <w:sz w:val="18"/>
                <w:szCs w:val="18"/>
              </w:rPr>
              <w:t>/</w:t>
            </w:r>
            <w:r w:rsidRPr="001C646B">
              <w:rPr>
                <w:rFonts w:hint="eastAsia" w:ascii="BIZ UDゴシック" w:hAnsi="BIZ UDゴシック"/>
                <w:sz w:val="18"/>
                <w:szCs w:val="18"/>
              </w:rPr>
              <w:t>削除</w:t>
            </w:r>
          </w:p>
        </w:tc>
        <w:tc>
          <w:tcPr>
            <w:tcW w:w="4654" w:type="dxa"/>
          </w:tcPr>
          <w:p w:rsidRPr="001C646B" w:rsidR="00EC5158" w:rsidP="00EC5158" w:rsidRDefault="00EC5158" w14:paraId="2AC1373C" w14:textId="11C16502">
            <w:pPr>
              <w:rPr>
                <w:rFonts w:ascii="BIZ UDゴシック" w:hAnsi="BIZ UDゴシック"/>
                <w:sz w:val="18"/>
                <w:szCs w:val="18"/>
              </w:rPr>
            </w:pPr>
            <w:r w:rsidRPr="001C646B">
              <w:rPr>
                <w:rFonts w:hint="eastAsia" w:ascii="BIZ UDゴシック" w:hAnsi="BIZ UDゴシック"/>
                <w:sz w:val="18"/>
                <w:szCs w:val="18"/>
              </w:rPr>
              <w:t>実行ツールにスケジュールの追加</w:t>
            </w:r>
            <w:r w:rsidRPr="001C646B">
              <w:rPr>
                <w:rFonts w:ascii="BIZ UDゴシック" w:hAnsi="BIZ UDゴシック"/>
                <w:sz w:val="18"/>
                <w:szCs w:val="18"/>
              </w:rPr>
              <w:t>/</w:t>
            </w:r>
            <w:r w:rsidRPr="001C646B">
              <w:rPr>
                <w:rFonts w:hint="eastAsia" w:ascii="BIZ UDゴシック" w:hAnsi="BIZ UDゴシック"/>
                <w:sz w:val="18"/>
                <w:szCs w:val="18"/>
              </w:rPr>
              <w:t>変更</w:t>
            </w:r>
            <w:r w:rsidRPr="001C646B">
              <w:rPr>
                <w:rFonts w:ascii="BIZ UDゴシック" w:hAnsi="BIZ UDゴシック"/>
                <w:sz w:val="18"/>
                <w:szCs w:val="18"/>
              </w:rPr>
              <w:t>/</w:t>
            </w:r>
            <w:r w:rsidRPr="001C646B">
              <w:rPr>
                <w:rFonts w:hint="eastAsia" w:ascii="BIZ UDゴシック" w:hAnsi="BIZ UDゴシック"/>
                <w:sz w:val="18"/>
                <w:szCs w:val="18"/>
              </w:rPr>
              <w:t>削除を実施する。</w:t>
            </w:r>
          </w:p>
        </w:tc>
        <w:tc>
          <w:tcPr>
            <w:tcW w:w="4648" w:type="dxa"/>
          </w:tcPr>
          <w:p w:rsidRPr="001C646B" w:rsidR="00EC5158" w:rsidP="00EC5158" w:rsidRDefault="00127724" w14:paraId="5170B4AA" w14:textId="3DC5EC83">
            <w:pPr>
              <w:rPr>
                <w:rFonts w:ascii="BIZ UDゴシック" w:hAnsi="BIZ UDゴシック"/>
                <w:sz w:val="18"/>
                <w:szCs w:val="18"/>
              </w:rPr>
            </w:pPr>
            <w:r w:rsidRPr="001C646B">
              <w:rPr>
                <w:rFonts w:hint="eastAsia" w:ascii="BIZ UDゴシック" w:hAnsi="BIZ UDゴシック"/>
                <w:sz w:val="18"/>
                <w:szCs w:val="18"/>
              </w:rPr>
              <w:t>スケジュール</w:t>
            </w:r>
            <w:r w:rsidRPr="001C646B" w:rsidR="00C42299">
              <w:rPr>
                <w:rFonts w:hint="eastAsia" w:ascii="BIZ UDゴシック" w:hAnsi="BIZ UDゴシック"/>
                <w:sz w:val="18"/>
                <w:szCs w:val="18"/>
              </w:rPr>
              <w:t>の追加等の変更要件</w:t>
            </w:r>
            <w:r w:rsidRPr="001C646B" w:rsidR="00EC5158">
              <w:rPr>
                <w:rFonts w:hint="eastAsia" w:ascii="BIZ UDゴシック" w:hAnsi="BIZ UDゴシック"/>
                <w:sz w:val="18"/>
                <w:szCs w:val="18"/>
              </w:rPr>
              <w:t>発生時</w:t>
            </w:r>
          </w:p>
        </w:tc>
      </w:tr>
      <w:tr w:rsidRPr="00333CCD" w:rsidR="00FB4201" w:rsidTr="00452C5A" w14:paraId="3EE18B60" w14:textId="77777777">
        <w:tc>
          <w:tcPr>
            <w:tcW w:w="4695" w:type="dxa"/>
          </w:tcPr>
          <w:p w:rsidRPr="001C646B" w:rsidR="00FB4201" w:rsidP="00EC5158" w:rsidRDefault="00FB4201" w14:paraId="751ACD46" w14:textId="6A6353D3">
            <w:pPr>
              <w:rPr>
                <w:rFonts w:ascii="BIZ UDゴシック" w:hAnsi="BIZ UDゴシック"/>
                <w:sz w:val="18"/>
                <w:szCs w:val="18"/>
              </w:rPr>
            </w:pPr>
            <w:r w:rsidRPr="001C646B">
              <w:rPr>
                <w:rFonts w:hint="eastAsia" w:ascii="BIZ UDゴシック" w:hAnsi="BIZ UDゴシック"/>
                <w:sz w:val="18"/>
                <w:szCs w:val="18"/>
              </w:rPr>
              <w:t>スクリプトの追加/変更/削除</w:t>
            </w:r>
          </w:p>
        </w:tc>
        <w:tc>
          <w:tcPr>
            <w:tcW w:w="4654" w:type="dxa"/>
          </w:tcPr>
          <w:p w:rsidRPr="001C646B" w:rsidR="00FB4201" w:rsidP="00EC5158" w:rsidRDefault="00FB4201" w14:paraId="2041F18A" w14:textId="7D43AB5C">
            <w:pPr>
              <w:rPr>
                <w:rFonts w:ascii="BIZ UDゴシック" w:hAnsi="BIZ UDゴシック"/>
                <w:sz w:val="18"/>
                <w:szCs w:val="18"/>
              </w:rPr>
            </w:pPr>
            <w:r w:rsidRPr="001C646B">
              <w:rPr>
                <w:rFonts w:hint="eastAsia" w:ascii="BIZ UDゴシック" w:hAnsi="BIZ UDゴシック"/>
                <w:sz w:val="18"/>
                <w:szCs w:val="18"/>
              </w:rPr>
              <w:t>実行スクリプトの追加/変更/削除を実施する。</w:t>
            </w:r>
          </w:p>
        </w:tc>
        <w:tc>
          <w:tcPr>
            <w:tcW w:w="4648" w:type="dxa"/>
          </w:tcPr>
          <w:p w:rsidRPr="001C646B" w:rsidR="00FB4201" w:rsidP="00EC5158" w:rsidRDefault="00695920" w14:paraId="1CDBFF65" w14:textId="0EC82969">
            <w:pPr>
              <w:rPr>
                <w:rFonts w:ascii="BIZ UDゴシック" w:hAnsi="BIZ UDゴシック"/>
                <w:sz w:val="18"/>
                <w:szCs w:val="18"/>
              </w:rPr>
            </w:pPr>
            <w:r w:rsidRPr="001C646B">
              <w:rPr>
                <w:rFonts w:hint="eastAsia" w:ascii="BIZ UDゴシック" w:hAnsi="BIZ UDゴシック"/>
                <w:sz w:val="18"/>
                <w:szCs w:val="18"/>
              </w:rPr>
              <w:t>スクリプトの追加等の変更要件発生時</w:t>
            </w:r>
          </w:p>
        </w:tc>
      </w:tr>
    </w:tbl>
    <w:p w:rsidRPr="001C646B" w:rsidR="00EC5158" w:rsidP="00EC5158" w:rsidRDefault="00EC5158" w14:paraId="1BD16AA2" w14:textId="77777777">
      <w:pPr>
        <w:rPr>
          <w:rFonts w:ascii="BIZ UDゴシック" w:hAnsi="BIZ UDゴシック"/>
          <w:sz w:val="18"/>
          <w:szCs w:val="18"/>
        </w:rPr>
      </w:pPr>
    </w:p>
    <w:p w:rsidRPr="001C646B" w:rsidR="00004666" w:rsidRDefault="00004666" w14:paraId="39362CF4" w14:textId="77777777">
      <w:pPr>
        <w:widowControl/>
        <w:snapToGrid/>
        <w:spacing w:line="240" w:lineRule="auto"/>
        <w:jc w:val="left"/>
        <w:rPr>
          <w:rFonts w:ascii="BIZ UDゴシック" w:hAnsi="BIZ UDゴシック" w:cs="BIZ UDゴシック"/>
          <w:b/>
          <w:sz w:val="18"/>
          <w:szCs w:val="18"/>
          <w:u w:val="single"/>
        </w:rPr>
      </w:pPr>
      <w:bookmarkStart w:name="_Toc183718471" w:id="2180"/>
      <w:bookmarkStart w:name="_Toc183788584" w:id="2181"/>
      <w:r w:rsidRPr="001C646B">
        <w:rPr>
          <w:rFonts w:ascii="BIZ UDゴシック" w:hAnsi="BIZ UDゴシック"/>
          <w:sz w:val="18"/>
          <w:szCs w:val="18"/>
        </w:rPr>
        <w:br w:type="page"/>
      </w:r>
    </w:p>
    <w:p w:rsidRPr="00BC3E10" w:rsidR="00EC5158" w:rsidP="00C80635" w:rsidRDefault="00EC5158" w14:paraId="7F0C6D29" w14:textId="76D3DF9B">
      <w:pPr>
        <w:pStyle w:val="2"/>
      </w:pPr>
      <w:bookmarkStart w:name="_Toc202274409" w:id="2182"/>
      <w:r w:rsidRPr="00BC3E10">
        <w:rPr>
          <w:rFonts w:hint="eastAsia"/>
        </w:rPr>
        <w:t>監視運用</w:t>
      </w:r>
      <w:bookmarkEnd w:id="2180"/>
      <w:bookmarkEnd w:id="2181"/>
      <w:bookmarkEnd w:id="2182"/>
    </w:p>
    <w:p w:rsidRPr="00BC3E10" w:rsidR="00EC5158" w:rsidP="00C80635" w:rsidRDefault="00EC5158" w14:paraId="2E2DFAC9" w14:textId="77777777">
      <w:pPr>
        <w:pStyle w:val="3"/>
      </w:pPr>
      <w:bookmarkStart w:name="_Toc183718472" w:id="2183"/>
      <w:bookmarkStart w:name="_Toc183788585" w:id="2184"/>
      <w:bookmarkStart w:name="_Toc202274410" w:id="2185"/>
      <w:r w:rsidRPr="00BC3E10">
        <w:rPr>
          <w:rFonts w:hint="eastAsia"/>
        </w:rPr>
        <w:t>運用方針</w:t>
      </w:r>
      <w:bookmarkEnd w:id="2183"/>
      <w:bookmarkEnd w:id="2184"/>
      <w:bookmarkEnd w:id="2185"/>
    </w:p>
    <w:p w:rsidRPr="001C646B" w:rsidR="00EC5158" w:rsidP="00BC0750" w:rsidRDefault="00EC5158" w14:paraId="3AE149E5" w14:textId="77777777">
      <w:pPr>
        <w:ind w:firstLine="425"/>
        <w:rPr>
          <w:rFonts w:ascii="BIZ UDゴシック" w:hAnsi="BIZ UDゴシック"/>
          <w:sz w:val="18"/>
          <w:szCs w:val="18"/>
        </w:rPr>
      </w:pPr>
      <w:r w:rsidRPr="001C646B">
        <w:rPr>
          <w:rFonts w:hint="eastAsia" w:ascii="BIZ UDゴシック" w:hAnsi="BIZ UDゴシック"/>
          <w:sz w:val="18"/>
          <w:szCs w:val="18"/>
        </w:rPr>
        <w:t>本システムの監視運用は以下の方針に基づいて実施する。</w:t>
      </w:r>
    </w:p>
    <w:p w:rsidRPr="001C646B" w:rsidR="00EC5158" w:rsidP="006B2B21" w:rsidRDefault="00EC5158" w14:paraId="6FDCA5D6" w14:textId="62975EE1">
      <w:pPr>
        <w:pStyle w:val="a9"/>
        <w:numPr>
          <w:ilvl w:val="1"/>
          <w:numId w:val="5"/>
        </w:numPr>
        <w:rPr>
          <w:rFonts w:ascii="BIZ UDゴシック" w:hAnsi="BIZ UDゴシック"/>
          <w:sz w:val="18"/>
          <w:szCs w:val="18"/>
        </w:rPr>
      </w:pPr>
      <w:r w:rsidRPr="001C646B">
        <w:rPr>
          <w:rFonts w:hint="eastAsia" w:ascii="BIZ UDゴシック" w:hAnsi="BIZ UDゴシック"/>
          <w:sz w:val="18"/>
          <w:szCs w:val="18"/>
        </w:rPr>
        <w:t>迅速な対応および障害予兆検知：迅速な一次対応とエスカレーションを行</w:t>
      </w:r>
      <w:r w:rsidRPr="001C646B" w:rsidR="00B344A5">
        <w:rPr>
          <w:rFonts w:hint="eastAsia" w:ascii="BIZ UDゴシック" w:hAnsi="BIZ UDゴシック"/>
          <w:sz w:val="18"/>
          <w:szCs w:val="18"/>
        </w:rPr>
        <w:t>え</w:t>
      </w:r>
      <w:r w:rsidRPr="001C646B">
        <w:rPr>
          <w:rFonts w:hint="eastAsia" w:ascii="BIZ UDゴシック" w:hAnsi="BIZ UDゴシック"/>
          <w:sz w:val="18"/>
          <w:szCs w:val="18"/>
        </w:rPr>
        <w:t>るよう</w:t>
      </w:r>
      <w:r w:rsidRPr="001C646B" w:rsidR="00B344A5">
        <w:rPr>
          <w:rFonts w:hint="eastAsia" w:ascii="BIZ UDゴシック" w:hAnsi="BIZ UDゴシック"/>
          <w:sz w:val="18"/>
          <w:szCs w:val="18"/>
        </w:rPr>
        <w:t>に</w:t>
      </w:r>
      <w:r w:rsidRPr="001C646B">
        <w:rPr>
          <w:rFonts w:hint="eastAsia" w:ascii="BIZ UDゴシック" w:hAnsi="BIZ UDゴシック"/>
          <w:sz w:val="18"/>
          <w:szCs w:val="18"/>
        </w:rPr>
        <w:t>障害の予兆検知を実現する。</w:t>
      </w:r>
    </w:p>
    <w:p w:rsidRPr="001C646B" w:rsidR="00EC5158" w:rsidP="006B2B21" w:rsidRDefault="00EC5158" w14:paraId="75E91EA9" w14:textId="77777777">
      <w:pPr>
        <w:pStyle w:val="a9"/>
        <w:numPr>
          <w:ilvl w:val="1"/>
          <w:numId w:val="5"/>
        </w:numPr>
        <w:rPr>
          <w:rFonts w:ascii="BIZ UDゴシック" w:hAnsi="BIZ UDゴシック"/>
          <w:sz w:val="18"/>
          <w:szCs w:val="18"/>
        </w:rPr>
      </w:pPr>
      <w:r w:rsidRPr="001C646B">
        <w:rPr>
          <w:rFonts w:hint="eastAsia" w:ascii="BIZ UDゴシック" w:hAnsi="BIZ UDゴシック"/>
          <w:sz w:val="18"/>
          <w:szCs w:val="18"/>
        </w:rPr>
        <w:t>監視設定の柔軟な管理：監視設定および通知先のパラメータを状況に応じて柔軟に追加・変更・削除を実現する。</w:t>
      </w:r>
    </w:p>
    <w:p w:rsidR="008C3267" w:rsidP="008C3267" w:rsidRDefault="008C3267" w14:paraId="424D8164" w14:textId="77777777">
      <w:pPr>
        <w:pStyle w:val="3"/>
        <w:numPr>
          <w:ilvl w:val="0"/>
          <w:numId w:val="0"/>
        </w:numPr>
        <w:ind w:left="425" w:hanging="425"/>
      </w:pPr>
      <w:bookmarkStart w:name="_Toc183718473" w:id="2186"/>
      <w:bookmarkStart w:name="_Toc183788586" w:id="2187"/>
    </w:p>
    <w:p w:rsidRPr="00BC3E10" w:rsidR="00EC5158" w:rsidP="00C80635" w:rsidRDefault="00EC5158" w14:paraId="7FA7559A" w14:textId="1A8A2F83">
      <w:pPr>
        <w:pStyle w:val="3"/>
      </w:pPr>
      <w:bookmarkStart w:name="_Toc202274411" w:id="2188"/>
      <w:r w:rsidRPr="00BC3E10">
        <w:rPr>
          <w:rFonts w:hint="eastAsia"/>
        </w:rPr>
        <w:t>監視方針</w:t>
      </w:r>
      <w:bookmarkEnd w:id="2186"/>
      <w:bookmarkEnd w:id="2187"/>
      <w:bookmarkEnd w:id="2188"/>
    </w:p>
    <w:p w:rsidRPr="001C646B" w:rsidR="00B0421E" w:rsidP="00BC0750" w:rsidRDefault="00B0421E" w14:paraId="02B0EF0C" w14:textId="77777777">
      <w:pPr>
        <w:ind w:firstLine="425"/>
        <w:rPr>
          <w:rFonts w:ascii="BIZ UDゴシック" w:hAnsi="BIZ UDゴシック"/>
          <w:sz w:val="18"/>
          <w:szCs w:val="18"/>
        </w:rPr>
      </w:pPr>
      <w:r w:rsidRPr="001C646B">
        <w:rPr>
          <w:rFonts w:hint="eastAsia" w:ascii="BIZ UDゴシック" w:hAnsi="BIZ UDゴシック"/>
          <w:sz w:val="18"/>
          <w:szCs w:val="18"/>
        </w:rPr>
        <w:t>本システムの運用監視は以下の実現方式に基づいて実装する。</w:t>
      </w:r>
    </w:p>
    <w:p w:rsidRPr="001C646B" w:rsidR="00B0421E" w:rsidP="006B2B21" w:rsidRDefault="00B0421E" w14:paraId="58CF61F8" w14:textId="77777777">
      <w:pPr>
        <w:pStyle w:val="a9"/>
        <w:numPr>
          <w:ilvl w:val="1"/>
          <w:numId w:val="6"/>
        </w:numPr>
        <w:rPr>
          <w:rFonts w:ascii="BIZ UDゴシック" w:hAnsi="BIZ UDゴシック"/>
          <w:sz w:val="18"/>
          <w:szCs w:val="18"/>
        </w:rPr>
      </w:pPr>
      <w:r w:rsidRPr="001C646B">
        <w:rPr>
          <w:rFonts w:hint="eastAsia" w:ascii="BIZ UDゴシック" w:hAnsi="BIZ UDゴシック"/>
          <w:sz w:val="18"/>
          <w:szCs w:val="18"/>
        </w:rPr>
        <w:t>アラート検知方法：</w:t>
      </w:r>
      <w:r w:rsidRPr="001C646B">
        <w:rPr>
          <w:rFonts w:ascii="BIZ UDゴシック" w:hAnsi="BIZ UDゴシック"/>
          <w:sz w:val="18"/>
          <w:szCs w:val="18"/>
        </w:rPr>
        <w:t>Amazon CloudWatchのアラーム機能を使用する。</w:t>
      </w:r>
    </w:p>
    <w:p w:rsidRPr="001C646B" w:rsidR="00B0421E" w:rsidP="006B2B21" w:rsidRDefault="00B0421E" w14:paraId="26EE534B" w14:textId="77777777">
      <w:pPr>
        <w:pStyle w:val="a9"/>
        <w:numPr>
          <w:ilvl w:val="1"/>
          <w:numId w:val="6"/>
        </w:numPr>
        <w:rPr>
          <w:rFonts w:ascii="BIZ UDゴシック" w:hAnsi="BIZ UDゴシック"/>
          <w:sz w:val="18"/>
          <w:szCs w:val="18"/>
        </w:rPr>
      </w:pPr>
      <w:r w:rsidRPr="001C646B">
        <w:rPr>
          <w:rFonts w:hint="eastAsia" w:ascii="BIZ UDゴシック" w:hAnsi="BIZ UDゴシック"/>
          <w:sz w:val="18"/>
          <w:szCs w:val="18"/>
        </w:rPr>
        <w:t>通知方法：</w:t>
      </w:r>
      <w:r w:rsidRPr="001C646B">
        <w:rPr>
          <w:rFonts w:ascii="BIZ UDゴシック" w:hAnsi="BIZ UDゴシック"/>
          <w:sz w:val="18"/>
          <w:szCs w:val="18"/>
        </w:rPr>
        <w:t>Amazon SNSおよびUTMのメール通知機能を用いてメール通知を行う。</w:t>
      </w:r>
    </w:p>
    <w:p w:rsidRPr="001C646B" w:rsidR="00ED30BE" w:rsidP="006B2B21" w:rsidRDefault="00ED30BE" w14:paraId="4BD37E76" w14:textId="48DD283B">
      <w:pPr>
        <w:pStyle w:val="a9"/>
        <w:numPr>
          <w:ilvl w:val="1"/>
          <w:numId w:val="6"/>
        </w:numPr>
        <w:rPr>
          <w:rFonts w:ascii="BIZ UDゴシック" w:hAnsi="BIZ UDゴシック"/>
          <w:sz w:val="18"/>
          <w:szCs w:val="18"/>
        </w:rPr>
      </w:pPr>
      <w:r w:rsidRPr="001C646B">
        <w:rPr>
          <w:rFonts w:hint="eastAsia" w:ascii="BIZ UDゴシック" w:hAnsi="BIZ UDゴシック"/>
          <w:sz w:val="18"/>
          <w:szCs w:val="18"/>
        </w:rPr>
        <w:t>通知先：各RD部門管理者、RD-ITサポート</w:t>
      </w:r>
    </w:p>
    <w:p w:rsidRPr="001C646B" w:rsidR="00B0421E" w:rsidP="006B2B21" w:rsidRDefault="00B0421E" w14:paraId="1FFE39D1" w14:textId="77777777">
      <w:pPr>
        <w:pStyle w:val="a9"/>
        <w:numPr>
          <w:ilvl w:val="1"/>
          <w:numId w:val="6"/>
        </w:numPr>
        <w:rPr>
          <w:rFonts w:ascii="BIZ UDゴシック" w:hAnsi="BIZ UDゴシック"/>
          <w:sz w:val="18"/>
          <w:szCs w:val="18"/>
        </w:rPr>
      </w:pPr>
      <w:r w:rsidRPr="001C646B">
        <w:rPr>
          <w:rFonts w:hint="eastAsia" w:ascii="BIZ UDゴシック" w:hAnsi="BIZ UDゴシック"/>
          <w:sz w:val="18"/>
          <w:szCs w:val="18"/>
        </w:rPr>
        <w:t>監視時間：</w:t>
      </w:r>
      <w:r w:rsidRPr="001C646B">
        <w:rPr>
          <w:rFonts w:ascii="BIZ UDゴシック" w:hAnsi="BIZ UDゴシック"/>
          <w:sz w:val="18"/>
          <w:szCs w:val="18"/>
        </w:rPr>
        <w:t>24時間365日</w:t>
      </w:r>
    </w:p>
    <w:p w:rsidR="008C3267" w:rsidP="008C3267" w:rsidRDefault="008C3267" w14:paraId="643C3C26" w14:textId="77777777">
      <w:pPr>
        <w:pStyle w:val="3"/>
        <w:numPr>
          <w:ilvl w:val="0"/>
          <w:numId w:val="0"/>
        </w:numPr>
        <w:ind w:left="425" w:hanging="425"/>
      </w:pPr>
      <w:bookmarkStart w:name="_Toc183718474" w:id="2189"/>
      <w:bookmarkStart w:name="_Toc183788587" w:id="2190"/>
      <w:bookmarkStart w:name="_Ref183944509" w:id="2191"/>
      <w:bookmarkStart w:name="_Ref183945089" w:id="2192"/>
      <w:bookmarkStart w:name="_Ref183945100" w:id="2193"/>
    </w:p>
    <w:p w:rsidRPr="000006AB" w:rsidR="00B0421E" w:rsidP="00C80635" w:rsidRDefault="00B0421E" w14:paraId="46A7CB40" w14:textId="4A882690">
      <w:pPr>
        <w:pStyle w:val="3"/>
      </w:pPr>
      <w:bookmarkStart w:name="_Toc202274412" w:id="2194"/>
      <w:r w:rsidRPr="00BC3E10">
        <w:rPr>
          <w:rFonts w:hint="eastAsia"/>
        </w:rPr>
        <w:t>監視対象</w:t>
      </w:r>
      <w:bookmarkEnd w:id="2189"/>
      <w:bookmarkEnd w:id="2190"/>
      <w:bookmarkEnd w:id="2191"/>
      <w:bookmarkEnd w:id="2192"/>
      <w:bookmarkEnd w:id="2193"/>
      <w:bookmarkEnd w:id="2194"/>
    </w:p>
    <w:p w:rsidRPr="00991346" w:rsidR="00B0421E" w:rsidP="00A773F5" w:rsidRDefault="00B0421E" w14:paraId="3C291B00" w14:textId="5FBED819">
      <w:pPr>
        <w:pStyle w:val="4"/>
        <w:numPr>
          <w:ilvl w:val="0"/>
          <w:numId w:val="0"/>
        </w:numPr>
        <w:ind w:left="425" w:hanging="425"/>
        <w:rPr>
          <w:sz w:val="18"/>
          <w:szCs w:val="18"/>
        </w:rPr>
      </w:pPr>
      <w:bookmarkStart w:name="_Toc202274413" w:id="2195"/>
      <w:r w:rsidRPr="001C646B">
        <w:rPr>
          <w:rFonts w:hint="eastAsia"/>
          <w:sz w:val="18"/>
          <w:szCs w:val="18"/>
        </w:rPr>
        <w:t>監視種別と概要および監視対象を以下の通り</w:t>
      </w:r>
      <w:r w:rsidRPr="00991346">
        <w:rPr>
          <w:rFonts w:hint="eastAsia"/>
          <w:sz w:val="18"/>
          <w:szCs w:val="18"/>
        </w:rPr>
        <w:t>記載する。</w:t>
      </w:r>
      <w:r w:rsidRPr="00991346">
        <w:rPr>
          <w:sz w:val="18"/>
          <w:szCs w:val="18"/>
        </w:rPr>
        <w:br/>
      </w:r>
      <w:r w:rsidRPr="00991346">
        <w:rPr>
          <w:rFonts w:hint="eastAsia"/>
          <w:sz w:val="18"/>
          <w:szCs w:val="18"/>
        </w:rPr>
        <w:t>具体的なメトリクス、ログの監視実装内容は「</w:t>
      </w:r>
      <w:r w:rsidRPr="00FC2433" w:rsidR="00B403A7">
        <w:rPr>
          <w:sz w:val="18"/>
          <w:szCs w:val="18"/>
        </w:rPr>
        <w:fldChar w:fldCharType="begin"/>
      </w:r>
      <w:r w:rsidRPr="00FC2433" w:rsidR="00B403A7">
        <w:rPr>
          <w:sz w:val="18"/>
          <w:szCs w:val="18"/>
        </w:rPr>
        <w:instrText xml:space="preserve"> REF _Ref183944542 \r \h </w:instrText>
      </w:r>
      <w:r w:rsidRPr="00A773F5" w:rsidR="00A57B7D">
        <w:rPr>
          <w:sz w:val="18"/>
          <w:szCs w:val="18"/>
        </w:rPr>
        <w:instrText xml:space="preserve"> \* MERGEFORMAT </w:instrText>
      </w:r>
      <w:r w:rsidRPr="00FC2433" w:rsidR="00B403A7">
        <w:rPr>
          <w:sz w:val="18"/>
          <w:szCs w:val="18"/>
        </w:rPr>
      </w:r>
      <w:r w:rsidRPr="00FC2433" w:rsidR="00B403A7">
        <w:rPr>
          <w:sz w:val="18"/>
          <w:szCs w:val="18"/>
        </w:rPr>
        <w:fldChar w:fldCharType="separate"/>
      </w:r>
      <w:r w:rsidRPr="00A773F5" w:rsidR="009766A9">
        <w:rPr>
          <w:rFonts w:cs="ＭＳ 明朝"/>
          <w:sz w:val="18"/>
          <w:szCs w:val="18"/>
          <w:cs/>
        </w:rPr>
        <w:t>‎</w:t>
      </w:r>
      <w:r w:rsidRPr="00A773F5" w:rsidR="00A57B7D">
        <w:rPr>
          <w:rFonts w:cs="ＭＳ 明朝"/>
          <w:sz w:val="18"/>
          <w:szCs w:val="18"/>
          <w:cs/>
        </w:rPr>
        <w:fldChar w:fldCharType="begin"/>
      </w:r>
      <w:r w:rsidRPr="00A773F5" w:rsidR="00A57B7D">
        <w:rPr>
          <w:rFonts w:cs="ＭＳ 明朝"/>
          <w:sz w:val="18"/>
          <w:szCs w:val="18"/>
        </w:rPr>
        <w:instrText xml:space="preserve"> REF _Ref198210564 \r \h </w:instrText>
      </w:r>
      <w:r w:rsidRPr="00A773F5" w:rsidR="00991346">
        <w:rPr>
          <w:rFonts w:cs="ＭＳ 明朝"/>
          <w:sz w:val="18"/>
          <w:szCs w:val="18"/>
        </w:rPr>
        <w:instrText xml:space="preserve"> \* MERGEFORMAT </w:instrText>
      </w:r>
      <w:r w:rsidRPr="00A773F5" w:rsidR="00A57B7D">
        <w:rPr>
          <w:rFonts w:cs="ＭＳ 明朝"/>
          <w:sz w:val="18"/>
          <w:szCs w:val="18"/>
          <w:cs/>
        </w:rPr>
      </w:r>
      <w:r w:rsidRPr="00A773F5" w:rsidR="00A57B7D">
        <w:rPr>
          <w:rFonts w:cs="ＭＳ 明朝"/>
          <w:sz w:val="18"/>
          <w:szCs w:val="18"/>
          <w:cs/>
        </w:rPr>
        <w:fldChar w:fldCharType="separate"/>
      </w:r>
      <w:r w:rsidRPr="00A773F5" w:rsidR="00A57B7D">
        <w:rPr>
          <w:rFonts w:cs="ＭＳ 明朝"/>
          <w:sz w:val="18"/>
          <w:szCs w:val="18"/>
          <w:cs/>
        </w:rPr>
        <w:t>‎</w:t>
      </w:r>
      <w:r w:rsidRPr="00A773F5" w:rsidR="00A57B7D">
        <w:rPr>
          <w:rFonts w:cs="ＭＳ 明朝"/>
          <w:sz w:val="18"/>
          <w:szCs w:val="18"/>
        </w:rPr>
        <w:t>5.5.3.1</w:t>
      </w:r>
      <w:r w:rsidRPr="00A773F5" w:rsidR="00A57B7D">
        <w:rPr>
          <w:rFonts w:cs="ＭＳ 明朝"/>
          <w:sz w:val="18"/>
          <w:szCs w:val="18"/>
          <w:cs/>
        </w:rPr>
        <w:fldChar w:fldCharType="end"/>
      </w:r>
      <w:r w:rsidRPr="00A773F5" w:rsidR="00A57B7D">
        <w:rPr>
          <w:rFonts w:cs="ＭＳ 明朝"/>
          <w:sz w:val="18"/>
          <w:szCs w:val="18"/>
          <w:cs/>
        </w:rPr>
        <w:fldChar w:fldCharType="begin"/>
      </w:r>
      <w:r w:rsidRPr="00A773F5" w:rsidR="00A57B7D">
        <w:rPr>
          <w:rFonts w:cs="ＭＳ 明朝"/>
          <w:sz w:val="18"/>
          <w:szCs w:val="18"/>
        </w:rPr>
        <w:instrText xml:space="preserve"> REF _Ref198210572 \h </w:instrText>
      </w:r>
      <w:r w:rsidRPr="00A773F5" w:rsidR="00991346">
        <w:rPr>
          <w:rFonts w:cs="ＭＳ 明朝"/>
          <w:sz w:val="18"/>
          <w:szCs w:val="18"/>
        </w:rPr>
        <w:instrText xml:space="preserve"> \* MERGEFORMAT </w:instrText>
      </w:r>
      <w:r w:rsidRPr="00A773F5" w:rsidR="00A57B7D">
        <w:rPr>
          <w:rFonts w:cs="ＭＳ 明朝"/>
          <w:sz w:val="18"/>
          <w:szCs w:val="18"/>
          <w:cs/>
        </w:rPr>
      </w:r>
      <w:r w:rsidRPr="00A773F5" w:rsidR="00A57B7D">
        <w:rPr>
          <w:rFonts w:cs="ＭＳ 明朝"/>
          <w:sz w:val="18"/>
          <w:szCs w:val="18"/>
          <w:cs/>
        </w:rPr>
        <w:fldChar w:fldCharType="separate"/>
      </w:r>
      <w:r w:rsidRPr="00A773F5" w:rsidR="00A57B7D">
        <w:rPr>
          <w:rFonts w:hint="eastAsia"/>
          <w:b/>
          <w:bCs/>
          <w:sz w:val="18"/>
          <w:szCs w:val="18"/>
        </w:rPr>
        <w:t>監視メトリクス</w:t>
      </w:r>
      <w:r w:rsidRPr="00A773F5" w:rsidR="00A57B7D">
        <w:rPr>
          <w:rFonts w:cs="ＭＳ 明朝"/>
          <w:sz w:val="18"/>
          <w:szCs w:val="18"/>
          <w:cs/>
        </w:rPr>
        <w:fldChar w:fldCharType="end"/>
      </w:r>
      <w:r w:rsidRPr="00FC2433" w:rsidR="00B403A7">
        <w:rPr>
          <w:sz w:val="18"/>
          <w:szCs w:val="18"/>
        </w:rPr>
        <w:fldChar w:fldCharType="end"/>
      </w:r>
      <w:r w:rsidRPr="00991346">
        <w:rPr>
          <w:sz w:val="18"/>
          <w:szCs w:val="18"/>
        </w:rPr>
        <w:t>」および「</w:t>
      </w:r>
      <w:r w:rsidRPr="00FC2433" w:rsidR="00A57B7D">
        <w:rPr>
          <w:sz w:val="18"/>
          <w:szCs w:val="18"/>
        </w:rPr>
        <w:fldChar w:fldCharType="begin"/>
      </w:r>
      <w:r w:rsidRPr="00FC2433" w:rsidR="00A57B7D">
        <w:rPr>
          <w:sz w:val="18"/>
          <w:szCs w:val="18"/>
        </w:rPr>
        <w:instrText xml:space="preserve"> REF _Ref198210595 \w \h </w:instrText>
      </w:r>
      <w:r w:rsidRPr="00FC2433" w:rsidR="00991346">
        <w:rPr>
          <w:sz w:val="18"/>
          <w:szCs w:val="18"/>
        </w:rPr>
        <w:instrText xml:space="preserve"> \* MERGEFORMAT </w:instrText>
      </w:r>
      <w:r w:rsidRPr="00FC2433" w:rsidR="00A57B7D">
        <w:rPr>
          <w:sz w:val="18"/>
          <w:szCs w:val="18"/>
        </w:rPr>
      </w:r>
      <w:r w:rsidRPr="00FC2433" w:rsidR="00A57B7D">
        <w:rPr>
          <w:sz w:val="18"/>
          <w:szCs w:val="18"/>
        </w:rPr>
        <w:fldChar w:fldCharType="separate"/>
      </w:r>
      <w:r w:rsidRPr="00A773F5" w:rsidR="00A57B7D">
        <w:rPr>
          <w:rFonts w:cs="ＭＳ 明朝"/>
          <w:sz w:val="18"/>
          <w:szCs w:val="18"/>
          <w:cs/>
        </w:rPr>
        <w:t>‎</w:t>
      </w:r>
      <w:r w:rsidRPr="00FC2433" w:rsidR="00A57B7D">
        <w:rPr>
          <w:sz w:val="18"/>
          <w:szCs w:val="18"/>
        </w:rPr>
        <w:t>5.5.3.2</w:t>
      </w:r>
      <w:r w:rsidRPr="00FC2433" w:rsidR="00A57B7D">
        <w:rPr>
          <w:sz w:val="18"/>
          <w:szCs w:val="18"/>
        </w:rPr>
        <w:fldChar w:fldCharType="end"/>
      </w:r>
      <w:r w:rsidRPr="00FC2433" w:rsidR="00B403A7">
        <w:rPr>
          <w:sz w:val="18"/>
          <w:szCs w:val="18"/>
        </w:rPr>
        <w:fldChar w:fldCharType="begin"/>
      </w:r>
      <w:r w:rsidRPr="00FC2433" w:rsidR="00B403A7">
        <w:rPr>
          <w:sz w:val="18"/>
          <w:szCs w:val="18"/>
        </w:rPr>
        <w:instrText xml:space="preserve"> REF _Ref183944552 \r \h </w:instrText>
      </w:r>
      <w:r w:rsidRPr="00FC2433" w:rsidR="00991346">
        <w:rPr>
          <w:sz w:val="18"/>
          <w:szCs w:val="18"/>
        </w:rPr>
        <w:instrText xml:space="preserve"> \* MERGEFORMAT </w:instrText>
      </w:r>
      <w:r w:rsidRPr="00FC2433" w:rsidR="00B403A7">
        <w:rPr>
          <w:sz w:val="18"/>
          <w:szCs w:val="18"/>
        </w:rPr>
      </w:r>
      <w:r w:rsidRPr="00FC2433" w:rsidR="00B403A7">
        <w:rPr>
          <w:sz w:val="18"/>
          <w:szCs w:val="18"/>
        </w:rPr>
        <w:fldChar w:fldCharType="separate"/>
      </w:r>
      <w:r w:rsidRPr="00A773F5" w:rsidR="009766A9">
        <w:rPr>
          <w:rFonts w:cs="ＭＳ 明朝"/>
          <w:sz w:val="18"/>
          <w:szCs w:val="18"/>
          <w:cs/>
        </w:rPr>
        <w:t>‎</w:t>
      </w:r>
      <w:r w:rsidRPr="00FC2433" w:rsidR="00B403A7">
        <w:rPr>
          <w:sz w:val="18"/>
          <w:szCs w:val="18"/>
        </w:rPr>
        <w:fldChar w:fldCharType="end"/>
      </w:r>
      <w:r w:rsidRPr="00FC2433" w:rsidR="00991346">
        <w:rPr>
          <w:rFonts w:hint="eastAsia"/>
          <w:sz w:val="18"/>
          <w:szCs w:val="18"/>
        </w:rPr>
        <w:t xml:space="preserve"> </w:t>
      </w:r>
      <w:r w:rsidRPr="00FC2433" w:rsidR="00B344A5">
        <w:rPr>
          <w:sz w:val="18"/>
          <w:szCs w:val="18"/>
        </w:rPr>
        <w:fldChar w:fldCharType="begin"/>
      </w:r>
      <w:r w:rsidRPr="00FC2433" w:rsidR="00B344A5">
        <w:rPr>
          <w:sz w:val="18"/>
          <w:szCs w:val="18"/>
        </w:rPr>
        <w:instrText xml:space="preserve"> REF _Ref183945382 \h </w:instrText>
      </w:r>
      <w:r w:rsidRPr="00A773F5" w:rsidR="00991346">
        <w:rPr>
          <w:sz w:val="18"/>
          <w:szCs w:val="18"/>
        </w:rPr>
        <w:instrText xml:space="preserve"> \* MERGEFORMAT </w:instrText>
      </w:r>
      <w:r w:rsidRPr="00FC2433" w:rsidR="00B344A5">
        <w:rPr>
          <w:sz w:val="18"/>
          <w:szCs w:val="18"/>
        </w:rPr>
      </w:r>
      <w:r w:rsidRPr="00FC2433" w:rsidR="00B344A5">
        <w:rPr>
          <w:sz w:val="18"/>
          <w:szCs w:val="18"/>
        </w:rPr>
        <w:fldChar w:fldCharType="separate"/>
      </w:r>
      <w:r w:rsidRPr="00A773F5" w:rsidR="009766A9">
        <w:rPr>
          <w:rFonts w:hint="eastAsia"/>
          <w:sz w:val="18"/>
          <w:szCs w:val="18"/>
        </w:rPr>
        <w:t>監視ログ</w:t>
      </w:r>
      <w:r w:rsidRPr="00FC2433" w:rsidR="00B344A5">
        <w:rPr>
          <w:sz w:val="18"/>
          <w:szCs w:val="18"/>
        </w:rPr>
        <w:fldChar w:fldCharType="end"/>
      </w:r>
      <w:r w:rsidRPr="00FC2433">
        <w:rPr>
          <w:sz w:val="18"/>
          <w:szCs w:val="18"/>
        </w:rPr>
        <w:t>」</w:t>
      </w:r>
      <w:r w:rsidRPr="00991346">
        <w:rPr>
          <w:sz w:val="18"/>
          <w:szCs w:val="18"/>
        </w:rPr>
        <w:t>に記載する。</w:t>
      </w:r>
      <w:bookmarkEnd w:id="2195"/>
    </w:p>
    <w:tbl>
      <w:tblPr>
        <w:tblStyle w:val="af2"/>
        <w:tblW w:w="0" w:type="auto"/>
        <w:tblInd w:w="-5" w:type="dxa"/>
        <w:tblLook w:val="04A0" w:firstRow="1" w:lastRow="0" w:firstColumn="1" w:lastColumn="0" w:noHBand="0" w:noVBand="1"/>
      </w:tblPr>
      <w:tblGrid>
        <w:gridCol w:w="2977"/>
        <w:gridCol w:w="7371"/>
        <w:gridCol w:w="3649"/>
      </w:tblGrid>
      <w:tr w:rsidRPr="00434ECA" w:rsidR="00B0421E" w:rsidTr="00055813" w14:paraId="4844EA38" w14:textId="77777777">
        <w:tc>
          <w:tcPr>
            <w:tcW w:w="2977" w:type="dxa"/>
            <w:shd w:val="clear" w:color="auto" w:fill="D9F2D0" w:themeFill="accent6" w:themeFillTint="33"/>
          </w:tcPr>
          <w:p w:rsidRPr="001C646B" w:rsidR="00B0421E" w:rsidP="000006AB" w:rsidRDefault="00B0421E" w14:paraId="5F6F617E" w14:textId="20BD98FD">
            <w:pPr>
              <w:rPr>
                <w:rFonts w:ascii="BIZ UDゴシック" w:hAnsi="BIZ UDゴシック"/>
                <w:sz w:val="18"/>
                <w:szCs w:val="18"/>
              </w:rPr>
            </w:pPr>
            <w:r w:rsidRPr="001C646B">
              <w:rPr>
                <w:rFonts w:hint="eastAsia" w:ascii="BIZ UDゴシック" w:hAnsi="BIZ UDゴシック"/>
                <w:sz w:val="18"/>
                <w:szCs w:val="18"/>
              </w:rPr>
              <w:t>監視種別</w:t>
            </w:r>
          </w:p>
        </w:tc>
        <w:tc>
          <w:tcPr>
            <w:tcW w:w="7371" w:type="dxa"/>
            <w:shd w:val="clear" w:color="auto" w:fill="D9F2D0" w:themeFill="accent6" w:themeFillTint="33"/>
          </w:tcPr>
          <w:p w:rsidRPr="001C646B" w:rsidR="00B0421E" w:rsidP="000006AB" w:rsidRDefault="00B0421E" w14:paraId="4EFC1349" w14:textId="438D6E5E">
            <w:pPr>
              <w:rPr>
                <w:rFonts w:ascii="BIZ UDゴシック" w:hAnsi="BIZ UDゴシック"/>
                <w:sz w:val="18"/>
                <w:szCs w:val="18"/>
              </w:rPr>
            </w:pPr>
            <w:r w:rsidRPr="001C646B">
              <w:rPr>
                <w:rFonts w:hint="eastAsia" w:ascii="BIZ UDゴシック" w:hAnsi="BIZ UDゴシック"/>
                <w:sz w:val="18"/>
                <w:szCs w:val="18"/>
              </w:rPr>
              <w:t>概要</w:t>
            </w:r>
          </w:p>
        </w:tc>
        <w:tc>
          <w:tcPr>
            <w:tcW w:w="3649" w:type="dxa"/>
            <w:shd w:val="clear" w:color="auto" w:fill="D9F2D0" w:themeFill="accent6" w:themeFillTint="33"/>
          </w:tcPr>
          <w:p w:rsidRPr="001C646B" w:rsidR="00B0421E" w:rsidP="000006AB" w:rsidRDefault="00B0421E" w14:paraId="377CC2AB" w14:textId="367D64AC">
            <w:pPr>
              <w:rPr>
                <w:rFonts w:ascii="BIZ UDゴシック" w:hAnsi="BIZ UDゴシック"/>
                <w:sz w:val="18"/>
                <w:szCs w:val="18"/>
              </w:rPr>
            </w:pPr>
            <w:r w:rsidRPr="001C646B">
              <w:rPr>
                <w:rFonts w:hint="eastAsia" w:ascii="BIZ UDゴシック" w:hAnsi="BIZ UDゴシック"/>
                <w:sz w:val="18"/>
                <w:szCs w:val="18"/>
              </w:rPr>
              <w:t>監視対象</w:t>
            </w:r>
          </w:p>
        </w:tc>
      </w:tr>
      <w:tr w:rsidRPr="00434ECA" w:rsidR="00B0421E" w:rsidTr="00055813" w14:paraId="0ADA1691" w14:textId="77777777">
        <w:tc>
          <w:tcPr>
            <w:tcW w:w="2977" w:type="dxa"/>
          </w:tcPr>
          <w:p w:rsidRPr="001C646B" w:rsidR="00B0421E" w:rsidP="000006AB" w:rsidRDefault="00B0421E" w14:paraId="16DA46DB" w14:textId="30061579">
            <w:pPr>
              <w:rPr>
                <w:rFonts w:ascii="BIZ UDゴシック" w:hAnsi="BIZ UDゴシック"/>
                <w:sz w:val="18"/>
                <w:szCs w:val="18"/>
              </w:rPr>
            </w:pPr>
            <w:r w:rsidRPr="001C646B">
              <w:rPr>
                <w:rFonts w:hint="eastAsia" w:ascii="BIZ UDゴシック" w:hAnsi="BIZ UDゴシック"/>
                <w:sz w:val="18"/>
                <w:szCs w:val="18"/>
              </w:rPr>
              <w:t>死活監視</w:t>
            </w:r>
          </w:p>
        </w:tc>
        <w:tc>
          <w:tcPr>
            <w:tcW w:w="7371" w:type="dxa"/>
          </w:tcPr>
          <w:p w:rsidRPr="001C646B" w:rsidR="00B0421E" w:rsidP="000006AB" w:rsidRDefault="00B0421E" w14:paraId="4EDCF13C" w14:textId="6FCACBFA">
            <w:pPr>
              <w:rPr>
                <w:rFonts w:ascii="BIZ UDゴシック" w:hAnsi="BIZ UDゴシック"/>
                <w:sz w:val="18"/>
                <w:szCs w:val="18"/>
              </w:rPr>
            </w:pPr>
            <w:r w:rsidRPr="001C646B">
              <w:rPr>
                <w:rFonts w:hint="eastAsia" w:ascii="BIZ UDゴシック" w:hAnsi="BIZ UDゴシック"/>
                <w:sz w:val="18"/>
                <w:szCs w:val="18"/>
              </w:rPr>
              <w:t>監視対象の予期せぬ停止やネットワーク障害による通信不能状態を検知する</w:t>
            </w:r>
            <w:r w:rsidRPr="001C646B">
              <w:rPr>
                <w:rFonts w:ascii="BIZ UDゴシック" w:hAnsi="BIZ UDゴシック"/>
                <w:sz w:val="18"/>
                <w:szCs w:val="18"/>
              </w:rPr>
              <w:br/>
            </w:r>
            <w:r w:rsidRPr="001C646B">
              <w:rPr>
                <w:rFonts w:hint="eastAsia" w:ascii="BIZ UDゴシック" w:hAnsi="BIZ UDゴシック"/>
                <w:sz w:val="18"/>
                <w:szCs w:val="18"/>
              </w:rPr>
              <w:t>※</w:t>
            </w:r>
            <w:r w:rsidRPr="001C646B">
              <w:rPr>
                <w:rFonts w:ascii="BIZ UDゴシック" w:hAnsi="BIZ UDゴシック"/>
                <w:sz w:val="18"/>
                <w:szCs w:val="18"/>
              </w:rPr>
              <w:t>Ping疎通での死活監視は行わずCloudWatchメトリクスが定期的に取得されていることで監視を行う</w:t>
            </w:r>
          </w:p>
        </w:tc>
        <w:tc>
          <w:tcPr>
            <w:tcW w:w="3649" w:type="dxa"/>
          </w:tcPr>
          <w:p w:rsidRPr="001C646B" w:rsidR="00B0421E" w:rsidP="000006AB" w:rsidRDefault="00B0421E" w14:paraId="0D1F750C" w14:textId="1E0DEF7C">
            <w:pPr>
              <w:rPr>
                <w:rFonts w:ascii="BIZ UDゴシック" w:hAnsi="BIZ UDゴシック"/>
                <w:sz w:val="18"/>
                <w:szCs w:val="18"/>
              </w:rPr>
            </w:pPr>
            <w:r w:rsidRPr="001C646B">
              <w:rPr>
                <w:rFonts w:ascii="BIZ UDゴシック" w:hAnsi="BIZ UDゴシック"/>
                <w:sz w:val="18"/>
                <w:szCs w:val="18"/>
              </w:rPr>
              <w:t>・ホストサーバ</w:t>
            </w:r>
            <w:r w:rsidRPr="001C646B">
              <w:rPr>
                <w:rFonts w:ascii="BIZ UDゴシック" w:hAnsi="BIZ UDゴシック"/>
                <w:sz w:val="18"/>
                <w:szCs w:val="18"/>
              </w:rPr>
              <w:br/>
            </w:r>
            <w:r w:rsidRPr="001C646B">
              <w:rPr>
                <w:rFonts w:ascii="BIZ UDゴシック" w:hAnsi="BIZ UDゴシック"/>
                <w:sz w:val="18"/>
                <w:szCs w:val="18"/>
              </w:rPr>
              <w:t>・運用管理サーバ</w:t>
            </w:r>
          </w:p>
        </w:tc>
      </w:tr>
      <w:tr w:rsidRPr="00434ECA" w:rsidR="00B0421E" w:rsidTr="00055813" w14:paraId="4A9BF04A" w14:textId="77777777">
        <w:tc>
          <w:tcPr>
            <w:tcW w:w="2977" w:type="dxa"/>
          </w:tcPr>
          <w:p w:rsidRPr="001C646B" w:rsidR="00B0421E" w:rsidP="000006AB" w:rsidRDefault="00B0421E" w14:paraId="6BA07DE8" w14:textId="0A29833D">
            <w:pPr>
              <w:rPr>
                <w:rFonts w:ascii="BIZ UDゴシック" w:hAnsi="BIZ UDゴシック"/>
                <w:sz w:val="18"/>
                <w:szCs w:val="18"/>
              </w:rPr>
            </w:pPr>
            <w:r w:rsidRPr="001C646B">
              <w:rPr>
                <w:rFonts w:ascii="BIZ UDゴシック" w:hAnsi="BIZ UDゴシック"/>
                <w:sz w:val="18"/>
                <w:szCs w:val="18"/>
              </w:rPr>
              <w:t>ディスク使用率監視</w:t>
            </w:r>
          </w:p>
        </w:tc>
        <w:tc>
          <w:tcPr>
            <w:tcW w:w="7371" w:type="dxa"/>
          </w:tcPr>
          <w:p w:rsidRPr="001C646B" w:rsidR="00B0421E" w:rsidP="000006AB" w:rsidRDefault="00B0421E" w14:paraId="070B2732" w14:textId="67F7D858">
            <w:pPr>
              <w:rPr>
                <w:rFonts w:ascii="BIZ UDゴシック" w:hAnsi="BIZ UDゴシック"/>
                <w:sz w:val="18"/>
                <w:szCs w:val="18"/>
              </w:rPr>
            </w:pPr>
            <w:r w:rsidRPr="001C646B">
              <w:rPr>
                <w:rFonts w:ascii="BIZ UDゴシック" w:hAnsi="BIZ UDゴシック"/>
                <w:sz w:val="18"/>
                <w:szCs w:val="18"/>
              </w:rPr>
              <w:t>ディスク使用率のしきい値の状態を検知する</w:t>
            </w:r>
          </w:p>
        </w:tc>
        <w:tc>
          <w:tcPr>
            <w:tcW w:w="3649" w:type="dxa"/>
          </w:tcPr>
          <w:p w:rsidRPr="001C646B" w:rsidR="00B0421E" w:rsidP="00B0421E" w:rsidRDefault="00B0421E" w14:paraId="46C9D6FF" w14:textId="17A930A8">
            <w:pPr>
              <w:rPr>
                <w:rFonts w:ascii="BIZ UDゴシック" w:hAnsi="BIZ UDゴシック"/>
                <w:sz w:val="18"/>
                <w:szCs w:val="18"/>
              </w:rPr>
            </w:pPr>
            <w:r w:rsidRPr="001C646B">
              <w:rPr>
                <w:rFonts w:ascii="BIZ UDゴシック" w:hAnsi="BIZ UDゴシック"/>
                <w:sz w:val="18"/>
                <w:szCs w:val="18"/>
              </w:rPr>
              <w:t>・ホストサーバ</w:t>
            </w:r>
          </w:p>
          <w:p w:rsidRPr="001C646B" w:rsidR="00B0421E" w:rsidP="000006AB" w:rsidRDefault="00B0421E" w14:paraId="51EB4AA8" w14:textId="509A8714">
            <w:pPr>
              <w:rPr>
                <w:rFonts w:ascii="BIZ UDゴシック" w:hAnsi="BIZ UDゴシック"/>
                <w:sz w:val="18"/>
                <w:szCs w:val="18"/>
              </w:rPr>
            </w:pPr>
            <w:r w:rsidRPr="001C646B">
              <w:rPr>
                <w:rFonts w:hint="eastAsia" w:ascii="BIZ UDゴシック" w:hAnsi="BIZ UDゴシック"/>
                <w:sz w:val="18"/>
                <w:szCs w:val="18"/>
              </w:rPr>
              <w:t>・</w:t>
            </w:r>
            <w:proofErr w:type="spellStart"/>
            <w:r w:rsidRPr="001C646B">
              <w:rPr>
                <w:rFonts w:ascii="BIZ UDゴシック" w:hAnsi="BIZ UDゴシック"/>
                <w:sz w:val="18"/>
                <w:szCs w:val="18"/>
              </w:rPr>
              <w:t>FSx</w:t>
            </w:r>
            <w:proofErr w:type="spellEnd"/>
          </w:p>
        </w:tc>
      </w:tr>
      <w:tr w:rsidRPr="00434ECA" w:rsidR="00B0421E" w:rsidTr="00055813" w14:paraId="47E26F49" w14:textId="77777777">
        <w:tc>
          <w:tcPr>
            <w:tcW w:w="2977" w:type="dxa"/>
          </w:tcPr>
          <w:p w:rsidRPr="001C646B" w:rsidR="00B0421E" w:rsidP="000006AB" w:rsidRDefault="00B0421E" w14:paraId="5B5E17E1" w14:textId="079D200D">
            <w:pPr>
              <w:rPr>
                <w:rFonts w:ascii="BIZ UDゴシック" w:hAnsi="BIZ UDゴシック"/>
                <w:sz w:val="18"/>
                <w:szCs w:val="18"/>
              </w:rPr>
            </w:pPr>
            <w:r w:rsidRPr="001C646B">
              <w:rPr>
                <w:rFonts w:hint="eastAsia" w:ascii="BIZ UDゴシック" w:hAnsi="BIZ UDゴシック"/>
                <w:sz w:val="18"/>
                <w:szCs w:val="18"/>
              </w:rPr>
              <w:t>ログ監視</w:t>
            </w:r>
          </w:p>
        </w:tc>
        <w:tc>
          <w:tcPr>
            <w:tcW w:w="7371" w:type="dxa"/>
          </w:tcPr>
          <w:p w:rsidRPr="001C646B" w:rsidR="00B0421E" w:rsidP="000006AB" w:rsidRDefault="00B0421E" w14:paraId="43C6FA24" w14:textId="6B9F233B">
            <w:pPr>
              <w:rPr>
                <w:rFonts w:ascii="BIZ UDゴシック" w:hAnsi="BIZ UDゴシック"/>
                <w:sz w:val="18"/>
                <w:szCs w:val="18"/>
              </w:rPr>
            </w:pPr>
            <w:r w:rsidRPr="001C646B">
              <w:rPr>
                <w:rFonts w:ascii="BIZ UDゴシック" w:hAnsi="BIZ UDゴシック"/>
                <w:sz w:val="18"/>
                <w:szCs w:val="18"/>
              </w:rPr>
              <w:t>ログファイルをリアルタイムで監視し、パターンマッチした場合に通知</w:t>
            </w:r>
          </w:p>
        </w:tc>
        <w:tc>
          <w:tcPr>
            <w:tcW w:w="3649" w:type="dxa"/>
          </w:tcPr>
          <w:p w:rsidRPr="001C646B" w:rsidR="00B0421E" w:rsidP="000006AB" w:rsidRDefault="00B0421E" w14:paraId="43770408" w14:textId="04C5250B">
            <w:pPr>
              <w:rPr>
                <w:rFonts w:ascii="BIZ UDゴシック" w:hAnsi="BIZ UDゴシック"/>
                <w:sz w:val="18"/>
                <w:szCs w:val="18"/>
              </w:rPr>
            </w:pPr>
            <w:r w:rsidRPr="001C646B">
              <w:rPr>
                <w:rFonts w:ascii="BIZ UDゴシック" w:hAnsi="BIZ UDゴシック"/>
                <w:sz w:val="18"/>
                <w:szCs w:val="18"/>
              </w:rPr>
              <w:t>・運用管理サーバ</w:t>
            </w:r>
            <w:r w:rsidRPr="001C646B">
              <w:rPr>
                <w:rFonts w:ascii="BIZ UDゴシック" w:hAnsi="BIZ UDゴシック"/>
                <w:sz w:val="18"/>
                <w:szCs w:val="18"/>
              </w:rPr>
              <w:br/>
            </w:r>
            <w:r w:rsidRPr="001C646B">
              <w:rPr>
                <w:rFonts w:ascii="BIZ UDゴシック" w:hAnsi="BIZ UDゴシック"/>
                <w:sz w:val="18"/>
                <w:szCs w:val="18"/>
              </w:rPr>
              <w:t>・キャッシュサーバ</w:t>
            </w:r>
            <w:r w:rsidRPr="001C646B">
              <w:rPr>
                <w:rFonts w:ascii="BIZ UDゴシック" w:hAnsi="BIZ UDゴシック"/>
                <w:sz w:val="18"/>
                <w:szCs w:val="18"/>
              </w:rPr>
              <w:br/>
            </w:r>
            <w:r w:rsidRPr="001C646B">
              <w:rPr>
                <w:rFonts w:ascii="BIZ UDゴシック" w:hAnsi="BIZ UDゴシック"/>
                <w:sz w:val="18"/>
                <w:szCs w:val="18"/>
              </w:rPr>
              <w:t>・</w:t>
            </w:r>
            <w:proofErr w:type="spellStart"/>
            <w:r w:rsidRPr="001C646B">
              <w:rPr>
                <w:rFonts w:ascii="BIZ UDゴシック" w:hAnsi="BIZ UDゴシック"/>
                <w:sz w:val="18"/>
                <w:szCs w:val="18"/>
              </w:rPr>
              <w:t>FSx</w:t>
            </w:r>
            <w:proofErr w:type="spellEnd"/>
            <w:r w:rsidRPr="001C646B">
              <w:rPr>
                <w:rFonts w:ascii="BIZ UDゴシック" w:hAnsi="BIZ UDゴシック"/>
                <w:sz w:val="18"/>
                <w:szCs w:val="18"/>
              </w:rPr>
              <w:br/>
            </w:r>
            <w:r w:rsidRPr="001C646B">
              <w:rPr>
                <w:rFonts w:ascii="BIZ UDゴシック" w:hAnsi="BIZ UDゴシック"/>
                <w:sz w:val="18"/>
                <w:szCs w:val="18"/>
              </w:rPr>
              <w:t>・CloudTrail</w:t>
            </w:r>
          </w:p>
        </w:tc>
      </w:tr>
      <w:tr w:rsidRPr="00434ECA" w:rsidR="00B0421E" w:rsidTr="00055813" w14:paraId="49083EBB" w14:textId="77777777">
        <w:tc>
          <w:tcPr>
            <w:tcW w:w="2977" w:type="dxa"/>
          </w:tcPr>
          <w:p w:rsidRPr="001C646B" w:rsidR="00B0421E" w:rsidP="000006AB" w:rsidRDefault="00B0421E" w14:paraId="54D42F31" w14:textId="4C98E623">
            <w:pPr>
              <w:rPr>
                <w:rFonts w:ascii="BIZ UDゴシック" w:hAnsi="BIZ UDゴシック"/>
                <w:sz w:val="18"/>
                <w:szCs w:val="18"/>
              </w:rPr>
            </w:pPr>
            <w:r w:rsidRPr="001C646B">
              <w:rPr>
                <w:rFonts w:ascii="BIZ UDゴシック" w:hAnsi="BIZ UDゴシック"/>
                <w:sz w:val="18"/>
                <w:szCs w:val="18"/>
              </w:rPr>
              <w:t>プロセス監視</w:t>
            </w:r>
          </w:p>
        </w:tc>
        <w:tc>
          <w:tcPr>
            <w:tcW w:w="7371" w:type="dxa"/>
          </w:tcPr>
          <w:p w:rsidRPr="001C646B" w:rsidR="00B0421E" w:rsidP="000006AB" w:rsidRDefault="00B0421E" w14:paraId="6B234550" w14:textId="5C51071C">
            <w:pPr>
              <w:rPr>
                <w:rFonts w:ascii="BIZ UDゴシック" w:hAnsi="BIZ UDゴシック"/>
                <w:sz w:val="18"/>
                <w:szCs w:val="18"/>
              </w:rPr>
            </w:pPr>
            <w:r w:rsidRPr="001C646B">
              <w:rPr>
                <w:rFonts w:ascii="BIZ UDゴシック" w:hAnsi="BIZ UDゴシック"/>
                <w:sz w:val="18"/>
                <w:szCs w:val="18"/>
              </w:rPr>
              <w:t>サーバ内のプロセス稼働監視を行い、プロセス停止を障害として検知する</w:t>
            </w:r>
          </w:p>
        </w:tc>
        <w:tc>
          <w:tcPr>
            <w:tcW w:w="3649" w:type="dxa"/>
          </w:tcPr>
          <w:p w:rsidRPr="001C646B" w:rsidR="00B0421E" w:rsidP="000006AB" w:rsidRDefault="00B0421E" w14:paraId="4326F816" w14:textId="50BC50E2">
            <w:pPr>
              <w:rPr>
                <w:rFonts w:ascii="BIZ UDゴシック" w:hAnsi="BIZ UDゴシック"/>
                <w:sz w:val="18"/>
                <w:szCs w:val="18"/>
              </w:rPr>
            </w:pPr>
            <w:r w:rsidRPr="001C646B">
              <w:rPr>
                <w:rFonts w:ascii="BIZ UDゴシック" w:hAnsi="BIZ UDゴシック"/>
                <w:sz w:val="18"/>
                <w:szCs w:val="18"/>
              </w:rPr>
              <w:t>・ホストサーバ</w:t>
            </w:r>
            <w:r w:rsidRPr="001C646B">
              <w:rPr>
                <w:rFonts w:ascii="BIZ UDゴシック" w:hAnsi="BIZ UDゴシック"/>
                <w:sz w:val="18"/>
                <w:szCs w:val="18"/>
              </w:rPr>
              <w:br/>
            </w:r>
            <w:r w:rsidRPr="001C646B">
              <w:rPr>
                <w:rFonts w:ascii="BIZ UDゴシック" w:hAnsi="BIZ UDゴシック"/>
                <w:sz w:val="18"/>
                <w:szCs w:val="18"/>
              </w:rPr>
              <w:t>・運用管理サーバ</w:t>
            </w:r>
          </w:p>
        </w:tc>
      </w:tr>
      <w:tr w:rsidRPr="00434ECA" w:rsidR="00B0421E" w:rsidTr="00055813" w14:paraId="7D999504" w14:textId="77777777">
        <w:tc>
          <w:tcPr>
            <w:tcW w:w="2977" w:type="dxa"/>
          </w:tcPr>
          <w:p w:rsidRPr="001C646B" w:rsidR="00B0421E" w:rsidP="000006AB" w:rsidRDefault="00B0421E" w14:paraId="5C5B647F" w14:textId="057878EB">
            <w:pPr>
              <w:rPr>
                <w:rFonts w:ascii="BIZ UDゴシック" w:hAnsi="BIZ UDゴシック"/>
                <w:sz w:val="18"/>
                <w:szCs w:val="18"/>
              </w:rPr>
            </w:pPr>
            <w:r w:rsidRPr="001C646B">
              <w:rPr>
                <w:rFonts w:ascii="BIZ UDゴシック" w:hAnsi="BIZ UDゴシック"/>
                <w:sz w:val="18"/>
                <w:szCs w:val="18"/>
              </w:rPr>
              <w:t>セキュリティイベント監視</w:t>
            </w:r>
          </w:p>
        </w:tc>
        <w:tc>
          <w:tcPr>
            <w:tcW w:w="7371" w:type="dxa"/>
          </w:tcPr>
          <w:p w:rsidRPr="001C646B" w:rsidR="00B0421E" w:rsidP="000006AB" w:rsidRDefault="00B0421E" w14:paraId="392B50CD" w14:textId="350A61DD">
            <w:pPr>
              <w:rPr>
                <w:rFonts w:ascii="BIZ UDゴシック" w:hAnsi="BIZ UDゴシック"/>
                <w:sz w:val="18"/>
                <w:szCs w:val="18"/>
              </w:rPr>
            </w:pPr>
            <w:r w:rsidRPr="001C646B">
              <w:rPr>
                <w:rFonts w:ascii="BIZ UDゴシック" w:hAnsi="BIZ UDゴシック"/>
                <w:sz w:val="18"/>
                <w:szCs w:val="18"/>
              </w:rPr>
              <w:t>検出ルールに基づいた、アンチウイルス等の外部脅威リスクを検出と通知</w:t>
            </w:r>
          </w:p>
        </w:tc>
        <w:tc>
          <w:tcPr>
            <w:tcW w:w="3649" w:type="dxa"/>
          </w:tcPr>
          <w:p w:rsidRPr="001C646B" w:rsidR="00B0421E" w:rsidP="000006AB" w:rsidRDefault="00B0421E" w14:paraId="4DC79B31" w14:textId="305583B4">
            <w:pPr>
              <w:rPr>
                <w:rFonts w:ascii="BIZ UDゴシック" w:hAnsi="BIZ UDゴシック"/>
                <w:sz w:val="18"/>
                <w:szCs w:val="18"/>
              </w:rPr>
            </w:pPr>
            <w:r w:rsidRPr="001C646B">
              <w:rPr>
                <w:rFonts w:ascii="BIZ UDゴシック" w:hAnsi="BIZ UDゴシック"/>
                <w:sz w:val="18"/>
                <w:szCs w:val="18"/>
              </w:rPr>
              <w:t>・UTM</w:t>
            </w:r>
          </w:p>
        </w:tc>
      </w:tr>
    </w:tbl>
    <w:p w:rsidR="00055813" w:rsidP="00055813" w:rsidRDefault="00055813" w14:paraId="17F43CFD" w14:textId="77777777">
      <w:pPr>
        <w:pStyle w:val="4"/>
        <w:numPr>
          <w:ilvl w:val="0"/>
          <w:numId w:val="0"/>
        </w:numPr>
        <w:ind w:left="425" w:hanging="425"/>
        <w:rPr>
          <w:b/>
          <w:bCs/>
        </w:rPr>
      </w:pPr>
      <w:bookmarkStart w:name="_Toc183718475" w:id="2196"/>
      <w:bookmarkStart w:name="_Toc183788588" w:id="2197"/>
      <w:bookmarkStart w:name="_Ref183944542" w:id="2198"/>
      <w:bookmarkStart w:name="_Ref183945374" w:id="2199"/>
    </w:p>
    <w:p w:rsidR="00055813" w:rsidRDefault="00055813" w14:paraId="62C1EDCC" w14:textId="77777777">
      <w:pPr>
        <w:widowControl/>
        <w:snapToGrid/>
        <w:spacing w:line="240" w:lineRule="auto"/>
        <w:jc w:val="left"/>
        <w:rPr>
          <w:rFonts w:ascii="BIZ UDゴシック" w:hAnsi="BIZ UDゴシック" w:cs="BIZ UDゴシック"/>
          <w:b/>
          <w:bCs/>
          <w:sz w:val="24"/>
          <w:szCs w:val="24"/>
          <w:u w:val="single"/>
        </w:rPr>
      </w:pPr>
      <w:r>
        <w:rPr>
          <w:b/>
          <w:bCs/>
        </w:rPr>
        <w:br w:type="page"/>
      </w:r>
    </w:p>
    <w:p w:rsidRPr="001618E9" w:rsidR="00B0421E" w:rsidP="00C80635" w:rsidRDefault="00B0421E" w14:paraId="3E6A1CAF" w14:textId="0FD468B7">
      <w:pPr>
        <w:pStyle w:val="4"/>
        <w:rPr>
          <w:rFonts w:asciiTheme="majorHAnsi" w:hAnsiTheme="majorHAnsi" w:cstheme="majorBidi"/>
          <w:b/>
          <w:bCs/>
          <w:color w:val="000000" w:themeColor="text1"/>
        </w:rPr>
      </w:pPr>
      <w:bookmarkStart w:name="_Ref198210564" w:id="2200"/>
      <w:bookmarkStart w:name="_Ref198210572" w:id="2201"/>
      <w:bookmarkStart w:name="_Toc202274414" w:id="2202"/>
      <w:r w:rsidRPr="001618E9">
        <w:rPr>
          <w:rFonts w:hint="eastAsia"/>
          <w:b/>
          <w:bCs/>
        </w:rPr>
        <w:t>監視メトリクス</w:t>
      </w:r>
      <w:bookmarkEnd w:id="2196"/>
      <w:bookmarkEnd w:id="2197"/>
      <w:bookmarkEnd w:id="2198"/>
      <w:bookmarkEnd w:id="2199"/>
      <w:bookmarkEnd w:id="2200"/>
      <w:bookmarkEnd w:id="2201"/>
      <w:bookmarkEnd w:id="2202"/>
    </w:p>
    <w:tbl>
      <w:tblPr>
        <w:tblStyle w:val="af2"/>
        <w:tblW w:w="0" w:type="auto"/>
        <w:tblInd w:w="-5" w:type="dxa"/>
        <w:tblLook w:val="04A0" w:firstRow="1" w:lastRow="0" w:firstColumn="1" w:lastColumn="0" w:noHBand="0" w:noVBand="1"/>
      </w:tblPr>
      <w:tblGrid>
        <w:gridCol w:w="2125"/>
        <w:gridCol w:w="2405"/>
        <w:gridCol w:w="3975"/>
        <w:gridCol w:w="1560"/>
        <w:gridCol w:w="3932"/>
      </w:tblGrid>
      <w:tr w:rsidRPr="00434ECA" w:rsidR="00DF4A6C" w:rsidTr="00D527F0" w14:paraId="2EADFB40" w14:textId="615DB7CA">
        <w:tc>
          <w:tcPr>
            <w:tcW w:w="2125" w:type="dxa"/>
            <w:shd w:val="clear" w:color="auto" w:fill="D9F2D0" w:themeFill="accent6" w:themeFillTint="33"/>
          </w:tcPr>
          <w:p w:rsidRPr="001C646B" w:rsidR="00B0421E" w:rsidP="000006AB" w:rsidRDefault="00B0421E" w14:paraId="79734B45" w14:textId="7721AECC">
            <w:pPr>
              <w:rPr>
                <w:rFonts w:ascii="BIZ UDゴシック" w:hAnsi="BIZ UDゴシック"/>
                <w:sz w:val="18"/>
                <w:szCs w:val="18"/>
              </w:rPr>
            </w:pPr>
            <w:r w:rsidRPr="001C646B">
              <w:rPr>
                <w:rFonts w:ascii="BIZ UDゴシック" w:hAnsi="BIZ UDゴシック"/>
                <w:sz w:val="18"/>
                <w:szCs w:val="18"/>
              </w:rPr>
              <w:t>監視対象</w:t>
            </w:r>
          </w:p>
        </w:tc>
        <w:tc>
          <w:tcPr>
            <w:tcW w:w="2405" w:type="dxa"/>
            <w:shd w:val="clear" w:color="auto" w:fill="D9F2D0" w:themeFill="accent6" w:themeFillTint="33"/>
          </w:tcPr>
          <w:p w:rsidRPr="001C646B" w:rsidR="00B0421E" w:rsidP="000006AB" w:rsidRDefault="00B0421E" w14:paraId="571B8BDA" w14:textId="749DA784">
            <w:pPr>
              <w:rPr>
                <w:rFonts w:ascii="BIZ UDゴシック" w:hAnsi="BIZ UDゴシック"/>
                <w:sz w:val="18"/>
                <w:szCs w:val="18"/>
              </w:rPr>
            </w:pPr>
            <w:r w:rsidRPr="001C646B">
              <w:rPr>
                <w:rFonts w:hint="eastAsia" w:ascii="BIZ UDゴシック" w:hAnsi="BIZ UDゴシック"/>
                <w:sz w:val="18"/>
                <w:szCs w:val="18"/>
              </w:rPr>
              <w:t>監視種別</w:t>
            </w:r>
          </w:p>
        </w:tc>
        <w:tc>
          <w:tcPr>
            <w:tcW w:w="3975" w:type="dxa"/>
            <w:shd w:val="clear" w:color="auto" w:fill="D9F2D0" w:themeFill="accent6" w:themeFillTint="33"/>
          </w:tcPr>
          <w:p w:rsidRPr="001C646B" w:rsidR="00B0421E" w:rsidP="00B0421E" w:rsidRDefault="00B0421E" w14:paraId="32B03108" w14:textId="05C1E5C4">
            <w:pPr>
              <w:rPr>
                <w:rFonts w:ascii="BIZ UDゴシック" w:hAnsi="BIZ UDゴシック"/>
                <w:sz w:val="18"/>
                <w:szCs w:val="18"/>
              </w:rPr>
            </w:pPr>
            <w:r w:rsidRPr="001C646B">
              <w:rPr>
                <w:rFonts w:hint="eastAsia" w:ascii="BIZ UDゴシック" w:hAnsi="BIZ UDゴシック"/>
                <w:sz w:val="18"/>
                <w:szCs w:val="18"/>
              </w:rPr>
              <w:t>監視データ種別</w:t>
            </w:r>
          </w:p>
        </w:tc>
        <w:tc>
          <w:tcPr>
            <w:tcW w:w="1560" w:type="dxa"/>
            <w:shd w:val="clear" w:color="auto" w:fill="D9F2D0" w:themeFill="accent6" w:themeFillTint="33"/>
          </w:tcPr>
          <w:p w:rsidRPr="001C646B" w:rsidR="00B0421E" w:rsidP="000006AB" w:rsidRDefault="00904625" w14:paraId="56D118B7" w14:textId="037DCE67">
            <w:pPr>
              <w:rPr>
                <w:rFonts w:ascii="BIZ UDゴシック" w:hAnsi="BIZ UDゴシック"/>
                <w:sz w:val="18"/>
                <w:szCs w:val="18"/>
              </w:rPr>
            </w:pPr>
            <w:r w:rsidRPr="001C646B">
              <w:rPr>
                <w:rFonts w:hint="eastAsia" w:ascii="BIZ UDゴシック" w:hAnsi="BIZ UDゴシック"/>
                <w:sz w:val="18"/>
                <w:szCs w:val="18"/>
              </w:rPr>
              <w:t>監視</w:t>
            </w:r>
            <w:r w:rsidRPr="001C646B" w:rsidR="00E81EA1">
              <w:rPr>
                <w:rFonts w:hint="eastAsia" w:ascii="BIZ UDゴシック" w:hAnsi="BIZ UDゴシック"/>
                <w:sz w:val="18"/>
                <w:szCs w:val="18"/>
              </w:rPr>
              <w:t>間隔</w:t>
            </w:r>
          </w:p>
        </w:tc>
        <w:tc>
          <w:tcPr>
            <w:tcW w:w="3932" w:type="dxa"/>
            <w:shd w:val="clear" w:color="auto" w:fill="D9F2D0" w:themeFill="accent6" w:themeFillTint="33"/>
          </w:tcPr>
          <w:p w:rsidRPr="001C646B" w:rsidR="00B0421E" w:rsidP="00B0421E" w:rsidRDefault="00B0421E" w14:paraId="6360AC21" w14:textId="71C9F07B">
            <w:pPr>
              <w:rPr>
                <w:rFonts w:ascii="BIZ UDゴシック" w:hAnsi="BIZ UDゴシック"/>
                <w:sz w:val="18"/>
                <w:szCs w:val="18"/>
              </w:rPr>
            </w:pPr>
            <w:r w:rsidRPr="001C646B">
              <w:rPr>
                <w:rFonts w:hint="eastAsia" w:ascii="BIZ UDゴシック" w:hAnsi="BIZ UDゴシック"/>
                <w:sz w:val="18"/>
                <w:szCs w:val="18"/>
              </w:rPr>
              <w:t>監視方法</w:t>
            </w:r>
          </w:p>
        </w:tc>
      </w:tr>
      <w:tr w:rsidRPr="00434ECA" w:rsidR="00B0421E" w:rsidTr="00FC40FF" w14:paraId="51316F83" w14:textId="0EB84F79">
        <w:tc>
          <w:tcPr>
            <w:tcW w:w="2125" w:type="dxa"/>
          </w:tcPr>
          <w:p w:rsidRPr="001C646B" w:rsidR="00B0421E" w:rsidP="000006AB" w:rsidRDefault="003846AD" w14:paraId="638C86C3" w14:textId="0C63EF28">
            <w:pPr>
              <w:rPr>
                <w:rFonts w:ascii="BIZ UDゴシック" w:hAnsi="BIZ UDゴシック"/>
                <w:sz w:val="18"/>
                <w:szCs w:val="18"/>
              </w:rPr>
            </w:pPr>
            <w:r w:rsidRPr="001C646B">
              <w:rPr>
                <w:rFonts w:ascii="BIZ UDゴシック" w:hAnsi="BIZ UDゴシック"/>
                <w:sz w:val="18"/>
                <w:szCs w:val="18"/>
              </w:rPr>
              <w:t>ホストサーバ</w:t>
            </w:r>
          </w:p>
        </w:tc>
        <w:tc>
          <w:tcPr>
            <w:tcW w:w="2405" w:type="dxa"/>
          </w:tcPr>
          <w:p w:rsidRPr="001C646B" w:rsidR="00B0421E" w:rsidP="000006AB" w:rsidRDefault="003846AD" w14:paraId="211ACFBE" w14:textId="50B7A06C">
            <w:pPr>
              <w:rPr>
                <w:rFonts w:ascii="BIZ UDゴシック" w:hAnsi="BIZ UDゴシック"/>
                <w:sz w:val="18"/>
                <w:szCs w:val="18"/>
              </w:rPr>
            </w:pPr>
            <w:r w:rsidRPr="001C646B">
              <w:rPr>
                <w:rFonts w:ascii="BIZ UDゴシック" w:hAnsi="BIZ UDゴシック"/>
                <w:sz w:val="18"/>
                <w:szCs w:val="18"/>
              </w:rPr>
              <w:t>死活監視</w:t>
            </w:r>
          </w:p>
        </w:tc>
        <w:tc>
          <w:tcPr>
            <w:tcW w:w="3975" w:type="dxa"/>
          </w:tcPr>
          <w:p w:rsidRPr="001C646B" w:rsidR="00B0421E" w:rsidP="000006AB" w:rsidRDefault="003846AD" w14:paraId="70EBEFF5" w14:textId="364497DA">
            <w:pPr>
              <w:jc w:val="left"/>
              <w:rPr>
                <w:rFonts w:ascii="BIZ UDゴシック" w:hAnsi="BIZ UDゴシック"/>
                <w:sz w:val="18"/>
                <w:szCs w:val="18"/>
              </w:rPr>
            </w:pPr>
            <w:r w:rsidRPr="001C646B">
              <w:rPr>
                <w:rFonts w:ascii="BIZ UDゴシック" w:hAnsi="BIZ UDゴシック"/>
                <w:sz w:val="18"/>
                <w:szCs w:val="18"/>
              </w:rPr>
              <w:t>CloudWatchメトリクスの正常取得</w:t>
            </w:r>
          </w:p>
        </w:tc>
        <w:tc>
          <w:tcPr>
            <w:tcW w:w="1560" w:type="dxa"/>
          </w:tcPr>
          <w:p w:rsidRPr="001C646B" w:rsidR="00B0421E" w:rsidP="000006AB" w:rsidRDefault="003846AD" w14:paraId="1CA06AE4" w14:textId="0C929E83">
            <w:pPr>
              <w:rPr>
                <w:rFonts w:ascii="BIZ UDゴシック" w:hAnsi="BIZ UDゴシック"/>
                <w:sz w:val="18"/>
                <w:szCs w:val="18"/>
              </w:rPr>
            </w:pPr>
            <w:r w:rsidRPr="001C646B">
              <w:rPr>
                <w:rFonts w:ascii="BIZ UDゴシック" w:hAnsi="BIZ UDゴシック"/>
                <w:sz w:val="18"/>
                <w:szCs w:val="18"/>
              </w:rPr>
              <w:t>5分</w:t>
            </w:r>
          </w:p>
        </w:tc>
        <w:tc>
          <w:tcPr>
            <w:tcW w:w="3932" w:type="dxa"/>
          </w:tcPr>
          <w:p w:rsidRPr="001C646B" w:rsidR="00B0421E" w:rsidP="00B0421E" w:rsidRDefault="003846AD" w14:paraId="4FCD947F" w14:textId="69B65E3F">
            <w:pPr>
              <w:rPr>
                <w:rFonts w:ascii="BIZ UDゴシック" w:hAnsi="BIZ UDゴシック"/>
                <w:sz w:val="18"/>
                <w:szCs w:val="18"/>
              </w:rPr>
            </w:pPr>
            <w:r w:rsidRPr="001C646B">
              <w:rPr>
                <w:rFonts w:ascii="BIZ UDゴシック" w:hAnsi="BIZ UDゴシック"/>
                <w:sz w:val="18"/>
                <w:szCs w:val="18"/>
              </w:rPr>
              <w:t xml:space="preserve">CloudWatch </w:t>
            </w:r>
            <w:proofErr w:type="spellStart"/>
            <w:r w:rsidRPr="001C646B">
              <w:rPr>
                <w:rFonts w:ascii="BIZ UDゴシック" w:hAnsi="BIZ UDゴシック"/>
                <w:sz w:val="18"/>
                <w:szCs w:val="18"/>
              </w:rPr>
              <w:t>Agent→CloudWatch</w:t>
            </w:r>
            <w:proofErr w:type="spellEnd"/>
          </w:p>
        </w:tc>
      </w:tr>
      <w:tr w:rsidRPr="00434ECA" w:rsidR="00B0421E" w:rsidTr="00FC40FF" w14:paraId="09AE184A" w14:textId="1CC6A72D">
        <w:tc>
          <w:tcPr>
            <w:tcW w:w="2125" w:type="dxa"/>
          </w:tcPr>
          <w:p w:rsidRPr="000006AB" w:rsidR="00B0421E" w:rsidP="000006AB" w:rsidRDefault="00B0421E" w14:paraId="708FE7C1" w14:textId="77777777">
            <w:pPr>
              <w:rPr>
                <w:sz w:val="21"/>
                <w:szCs w:val="21"/>
              </w:rPr>
            </w:pPr>
          </w:p>
        </w:tc>
        <w:tc>
          <w:tcPr>
            <w:tcW w:w="2405" w:type="dxa"/>
          </w:tcPr>
          <w:p w:rsidRPr="001C646B" w:rsidR="00B0421E" w:rsidP="000006AB" w:rsidRDefault="003846AD" w14:paraId="5BBAB7EB" w14:textId="0A6B9B72">
            <w:pPr>
              <w:rPr>
                <w:rFonts w:ascii="BIZ UDゴシック" w:hAnsi="BIZ UDゴシック"/>
                <w:sz w:val="18"/>
                <w:szCs w:val="18"/>
              </w:rPr>
            </w:pPr>
            <w:r w:rsidRPr="001C646B">
              <w:rPr>
                <w:rFonts w:ascii="BIZ UDゴシック" w:hAnsi="BIZ UDゴシック"/>
                <w:sz w:val="18"/>
                <w:szCs w:val="18"/>
              </w:rPr>
              <w:t>ディスク使用率監視</w:t>
            </w:r>
          </w:p>
        </w:tc>
        <w:tc>
          <w:tcPr>
            <w:tcW w:w="3975" w:type="dxa"/>
          </w:tcPr>
          <w:p w:rsidRPr="001C646B" w:rsidR="00B0421E" w:rsidP="00B0421E" w:rsidRDefault="003846AD" w14:paraId="05CF32B7" w14:textId="1EEBD3B8">
            <w:pPr>
              <w:rPr>
                <w:rFonts w:ascii="BIZ UDゴシック" w:hAnsi="BIZ UDゴシック"/>
                <w:sz w:val="18"/>
                <w:szCs w:val="18"/>
              </w:rPr>
            </w:pPr>
            <w:r w:rsidRPr="001C646B">
              <w:rPr>
                <w:rFonts w:ascii="BIZ UDゴシック" w:hAnsi="BIZ UDゴシック"/>
                <w:sz w:val="18"/>
                <w:szCs w:val="18"/>
              </w:rPr>
              <w:t>ディスク使用率</w:t>
            </w:r>
          </w:p>
        </w:tc>
        <w:tc>
          <w:tcPr>
            <w:tcW w:w="1560" w:type="dxa"/>
          </w:tcPr>
          <w:p w:rsidRPr="001C646B" w:rsidR="00B0421E" w:rsidP="000006AB" w:rsidRDefault="003846AD" w14:paraId="252EA64A" w14:textId="4F94A9E9">
            <w:pPr>
              <w:rPr>
                <w:rFonts w:ascii="BIZ UDゴシック" w:hAnsi="BIZ UDゴシック"/>
                <w:sz w:val="18"/>
                <w:szCs w:val="18"/>
              </w:rPr>
            </w:pPr>
            <w:r w:rsidRPr="001C646B">
              <w:rPr>
                <w:rFonts w:ascii="BIZ UDゴシック" w:hAnsi="BIZ UDゴシック"/>
                <w:sz w:val="18"/>
                <w:szCs w:val="18"/>
              </w:rPr>
              <w:t>5分</w:t>
            </w:r>
          </w:p>
        </w:tc>
        <w:tc>
          <w:tcPr>
            <w:tcW w:w="3932" w:type="dxa"/>
          </w:tcPr>
          <w:p w:rsidRPr="001C646B" w:rsidR="00B0421E" w:rsidP="00B0421E" w:rsidRDefault="003846AD" w14:paraId="0C08376D" w14:textId="2A3EE751">
            <w:pPr>
              <w:rPr>
                <w:rFonts w:ascii="BIZ UDゴシック" w:hAnsi="BIZ UDゴシック"/>
                <w:sz w:val="18"/>
                <w:szCs w:val="18"/>
              </w:rPr>
            </w:pPr>
            <w:r w:rsidRPr="001C646B">
              <w:rPr>
                <w:rFonts w:ascii="BIZ UDゴシック" w:hAnsi="BIZ UDゴシック"/>
                <w:sz w:val="18"/>
                <w:szCs w:val="18"/>
              </w:rPr>
              <w:t xml:space="preserve">CloudWatch </w:t>
            </w:r>
            <w:proofErr w:type="spellStart"/>
            <w:r w:rsidRPr="001C646B">
              <w:rPr>
                <w:rFonts w:ascii="BIZ UDゴシック" w:hAnsi="BIZ UDゴシック"/>
                <w:sz w:val="18"/>
                <w:szCs w:val="18"/>
              </w:rPr>
              <w:t>Agent→CloudWatch</w:t>
            </w:r>
            <w:proofErr w:type="spellEnd"/>
          </w:p>
        </w:tc>
      </w:tr>
      <w:tr w:rsidRPr="00434ECA" w:rsidR="00B0421E" w:rsidTr="00FC40FF" w14:paraId="66225E70" w14:textId="32430E6A">
        <w:tc>
          <w:tcPr>
            <w:tcW w:w="2125" w:type="dxa"/>
          </w:tcPr>
          <w:p w:rsidRPr="000006AB" w:rsidR="00B0421E" w:rsidP="000006AB" w:rsidRDefault="00B0421E" w14:paraId="76E67338" w14:textId="77777777">
            <w:pPr>
              <w:rPr>
                <w:sz w:val="21"/>
                <w:szCs w:val="21"/>
              </w:rPr>
            </w:pPr>
          </w:p>
        </w:tc>
        <w:tc>
          <w:tcPr>
            <w:tcW w:w="2405" w:type="dxa"/>
          </w:tcPr>
          <w:p w:rsidRPr="001C646B" w:rsidR="00B0421E" w:rsidP="000006AB" w:rsidRDefault="003846AD" w14:paraId="01DF2F39" w14:textId="7B51B25D">
            <w:pPr>
              <w:rPr>
                <w:rFonts w:ascii="BIZ UDゴシック" w:hAnsi="BIZ UDゴシック"/>
                <w:sz w:val="18"/>
                <w:szCs w:val="18"/>
              </w:rPr>
            </w:pPr>
            <w:r w:rsidRPr="001C646B">
              <w:rPr>
                <w:rFonts w:ascii="BIZ UDゴシック" w:hAnsi="BIZ UDゴシック"/>
                <w:sz w:val="18"/>
                <w:szCs w:val="18"/>
              </w:rPr>
              <w:t>プロセス監視</w:t>
            </w:r>
          </w:p>
        </w:tc>
        <w:tc>
          <w:tcPr>
            <w:tcW w:w="3975" w:type="dxa"/>
          </w:tcPr>
          <w:p w:rsidRPr="001C646B" w:rsidR="00B0421E" w:rsidP="000006AB" w:rsidRDefault="003846AD" w14:paraId="406A8B08" w14:textId="5AEA0837">
            <w:pPr>
              <w:jc w:val="left"/>
              <w:rPr>
                <w:rFonts w:ascii="BIZ UDゴシック" w:hAnsi="BIZ UDゴシック"/>
                <w:sz w:val="18"/>
                <w:szCs w:val="18"/>
              </w:rPr>
            </w:pPr>
            <w:r w:rsidRPr="001C646B">
              <w:rPr>
                <w:rFonts w:ascii="BIZ UDゴシック" w:hAnsi="BIZ UDゴシック"/>
                <w:sz w:val="18"/>
                <w:szCs w:val="18"/>
              </w:rPr>
              <w:t>以下サービスプロセス</w:t>
            </w:r>
            <w:r w:rsidRPr="001C646B">
              <w:rPr>
                <w:rFonts w:ascii="BIZ UDゴシック" w:hAnsi="BIZ UDゴシック"/>
                <w:sz w:val="18"/>
                <w:szCs w:val="18"/>
              </w:rPr>
              <w:br/>
            </w:r>
            <w:r w:rsidRPr="001C646B" w:rsidR="00C041D6">
              <w:rPr>
                <w:rFonts w:hint="eastAsia" w:ascii="BIZ UDゴシック" w:hAnsi="BIZ UDゴシック"/>
                <w:sz w:val="18"/>
                <w:szCs w:val="18"/>
              </w:rPr>
              <w:t>･</w:t>
            </w:r>
            <w:r w:rsidRPr="001C646B">
              <w:rPr>
                <w:rFonts w:ascii="BIZ UDゴシック" w:hAnsi="BIZ UDゴシック"/>
                <w:sz w:val="18"/>
                <w:szCs w:val="18"/>
              </w:rPr>
              <w:t>CloudWatch Agent</w:t>
            </w:r>
            <w:r w:rsidRPr="001C646B">
              <w:rPr>
                <w:rFonts w:ascii="BIZ UDゴシック" w:hAnsi="BIZ UDゴシック"/>
                <w:sz w:val="18"/>
                <w:szCs w:val="18"/>
              </w:rPr>
              <w:br/>
            </w:r>
            <w:r w:rsidRPr="001C646B" w:rsidR="00C041D6">
              <w:rPr>
                <w:rFonts w:hint="eastAsia" w:ascii="BIZ UDゴシック" w:hAnsi="BIZ UDゴシック"/>
                <w:sz w:val="18"/>
                <w:szCs w:val="18"/>
              </w:rPr>
              <w:t>･</w:t>
            </w:r>
            <w:r w:rsidRPr="001C646B">
              <w:rPr>
                <w:rFonts w:ascii="BIZ UDゴシック" w:hAnsi="BIZ UDゴシック"/>
                <w:sz w:val="18"/>
                <w:szCs w:val="18"/>
              </w:rPr>
              <w:t>Hyper-V</w:t>
            </w:r>
          </w:p>
        </w:tc>
        <w:tc>
          <w:tcPr>
            <w:tcW w:w="1560" w:type="dxa"/>
          </w:tcPr>
          <w:p w:rsidRPr="001C646B" w:rsidR="00B0421E" w:rsidP="000006AB" w:rsidRDefault="003846AD" w14:paraId="6A234531" w14:textId="733B0C9F">
            <w:pPr>
              <w:rPr>
                <w:rFonts w:ascii="BIZ UDゴシック" w:hAnsi="BIZ UDゴシック"/>
                <w:sz w:val="18"/>
                <w:szCs w:val="18"/>
              </w:rPr>
            </w:pPr>
            <w:r w:rsidRPr="001C646B">
              <w:rPr>
                <w:rFonts w:ascii="BIZ UDゴシック" w:hAnsi="BIZ UDゴシック"/>
                <w:sz w:val="18"/>
                <w:szCs w:val="18"/>
              </w:rPr>
              <w:t>5分</w:t>
            </w:r>
          </w:p>
        </w:tc>
        <w:tc>
          <w:tcPr>
            <w:tcW w:w="3932" w:type="dxa"/>
          </w:tcPr>
          <w:p w:rsidRPr="001C646B" w:rsidR="00B0421E" w:rsidP="00B0421E" w:rsidRDefault="003846AD" w14:paraId="518CCCBA" w14:textId="737128FB">
            <w:pPr>
              <w:rPr>
                <w:rFonts w:ascii="BIZ UDゴシック" w:hAnsi="BIZ UDゴシック"/>
                <w:sz w:val="18"/>
                <w:szCs w:val="18"/>
              </w:rPr>
            </w:pPr>
            <w:r w:rsidRPr="001C646B">
              <w:rPr>
                <w:rFonts w:ascii="BIZ UDゴシック" w:hAnsi="BIZ UDゴシック"/>
                <w:sz w:val="18"/>
                <w:szCs w:val="18"/>
              </w:rPr>
              <w:t xml:space="preserve">CloudWatch </w:t>
            </w:r>
            <w:proofErr w:type="spellStart"/>
            <w:r w:rsidRPr="001C646B">
              <w:rPr>
                <w:rFonts w:ascii="BIZ UDゴシック" w:hAnsi="BIZ UDゴシック"/>
                <w:sz w:val="18"/>
                <w:szCs w:val="18"/>
              </w:rPr>
              <w:t>Agent→CloudWatch</w:t>
            </w:r>
            <w:proofErr w:type="spellEnd"/>
          </w:p>
        </w:tc>
      </w:tr>
      <w:tr w:rsidRPr="00434ECA" w:rsidR="00BE3133" w:rsidTr="00FC40FF" w14:paraId="54809A6F" w14:textId="77777777">
        <w:tc>
          <w:tcPr>
            <w:tcW w:w="2125" w:type="dxa"/>
          </w:tcPr>
          <w:p w:rsidRPr="00BE3133" w:rsidR="00BE3133" w:rsidRDefault="00BE3133" w14:paraId="2AB52612" w14:textId="77777777">
            <w:pPr>
              <w:rPr>
                <w:sz w:val="21"/>
                <w:szCs w:val="21"/>
              </w:rPr>
            </w:pPr>
          </w:p>
        </w:tc>
        <w:tc>
          <w:tcPr>
            <w:tcW w:w="2405" w:type="dxa"/>
          </w:tcPr>
          <w:p w:rsidRPr="001C646B" w:rsidR="00BE3133" w:rsidRDefault="00BE3133" w14:paraId="02824ACC" w14:textId="2941F0D8">
            <w:pPr>
              <w:rPr>
                <w:rFonts w:ascii="BIZ UDゴシック" w:hAnsi="BIZ UDゴシック"/>
                <w:sz w:val="18"/>
                <w:szCs w:val="18"/>
              </w:rPr>
            </w:pPr>
            <w:r w:rsidRPr="001C646B">
              <w:rPr>
                <w:rFonts w:hint="eastAsia" w:ascii="BIZ UDゴシック" w:hAnsi="BIZ UDゴシック"/>
                <w:sz w:val="18"/>
                <w:szCs w:val="18"/>
              </w:rPr>
              <w:t>ログ監視</w:t>
            </w:r>
          </w:p>
        </w:tc>
        <w:tc>
          <w:tcPr>
            <w:tcW w:w="3975" w:type="dxa"/>
          </w:tcPr>
          <w:p w:rsidRPr="008C3267" w:rsidR="009766A9" w:rsidDel="00261C7D" w:rsidRDefault="00BE3133" w14:paraId="25C84B99" w14:textId="646BFF1A">
            <w:pPr>
              <w:rPr>
                <w:del w:author="Kazuya Kato" w:date="2025-07-01T14:59:00Z" w:id="2203"/>
                <w:rFonts w:asciiTheme="majorHAnsi" w:hAnsiTheme="majorHAnsi" w:cstheme="majorBidi"/>
                <w:color w:val="000000" w:themeColor="text1"/>
              </w:rPr>
              <w:pPrChange w:author="Kazuya Kato" w:date="2025-07-01T14:58:00Z" w:id="2204">
                <w:pPr>
                  <w:pStyle w:val="4"/>
                  <w:numPr>
                    <w:ilvl w:val="0"/>
                    <w:numId w:val="0"/>
                  </w:numPr>
                  <w:ind w:left="0" w:firstLine="0"/>
                </w:pPr>
              </w:pPrChange>
            </w:pPr>
            <w:r w:rsidRPr="001C646B">
              <w:t>「</w:t>
            </w:r>
            <w:r w:rsidRPr="001C646B" w:rsidR="00B403A7">
              <w:fldChar w:fldCharType="begin"/>
            </w:r>
            <w:r w:rsidRPr="001C646B" w:rsidR="00B403A7">
              <w:instrText xml:space="preserve"> REF _Ref183944675 \r \h </w:instrText>
            </w:r>
            <w:r w:rsidRPr="001C646B" w:rsidR="00B403A7">
              <w:fldChar w:fldCharType="separate"/>
            </w:r>
            <w:r w:rsidR="009766A9">
              <w:rPr>
                <w:rFonts w:hint="eastAsia" w:ascii="ＭＳ 明朝" w:hAnsi="ＭＳ 明朝" w:eastAsia="ＭＳ 明朝" w:cs="ＭＳ 明朝"/>
                <w:cs/>
              </w:rPr>
              <w:t>‎</w:t>
            </w:r>
            <w:del w:author="Kazuya Kato" w:date="2025-07-01T14:59:00Z" w:id="2205">
              <w:r w:rsidDel="00261C7D" w:rsidR="009766A9">
                <w:delText>0</w:delText>
              </w:r>
            </w:del>
            <w:r w:rsidRPr="001C646B" w:rsidR="00B403A7">
              <w:fldChar w:fldCharType="end"/>
            </w:r>
            <w:r w:rsidRPr="001C646B" w:rsidR="00B344A5">
              <w:rPr>
                <w:rFonts w:cs="BIZ UDゴシック"/>
                <w:u w:val="single"/>
              </w:rPr>
              <w:fldChar w:fldCharType="begin"/>
            </w:r>
            <w:r w:rsidRPr="001C646B" w:rsidR="00B344A5">
              <w:instrText xml:space="preserve"> REF _Ref183945382 \h </w:instrText>
            </w:r>
            <w:r w:rsidRPr="001C646B" w:rsidR="00B344A5">
              <w:rPr>
                <w:rFonts w:cs="BIZ UDゴシック"/>
                <w:u w:val="single"/>
              </w:rPr>
            </w:r>
            <w:r w:rsidRPr="001C646B" w:rsidR="00B344A5">
              <w:rPr>
                <w:rFonts w:cs="BIZ UDゴシック"/>
                <w:u w:val="single"/>
              </w:rPr>
              <w:fldChar w:fldCharType="separate"/>
            </w:r>
          </w:p>
          <w:p w:rsidRPr="001C646B" w:rsidR="00BE3133" w:rsidRDefault="009F4372" w14:paraId="5B7C27CF" w14:textId="273103E4">
            <w:pPr>
              <w:rPr>
                <w:rFonts w:ascii="BIZ UDゴシック" w:hAnsi="BIZ UDゴシック"/>
                <w:sz w:val="18"/>
                <w:szCs w:val="18"/>
              </w:rPr>
              <w:pPrChange w:author="Kazuya Kato" w:date="2025-07-01T14:59:00Z" w:id="2206">
                <w:pPr>
                  <w:jc w:val="left"/>
                </w:pPr>
              </w:pPrChange>
            </w:pPr>
            <w:ins w:author="Kazuma Mita" w:date="2025-08-14T14:24:00Z" w16du:dateUtc="2025-08-14T05:24:00Z" w:id="2207">
              <w:r>
                <w:fldChar w:fldCharType="begin"/>
              </w:r>
              <w:r>
                <w:instrText xml:space="preserve"> </w:instrText>
              </w:r>
              <w:r>
                <w:rPr>
                  <w:rFonts w:hint="eastAsia"/>
                </w:rPr>
                <w:instrText>REF _Ref198210595 \r \h</w:instrText>
              </w:r>
              <w:r>
                <w:instrText xml:space="preserve"> </w:instrText>
              </w:r>
            </w:ins>
            <w:r>
              <w:fldChar w:fldCharType="separate"/>
            </w:r>
            <w:ins w:author="Kazuma Mita" w:date="2025-08-14T14:24:00Z" w16du:dateUtc="2025-08-14T05:24:00Z" w:id="2208">
              <w:r>
                <w:t>5.5</w:t>
              </w:r>
              <w:r>
                <w:t>.</w:t>
              </w:r>
              <w:r>
                <w:t>3.2</w:t>
              </w:r>
              <w:r>
                <w:fldChar w:fldCharType="end"/>
              </w:r>
            </w:ins>
            <w:r w:rsidRPr="00BC3E10" w:rsidR="009766A9">
              <w:rPr>
                <w:rFonts w:hint="eastAsia"/>
              </w:rPr>
              <w:t>監視ログ</w:t>
            </w:r>
            <w:r w:rsidRPr="001C646B" w:rsidR="00B344A5">
              <w:rPr>
                <w:rFonts w:ascii="BIZ UDゴシック" w:hAnsi="BIZ UDゴシック"/>
                <w:sz w:val="18"/>
                <w:szCs w:val="18"/>
              </w:rPr>
              <w:fldChar w:fldCharType="end"/>
            </w:r>
            <w:r w:rsidRPr="001C646B" w:rsidR="00BE3133">
              <w:rPr>
                <w:rFonts w:ascii="BIZ UDゴシック" w:hAnsi="BIZ UDゴシック"/>
                <w:sz w:val="18"/>
                <w:szCs w:val="18"/>
              </w:rPr>
              <w:t>」に記載のログ</w:t>
            </w:r>
          </w:p>
        </w:tc>
        <w:tc>
          <w:tcPr>
            <w:tcW w:w="1560" w:type="dxa"/>
          </w:tcPr>
          <w:p w:rsidRPr="001C646B" w:rsidR="00BE3133" w:rsidRDefault="00BE3133" w14:paraId="451016C7" w14:textId="4D9EF7C7">
            <w:pPr>
              <w:rPr>
                <w:rFonts w:ascii="BIZ UDゴシック" w:hAnsi="BIZ UDゴシック"/>
                <w:sz w:val="18"/>
                <w:szCs w:val="18"/>
              </w:rPr>
            </w:pPr>
            <w:r w:rsidRPr="001C646B">
              <w:rPr>
                <w:rFonts w:hint="eastAsia" w:ascii="BIZ UDゴシック" w:hAnsi="BIZ UDゴシック"/>
                <w:sz w:val="18"/>
                <w:szCs w:val="18"/>
              </w:rPr>
              <w:t>随時</w:t>
            </w:r>
          </w:p>
        </w:tc>
        <w:tc>
          <w:tcPr>
            <w:tcW w:w="3932" w:type="dxa"/>
          </w:tcPr>
          <w:p w:rsidRPr="001C646B" w:rsidR="00BE3133" w:rsidP="00B0421E" w:rsidRDefault="00BE3133" w14:paraId="1546B453" w14:textId="1134B87F">
            <w:pPr>
              <w:rPr>
                <w:rFonts w:ascii="BIZ UDゴシック" w:hAnsi="BIZ UDゴシック"/>
                <w:sz w:val="18"/>
                <w:szCs w:val="18"/>
              </w:rPr>
            </w:pPr>
            <w:r w:rsidRPr="001C646B">
              <w:rPr>
                <w:rFonts w:ascii="BIZ UDゴシック" w:hAnsi="BIZ UDゴシック"/>
                <w:sz w:val="18"/>
                <w:szCs w:val="18"/>
              </w:rPr>
              <w:t xml:space="preserve">CloudWatch </w:t>
            </w:r>
            <w:proofErr w:type="spellStart"/>
            <w:r w:rsidRPr="001C646B">
              <w:rPr>
                <w:rFonts w:ascii="BIZ UDゴシック" w:hAnsi="BIZ UDゴシック"/>
                <w:sz w:val="18"/>
                <w:szCs w:val="18"/>
              </w:rPr>
              <w:t>Agent→CloudWatch</w:t>
            </w:r>
            <w:proofErr w:type="spellEnd"/>
            <w:r w:rsidRPr="001C646B">
              <w:rPr>
                <w:rFonts w:ascii="BIZ UDゴシック" w:hAnsi="BIZ UDゴシック"/>
                <w:sz w:val="18"/>
                <w:szCs w:val="18"/>
              </w:rPr>
              <w:t xml:space="preserve"> Logs</w:t>
            </w:r>
          </w:p>
        </w:tc>
      </w:tr>
      <w:tr w:rsidRPr="00434ECA" w:rsidR="00B0421E" w:rsidTr="00FC40FF" w14:paraId="6138FEBC" w14:textId="2196DBB5">
        <w:tc>
          <w:tcPr>
            <w:tcW w:w="2125" w:type="dxa"/>
          </w:tcPr>
          <w:p w:rsidRPr="001C646B" w:rsidR="00B0421E" w:rsidP="000006AB" w:rsidRDefault="003846AD" w14:paraId="4F8DE646" w14:textId="7DC2135C">
            <w:pPr>
              <w:rPr>
                <w:rFonts w:ascii="BIZ UDゴシック" w:hAnsi="BIZ UDゴシック"/>
                <w:sz w:val="18"/>
                <w:szCs w:val="18"/>
              </w:rPr>
            </w:pPr>
            <w:r w:rsidRPr="001C646B">
              <w:rPr>
                <w:rFonts w:ascii="BIZ UDゴシック" w:hAnsi="BIZ UDゴシック"/>
                <w:sz w:val="18"/>
                <w:szCs w:val="18"/>
              </w:rPr>
              <w:t>運用管理サーバ</w:t>
            </w:r>
          </w:p>
        </w:tc>
        <w:tc>
          <w:tcPr>
            <w:tcW w:w="2405" w:type="dxa"/>
          </w:tcPr>
          <w:p w:rsidRPr="001C646B" w:rsidR="00B0421E" w:rsidP="000006AB" w:rsidRDefault="003846AD" w14:paraId="11C7E160" w14:textId="311D376A">
            <w:pPr>
              <w:rPr>
                <w:rFonts w:ascii="BIZ UDゴシック" w:hAnsi="BIZ UDゴシック"/>
                <w:sz w:val="18"/>
                <w:szCs w:val="18"/>
              </w:rPr>
            </w:pPr>
            <w:r w:rsidRPr="001C646B">
              <w:rPr>
                <w:rFonts w:ascii="BIZ UDゴシック" w:hAnsi="BIZ UDゴシック"/>
                <w:sz w:val="18"/>
                <w:szCs w:val="18"/>
              </w:rPr>
              <w:t>死活監視</w:t>
            </w:r>
          </w:p>
        </w:tc>
        <w:tc>
          <w:tcPr>
            <w:tcW w:w="3975" w:type="dxa"/>
          </w:tcPr>
          <w:p w:rsidRPr="001C646B" w:rsidR="00B0421E" w:rsidP="00B0421E" w:rsidRDefault="003846AD" w14:paraId="7879D73A" w14:textId="2B944524">
            <w:pPr>
              <w:rPr>
                <w:rFonts w:ascii="BIZ UDゴシック" w:hAnsi="BIZ UDゴシック"/>
                <w:sz w:val="18"/>
                <w:szCs w:val="18"/>
              </w:rPr>
            </w:pPr>
            <w:r w:rsidRPr="001C646B">
              <w:rPr>
                <w:rFonts w:ascii="BIZ UDゴシック" w:hAnsi="BIZ UDゴシック"/>
                <w:sz w:val="18"/>
                <w:szCs w:val="18"/>
              </w:rPr>
              <w:t>CloudWatchメトリクスの正常取得</w:t>
            </w:r>
          </w:p>
        </w:tc>
        <w:tc>
          <w:tcPr>
            <w:tcW w:w="1560" w:type="dxa"/>
          </w:tcPr>
          <w:p w:rsidRPr="001C646B" w:rsidR="00B0421E" w:rsidP="000006AB" w:rsidRDefault="003846AD" w14:paraId="3C1DE077" w14:textId="537760EF">
            <w:pPr>
              <w:rPr>
                <w:rFonts w:ascii="BIZ UDゴシック" w:hAnsi="BIZ UDゴシック"/>
                <w:sz w:val="18"/>
                <w:szCs w:val="18"/>
              </w:rPr>
            </w:pPr>
            <w:r w:rsidRPr="001C646B">
              <w:rPr>
                <w:rFonts w:ascii="BIZ UDゴシック" w:hAnsi="BIZ UDゴシック"/>
                <w:sz w:val="18"/>
                <w:szCs w:val="18"/>
              </w:rPr>
              <w:t>5分</w:t>
            </w:r>
          </w:p>
        </w:tc>
        <w:tc>
          <w:tcPr>
            <w:tcW w:w="3932" w:type="dxa"/>
          </w:tcPr>
          <w:p w:rsidRPr="001C646B" w:rsidR="00B0421E" w:rsidP="00B0421E" w:rsidRDefault="003846AD" w14:paraId="337763F4" w14:textId="2D615CD0">
            <w:pPr>
              <w:rPr>
                <w:rFonts w:ascii="BIZ UDゴシック" w:hAnsi="BIZ UDゴシック"/>
                <w:sz w:val="18"/>
                <w:szCs w:val="18"/>
              </w:rPr>
            </w:pPr>
            <w:r w:rsidRPr="001C646B">
              <w:rPr>
                <w:rFonts w:ascii="BIZ UDゴシック" w:hAnsi="BIZ UDゴシック"/>
                <w:sz w:val="18"/>
                <w:szCs w:val="18"/>
              </w:rPr>
              <w:t xml:space="preserve">CloudWatch </w:t>
            </w:r>
            <w:proofErr w:type="spellStart"/>
            <w:r w:rsidRPr="001C646B">
              <w:rPr>
                <w:rFonts w:ascii="BIZ UDゴシック" w:hAnsi="BIZ UDゴシック"/>
                <w:sz w:val="18"/>
                <w:szCs w:val="18"/>
              </w:rPr>
              <w:t>Agent→CloudWatch</w:t>
            </w:r>
            <w:proofErr w:type="spellEnd"/>
          </w:p>
        </w:tc>
      </w:tr>
      <w:tr w:rsidRPr="00434ECA" w:rsidR="00B0421E" w:rsidTr="00FC40FF" w14:paraId="4D9C2135" w14:textId="22BC736B">
        <w:tc>
          <w:tcPr>
            <w:tcW w:w="2125" w:type="dxa"/>
          </w:tcPr>
          <w:p w:rsidRPr="000006AB" w:rsidR="00B0421E" w:rsidP="000006AB" w:rsidRDefault="00B0421E" w14:paraId="6F6CE6CE" w14:textId="77777777">
            <w:pPr>
              <w:rPr>
                <w:sz w:val="21"/>
                <w:szCs w:val="21"/>
              </w:rPr>
            </w:pPr>
          </w:p>
        </w:tc>
        <w:tc>
          <w:tcPr>
            <w:tcW w:w="2405" w:type="dxa"/>
          </w:tcPr>
          <w:p w:rsidRPr="001C646B" w:rsidR="00B0421E" w:rsidP="000006AB" w:rsidRDefault="003846AD" w14:paraId="3FDF5343" w14:textId="4F425518">
            <w:pPr>
              <w:rPr>
                <w:rFonts w:ascii="BIZ UDゴシック" w:hAnsi="BIZ UDゴシック"/>
                <w:sz w:val="18"/>
                <w:szCs w:val="18"/>
              </w:rPr>
            </w:pPr>
            <w:r w:rsidRPr="001C646B">
              <w:rPr>
                <w:rFonts w:ascii="BIZ UDゴシック" w:hAnsi="BIZ UDゴシック"/>
                <w:sz w:val="18"/>
                <w:szCs w:val="18"/>
              </w:rPr>
              <w:t>プロセス監視</w:t>
            </w:r>
          </w:p>
        </w:tc>
        <w:tc>
          <w:tcPr>
            <w:tcW w:w="3975" w:type="dxa"/>
          </w:tcPr>
          <w:p w:rsidRPr="001C646B" w:rsidR="00B0421E" w:rsidP="00B0421E" w:rsidRDefault="003846AD" w14:paraId="30DF10A1" w14:textId="1523E933">
            <w:pPr>
              <w:rPr>
                <w:rFonts w:ascii="BIZ UDゴシック" w:hAnsi="BIZ UDゴシック"/>
                <w:sz w:val="18"/>
                <w:szCs w:val="18"/>
              </w:rPr>
            </w:pPr>
            <w:r w:rsidRPr="001C646B">
              <w:rPr>
                <w:rFonts w:ascii="BIZ UDゴシック" w:hAnsi="BIZ UDゴシック"/>
                <w:sz w:val="18"/>
                <w:szCs w:val="18"/>
              </w:rPr>
              <w:t>以下サービスプロセス</w:t>
            </w:r>
            <w:r w:rsidRPr="001C646B">
              <w:rPr>
                <w:rFonts w:ascii="BIZ UDゴシック" w:hAnsi="BIZ UDゴシック"/>
                <w:sz w:val="18"/>
                <w:szCs w:val="18"/>
              </w:rPr>
              <w:br/>
            </w:r>
            <w:r w:rsidRPr="001C646B" w:rsidR="00C041D6">
              <w:rPr>
                <w:rFonts w:hint="eastAsia" w:ascii="BIZ UDゴシック" w:hAnsi="BIZ UDゴシック"/>
                <w:sz w:val="18"/>
                <w:szCs w:val="18"/>
              </w:rPr>
              <w:t>･</w:t>
            </w:r>
            <w:r w:rsidRPr="001C646B">
              <w:rPr>
                <w:rFonts w:ascii="BIZ UDゴシック" w:hAnsi="BIZ UDゴシック"/>
                <w:sz w:val="18"/>
                <w:szCs w:val="18"/>
              </w:rPr>
              <w:t>DHCP</w:t>
            </w:r>
            <w:r w:rsidRPr="001C646B">
              <w:rPr>
                <w:rFonts w:ascii="BIZ UDゴシック" w:hAnsi="BIZ UDゴシック"/>
                <w:sz w:val="18"/>
                <w:szCs w:val="18"/>
              </w:rPr>
              <w:br/>
            </w:r>
            <w:r w:rsidRPr="001C646B" w:rsidR="00C041D6">
              <w:rPr>
                <w:rFonts w:hint="eastAsia" w:ascii="BIZ UDゴシック" w:hAnsi="BIZ UDゴシック"/>
                <w:sz w:val="18"/>
                <w:szCs w:val="18"/>
              </w:rPr>
              <w:t>･</w:t>
            </w:r>
            <w:r w:rsidRPr="001C646B">
              <w:rPr>
                <w:rFonts w:ascii="BIZ UDゴシック" w:hAnsi="BIZ UDゴシック"/>
                <w:sz w:val="18"/>
                <w:szCs w:val="18"/>
              </w:rPr>
              <w:t>DNS</w:t>
            </w:r>
            <w:r w:rsidRPr="001C646B">
              <w:rPr>
                <w:rFonts w:ascii="BIZ UDゴシック" w:hAnsi="BIZ UDゴシック"/>
                <w:sz w:val="18"/>
                <w:szCs w:val="18"/>
              </w:rPr>
              <w:br/>
            </w:r>
            <w:r w:rsidRPr="001C646B" w:rsidR="00C041D6">
              <w:rPr>
                <w:rFonts w:hint="eastAsia" w:ascii="BIZ UDゴシック" w:hAnsi="BIZ UDゴシック"/>
                <w:sz w:val="18"/>
                <w:szCs w:val="18"/>
              </w:rPr>
              <w:t>･</w:t>
            </w:r>
            <w:r w:rsidRPr="001C646B">
              <w:rPr>
                <w:rFonts w:ascii="BIZ UDゴシック" w:hAnsi="BIZ UDゴシック"/>
                <w:sz w:val="18"/>
                <w:szCs w:val="18"/>
              </w:rPr>
              <w:t>FTP</w:t>
            </w:r>
            <w:r w:rsidRPr="001C646B">
              <w:rPr>
                <w:rFonts w:ascii="BIZ UDゴシック" w:hAnsi="BIZ UDゴシック"/>
                <w:sz w:val="18"/>
                <w:szCs w:val="18"/>
              </w:rPr>
              <w:br/>
            </w:r>
            <w:r w:rsidRPr="001C646B" w:rsidR="00C041D6">
              <w:rPr>
                <w:rFonts w:hint="eastAsia" w:ascii="BIZ UDゴシック" w:hAnsi="BIZ UDゴシック"/>
                <w:sz w:val="18"/>
                <w:szCs w:val="18"/>
              </w:rPr>
              <w:t>･</w:t>
            </w:r>
            <w:r w:rsidRPr="001C646B">
              <w:rPr>
                <w:rFonts w:ascii="BIZ UDゴシック" w:hAnsi="BIZ UDゴシック"/>
                <w:sz w:val="18"/>
                <w:szCs w:val="18"/>
              </w:rPr>
              <w:t>CloudWatch Agent</w:t>
            </w:r>
          </w:p>
        </w:tc>
        <w:tc>
          <w:tcPr>
            <w:tcW w:w="1560" w:type="dxa"/>
          </w:tcPr>
          <w:p w:rsidRPr="001C646B" w:rsidR="00B0421E" w:rsidP="000006AB" w:rsidRDefault="003846AD" w14:paraId="758A16DD" w14:textId="3D90DE9D">
            <w:pPr>
              <w:rPr>
                <w:rFonts w:ascii="BIZ UDゴシック" w:hAnsi="BIZ UDゴシック"/>
                <w:sz w:val="18"/>
                <w:szCs w:val="18"/>
              </w:rPr>
            </w:pPr>
            <w:r w:rsidRPr="001C646B">
              <w:rPr>
                <w:rFonts w:ascii="BIZ UDゴシック" w:hAnsi="BIZ UDゴシック"/>
                <w:sz w:val="18"/>
                <w:szCs w:val="18"/>
              </w:rPr>
              <w:t>5分</w:t>
            </w:r>
          </w:p>
        </w:tc>
        <w:tc>
          <w:tcPr>
            <w:tcW w:w="3932" w:type="dxa"/>
          </w:tcPr>
          <w:p w:rsidRPr="001C646B" w:rsidR="00B0421E" w:rsidP="00B0421E" w:rsidRDefault="003846AD" w14:paraId="32A4975B" w14:textId="69477852">
            <w:pPr>
              <w:rPr>
                <w:rFonts w:ascii="BIZ UDゴシック" w:hAnsi="BIZ UDゴシック"/>
                <w:sz w:val="18"/>
                <w:szCs w:val="18"/>
              </w:rPr>
            </w:pPr>
            <w:r w:rsidRPr="001C646B">
              <w:rPr>
                <w:rFonts w:ascii="BIZ UDゴシック" w:hAnsi="BIZ UDゴシック"/>
                <w:sz w:val="18"/>
                <w:szCs w:val="18"/>
              </w:rPr>
              <w:t xml:space="preserve">CloudWatch </w:t>
            </w:r>
            <w:proofErr w:type="spellStart"/>
            <w:r w:rsidRPr="001C646B">
              <w:rPr>
                <w:rFonts w:ascii="BIZ UDゴシック" w:hAnsi="BIZ UDゴシック"/>
                <w:sz w:val="18"/>
                <w:szCs w:val="18"/>
              </w:rPr>
              <w:t>Agent→CloudWatch</w:t>
            </w:r>
            <w:proofErr w:type="spellEnd"/>
          </w:p>
        </w:tc>
      </w:tr>
      <w:tr w:rsidRPr="00434ECA" w:rsidR="00B0421E" w:rsidTr="00FC40FF" w14:paraId="7A913C24" w14:textId="6F4F3C79">
        <w:tc>
          <w:tcPr>
            <w:tcW w:w="2125" w:type="dxa"/>
          </w:tcPr>
          <w:p w:rsidRPr="000006AB" w:rsidR="00B0421E" w:rsidP="000006AB" w:rsidRDefault="00B0421E" w14:paraId="79B2D115" w14:textId="77777777">
            <w:pPr>
              <w:rPr>
                <w:sz w:val="21"/>
                <w:szCs w:val="21"/>
              </w:rPr>
            </w:pPr>
          </w:p>
        </w:tc>
        <w:tc>
          <w:tcPr>
            <w:tcW w:w="2405" w:type="dxa"/>
          </w:tcPr>
          <w:p w:rsidRPr="001C646B" w:rsidR="00B0421E" w:rsidP="000006AB" w:rsidRDefault="003846AD" w14:paraId="5C0C02DF" w14:textId="3D7F2B98">
            <w:pPr>
              <w:rPr>
                <w:rFonts w:ascii="BIZ UDゴシック" w:hAnsi="BIZ UDゴシック"/>
                <w:sz w:val="18"/>
                <w:szCs w:val="18"/>
              </w:rPr>
            </w:pPr>
            <w:r w:rsidRPr="001C646B">
              <w:rPr>
                <w:rFonts w:ascii="BIZ UDゴシック" w:hAnsi="BIZ UDゴシック"/>
                <w:sz w:val="18"/>
                <w:szCs w:val="18"/>
              </w:rPr>
              <w:t>ログ監視</w:t>
            </w:r>
          </w:p>
        </w:tc>
        <w:tc>
          <w:tcPr>
            <w:tcW w:w="3975" w:type="dxa"/>
          </w:tcPr>
          <w:p w:rsidRPr="008C3267" w:rsidR="009766A9" w:rsidDel="00261C7D" w:rsidRDefault="003846AD" w14:paraId="5B0B4AB6" w14:textId="6286219B">
            <w:pPr>
              <w:rPr>
                <w:del w:author="Kazuya Kato" w:date="2025-07-01T14:59:00Z" w:id="2209"/>
                <w:rFonts w:asciiTheme="majorHAnsi" w:hAnsiTheme="majorHAnsi" w:cstheme="majorBidi"/>
                <w:color w:val="000000" w:themeColor="text1"/>
              </w:rPr>
              <w:pPrChange w:author="Kazuya Kato" w:date="2025-07-01T14:58:00Z" w:id="2210">
                <w:pPr>
                  <w:pStyle w:val="4"/>
                  <w:numPr>
                    <w:ilvl w:val="0"/>
                    <w:numId w:val="0"/>
                  </w:numPr>
                  <w:ind w:left="0" w:firstLine="0"/>
                </w:pPr>
              </w:pPrChange>
            </w:pPr>
            <w:r w:rsidRPr="001C646B">
              <w:t>「</w:t>
            </w:r>
            <w:r w:rsidRPr="001C646B" w:rsidR="00B403A7">
              <w:fldChar w:fldCharType="begin"/>
            </w:r>
            <w:r w:rsidRPr="001C646B" w:rsidR="00B403A7">
              <w:instrText xml:space="preserve"> REF _Ref183944745 \r \h </w:instrText>
            </w:r>
            <w:r w:rsidRPr="001C646B" w:rsidR="00B403A7">
              <w:fldChar w:fldCharType="separate"/>
            </w:r>
            <w:r w:rsidR="009766A9">
              <w:rPr>
                <w:rFonts w:hint="eastAsia" w:ascii="ＭＳ 明朝" w:hAnsi="ＭＳ 明朝" w:eastAsia="ＭＳ 明朝" w:cs="ＭＳ 明朝"/>
                <w:cs/>
              </w:rPr>
              <w:t>‎</w:t>
            </w:r>
            <w:del w:author="Kazuya Kato" w:date="2025-07-01T14:59:00Z" w:id="2211">
              <w:r w:rsidDel="00261C7D" w:rsidR="009766A9">
                <w:delText>0</w:delText>
              </w:r>
            </w:del>
            <w:r w:rsidRPr="001C646B" w:rsidR="00B403A7">
              <w:fldChar w:fldCharType="end"/>
            </w:r>
            <w:r w:rsidRPr="001C646B" w:rsidR="00B344A5">
              <w:rPr>
                <w:rFonts w:cs="BIZ UDゴシック"/>
                <w:u w:val="single"/>
              </w:rPr>
              <w:fldChar w:fldCharType="begin"/>
            </w:r>
            <w:r w:rsidRPr="001C646B" w:rsidR="00B344A5">
              <w:instrText xml:space="preserve"> REF _Ref183945382 \h </w:instrText>
            </w:r>
            <w:r w:rsidRPr="001C646B" w:rsidR="00B344A5">
              <w:rPr>
                <w:rFonts w:cs="BIZ UDゴシック"/>
                <w:u w:val="single"/>
              </w:rPr>
            </w:r>
            <w:r w:rsidRPr="001C646B" w:rsidR="00B344A5">
              <w:rPr>
                <w:rFonts w:cs="BIZ UDゴシック"/>
                <w:u w:val="single"/>
              </w:rPr>
              <w:fldChar w:fldCharType="separate"/>
            </w:r>
          </w:p>
          <w:p w:rsidRPr="001C646B" w:rsidR="00B0421E" w:rsidP="00B0421E" w:rsidRDefault="009F4372" w14:paraId="6F7E6DE1" w14:textId="1FC5F8CC">
            <w:pPr>
              <w:rPr>
                <w:rFonts w:ascii="BIZ UDゴシック" w:hAnsi="BIZ UDゴシック"/>
                <w:sz w:val="18"/>
                <w:szCs w:val="18"/>
              </w:rPr>
            </w:pPr>
            <w:ins w:author="Kazuma Mita" w:date="2025-08-14T14:24:00Z" w16du:dateUtc="2025-08-14T05:24:00Z" w:id="2212">
              <w:r>
                <w:fldChar w:fldCharType="begin"/>
              </w:r>
              <w:r>
                <w:instrText xml:space="preserve"> </w:instrText>
              </w:r>
              <w:r>
                <w:rPr>
                  <w:rFonts w:hint="eastAsia"/>
                </w:rPr>
                <w:instrText>REF _Ref198210595 \r \h</w:instrText>
              </w:r>
              <w:r>
                <w:instrText xml:space="preserve"> </w:instrText>
              </w:r>
            </w:ins>
            <w:r>
              <w:fldChar w:fldCharType="separate"/>
            </w:r>
            <w:ins w:author="Kazuma Mita" w:date="2025-08-14T14:24:00Z" w16du:dateUtc="2025-08-14T05:24:00Z" w:id="2213">
              <w:r>
                <w:t>5.5.3.2</w:t>
              </w:r>
              <w:r>
                <w:fldChar w:fldCharType="end"/>
              </w:r>
            </w:ins>
            <w:r w:rsidRPr="00BC3E10" w:rsidR="009766A9">
              <w:rPr>
                <w:rFonts w:hint="eastAsia"/>
              </w:rPr>
              <w:t>監視ログ</w:t>
            </w:r>
            <w:r w:rsidRPr="001C646B" w:rsidR="00B344A5">
              <w:rPr>
                <w:rFonts w:ascii="BIZ UDゴシック" w:hAnsi="BIZ UDゴシック"/>
                <w:sz w:val="18"/>
                <w:szCs w:val="18"/>
              </w:rPr>
              <w:fldChar w:fldCharType="end"/>
            </w:r>
            <w:r w:rsidRPr="001C646B" w:rsidR="003846AD">
              <w:rPr>
                <w:rFonts w:ascii="BIZ UDゴシック" w:hAnsi="BIZ UDゴシック"/>
                <w:sz w:val="18"/>
                <w:szCs w:val="18"/>
              </w:rPr>
              <w:t>」に記載のログ</w:t>
            </w:r>
          </w:p>
        </w:tc>
        <w:tc>
          <w:tcPr>
            <w:tcW w:w="1560" w:type="dxa"/>
          </w:tcPr>
          <w:p w:rsidRPr="001C646B" w:rsidR="00B0421E" w:rsidP="000006AB" w:rsidRDefault="003846AD" w14:paraId="53D702BF" w14:textId="7FE814BA">
            <w:pPr>
              <w:rPr>
                <w:rFonts w:ascii="BIZ UDゴシック" w:hAnsi="BIZ UDゴシック"/>
                <w:sz w:val="18"/>
                <w:szCs w:val="18"/>
              </w:rPr>
            </w:pPr>
            <w:r w:rsidRPr="001C646B">
              <w:rPr>
                <w:rFonts w:ascii="BIZ UDゴシック" w:hAnsi="BIZ UDゴシック"/>
                <w:sz w:val="18"/>
                <w:szCs w:val="18"/>
              </w:rPr>
              <w:t>常時</w:t>
            </w:r>
          </w:p>
        </w:tc>
        <w:tc>
          <w:tcPr>
            <w:tcW w:w="3932" w:type="dxa"/>
          </w:tcPr>
          <w:p w:rsidRPr="001C646B" w:rsidR="00B0421E" w:rsidP="00B0421E" w:rsidRDefault="003846AD" w14:paraId="4DCFD38F" w14:textId="65E170D9">
            <w:pPr>
              <w:rPr>
                <w:rFonts w:ascii="BIZ UDゴシック" w:hAnsi="BIZ UDゴシック"/>
                <w:sz w:val="18"/>
                <w:szCs w:val="18"/>
              </w:rPr>
            </w:pPr>
            <w:r w:rsidRPr="001C646B">
              <w:rPr>
                <w:rFonts w:ascii="BIZ UDゴシック" w:hAnsi="BIZ UDゴシック"/>
                <w:sz w:val="18"/>
                <w:szCs w:val="18"/>
              </w:rPr>
              <w:t xml:space="preserve">CloudWatch </w:t>
            </w:r>
            <w:proofErr w:type="spellStart"/>
            <w:r w:rsidRPr="001C646B">
              <w:rPr>
                <w:rFonts w:ascii="BIZ UDゴシック" w:hAnsi="BIZ UDゴシック"/>
                <w:sz w:val="18"/>
                <w:szCs w:val="18"/>
              </w:rPr>
              <w:t>Agent→CloudWatch</w:t>
            </w:r>
            <w:proofErr w:type="spellEnd"/>
            <w:r w:rsidRPr="001C646B">
              <w:rPr>
                <w:rFonts w:ascii="BIZ UDゴシック" w:hAnsi="BIZ UDゴシック"/>
                <w:sz w:val="18"/>
                <w:szCs w:val="18"/>
              </w:rPr>
              <w:t xml:space="preserve"> Logs</w:t>
            </w:r>
          </w:p>
        </w:tc>
      </w:tr>
      <w:tr w:rsidRPr="00434ECA" w:rsidR="001E62B0" w:rsidTr="00FC40FF" w14:paraId="0CCC74A4" w14:textId="7244B26B">
        <w:tc>
          <w:tcPr>
            <w:tcW w:w="2125" w:type="dxa"/>
          </w:tcPr>
          <w:p w:rsidRPr="001C646B" w:rsidR="001E62B0" w:rsidP="001E62B0" w:rsidRDefault="001E62B0" w14:paraId="5F9C32EE" w14:textId="7E0C3DF6">
            <w:pPr>
              <w:rPr>
                <w:rFonts w:ascii="BIZ UDゴシック" w:hAnsi="BIZ UDゴシック"/>
                <w:sz w:val="18"/>
                <w:szCs w:val="18"/>
              </w:rPr>
            </w:pPr>
            <w:r w:rsidRPr="001C646B">
              <w:rPr>
                <w:rFonts w:ascii="BIZ UDゴシック" w:hAnsi="BIZ UDゴシック"/>
                <w:sz w:val="18"/>
                <w:szCs w:val="18"/>
              </w:rPr>
              <w:t>キャッシュサーバ</w:t>
            </w:r>
          </w:p>
        </w:tc>
        <w:tc>
          <w:tcPr>
            <w:tcW w:w="2405" w:type="dxa"/>
          </w:tcPr>
          <w:p w:rsidRPr="001C646B" w:rsidR="001E62B0" w:rsidP="001E62B0" w:rsidRDefault="001E62B0" w14:paraId="065ABFE9" w14:textId="43234EE6">
            <w:pPr>
              <w:rPr>
                <w:rFonts w:ascii="BIZ UDゴシック" w:hAnsi="BIZ UDゴシック"/>
                <w:sz w:val="18"/>
                <w:szCs w:val="18"/>
              </w:rPr>
            </w:pPr>
            <w:r w:rsidRPr="001C646B">
              <w:rPr>
                <w:rFonts w:ascii="BIZ UDゴシック" w:hAnsi="BIZ UDゴシック"/>
                <w:sz w:val="18"/>
                <w:szCs w:val="18"/>
              </w:rPr>
              <w:t>ログ監視</w:t>
            </w:r>
          </w:p>
        </w:tc>
        <w:tc>
          <w:tcPr>
            <w:tcW w:w="3975" w:type="dxa"/>
          </w:tcPr>
          <w:p w:rsidRPr="008C3267" w:rsidR="009766A9" w:rsidDel="00261C7D" w:rsidRDefault="001E62B0" w14:paraId="6ADFC301" w14:textId="5F141C52">
            <w:pPr>
              <w:rPr>
                <w:del w:author="Kazuya Kato" w:date="2025-07-01T14:59:00Z" w:id="2214"/>
                <w:rFonts w:asciiTheme="majorHAnsi" w:hAnsiTheme="majorHAnsi" w:cstheme="majorBidi"/>
                <w:color w:val="000000" w:themeColor="text1"/>
              </w:rPr>
              <w:pPrChange w:author="Kazuya Kato" w:date="2025-07-01T14:58:00Z" w:id="2215">
                <w:pPr>
                  <w:pStyle w:val="4"/>
                  <w:numPr>
                    <w:ilvl w:val="0"/>
                    <w:numId w:val="0"/>
                  </w:numPr>
                  <w:ind w:left="0" w:firstLine="0"/>
                </w:pPr>
              </w:pPrChange>
            </w:pPr>
            <w:r w:rsidRPr="001C646B">
              <w:t>「</w:t>
            </w:r>
            <w:r w:rsidRPr="001C646B">
              <w:fldChar w:fldCharType="begin"/>
            </w:r>
            <w:r w:rsidRPr="001C646B">
              <w:instrText xml:space="preserve"> REF _Ref183944760 \r \h </w:instrText>
            </w:r>
            <w:r w:rsidRPr="001C646B">
              <w:fldChar w:fldCharType="separate"/>
            </w:r>
            <w:r w:rsidR="009766A9">
              <w:rPr>
                <w:rFonts w:hint="eastAsia" w:ascii="ＭＳ 明朝" w:hAnsi="ＭＳ 明朝" w:eastAsia="ＭＳ 明朝" w:cs="ＭＳ 明朝"/>
                <w:cs/>
              </w:rPr>
              <w:t>‎</w:t>
            </w:r>
            <w:del w:author="Kazuya Kato" w:date="2025-07-01T14:59:00Z" w:id="2216">
              <w:r w:rsidDel="00261C7D" w:rsidR="009766A9">
                <w:delText>0</w:delText>
              </w:r>
            </w:del>
            <w:r w:rsidRPr="001C646B">
              <w:fldChar w:fldCharType="end"/>
            </w:r>
            <w:r w:rsidRPr="001C646B">
              <w:rPr>
                <w:rFonts w:cs="BIZ UDゴシック"/>
                <w:u w:val="single"/>
              </w:rPr>
              <w:fldChar w:fldCharType="begin"/>
            </w:r>
            <w:r w:rsidRPr="001C646B">
              <w:instrText xml:space="preserve"> REF _Ref183945382 \h </w:instrText>
            </w:r>
            <w:r w:rsidRPr="001C646B">
              <w:rPr>
                <w:rFonts w:cs="BIZ UDゴシック"/>
                <w:u w:val="single"/>
              </w:rPr>
            </w:r>
            <w:r w:rsidRPr="001C646B">
              <w:rPr>
                <w:rFonts w:cs="BIZ UDゴシック"/>
                <w:u w:val="single"/>
              </w:rPr>
              <w:fldChar w:fldCharType="separate"/>
            </w:r>
          </w:p>
          <w:p w:rsidRPr="001C646B" w:rsidR="001E62B0" w:rsidP="001E62B0" w:rsidRDefault="009F4372" w14:paraId="58ECDCE3" w14:textId="2DB610CC">
            <w:pPr>
              <w:rPr>
                <w:rFonts w:ascii="BIZ UDゴシック" w:hAnsi="BIZ UDゴシック"/>
                <w:sz w:val="18"/>
                <w:szCs w:val="18"/>
              </w:rPr>
            </w:pPr>
            <w:ins w:author="Kazuma Mita" w:date="2025-08-14T14:25:00Z" w16du:dateUtc="2025-08-14T05:25:00Z" w:id="2217">
              <w:r>
                <w:fldChar w:fldCharType="begin"/>
              </w:r>
              <w:r>
                <w:instrText xml:space="preserve"> </w:instrText>
              </w:r>
              <w:r>
                <w:rPr>
                  <w:rFonts w:hint="eastAsia"/>
                </w:rPr>
                <w:instrText>REF _Ref198210595 \r \h</w:instrText>
              </w:r>
              <w:r>
                <w:instrText xml:space="preserve"> </w:instrText>
              </w:r>
            </w:ins>
            <w:r>
              <w:fldChar w:fldCharType="separate"/>
            </w:r>
            <w:ins w:author="Kazuma Mita" w:date="2025-08-14T14:25:00Z" w16du:dateUtc="2025-08-14T05:25:00Z" w:id="2218">
              <w:r>
                <w:t>5.5.3.2</w:t>
              </w:r>
              <w:r>
                <w:fldChar w:fldCharType="end"/>
              </w:r>
            </w:ins>
            <w:r w:rsidRPr="00BC3E10" w:rsidR="009766A9">
              <w:rPr>
                <w:rFonts w:hint="eastAsia"/>
              </w:rPr>
              <w:t>監視ログ</w:t>
            </w:r>
            <w:r w:rsidRPr="001C646B" w:rsidR="001E62B0">
              <w:rPr>
                <w:rFonts w:ascii="BIZ UDゴシック" w:hAnsi="BIZ UDゴシック"/>
                <w:sz w:val="18"/>
                <w:szCs w:val="18"/>
              </w:rPr>
              <w:fldChar w:fldCharType="end"/>
            </w:r>
            <w:r w:rsidRPr="001C646B" w:rsidR="001E62B0">
              <w:rPr>
                <w:rFonts w:ascii="BIZ UDゴシック" w:hAnsi="BIZ UDゴシック"/>
                <w:sz w:val="18"/>
                <w:szCs w:val="18"/>
              </w:rPr>
              <w:t>」に記載のログ</w:t>
            </w:r>
          </w:p>
        </w:tc>
        <w:tc>
          <w:tcPr>
            <w:tcW w:w="1560" w:type="dxa"/>
          </w:tcPr>
          <w:p w:rsidRPr="001C646B" w:rsidR="001E62B0" w:rsidP="001E62B0" w:rsidRDefault="001E62B0" w14:paraId="62811340" w14:textId="4A13DB3C">
            <w:pPr>
              <w:rPr>
                <w:rFonts w:ascii="BIZ UDゴシック" w:hAnsi="BIZ UDゴシック"/>
                <w:sz w:val="18"/>
                <w:szCs w:val="18"/>
              </w:rPr>
            </w:pPr>
            <w:r w:rsidRPr="001C646B">
              <w:rPr>
                <w:rFonts w:ascii="BIZ UDゴシック" w:hAnsi="BIZ UDゴシック"/>
                <w:sz w:val="18"/>
                <w:szCs w:val="18"/>
              </w:rPr>
              <w:t>常時</w:t>
            </w:r>
          </w:p>
        </w:tc>
        <w:tc>
          <w:tcPr>
            <w:tcW w:w="3932" w:type="dxa"/>
          </w:tcPr>
          <w:p w:rsidRPr="001C646B" w:rsidR="001E62B0" w:rsidP="001E62B0" w:rsidRDefault="001E62B0" w14:paraId="507D952E" w14:textId="1AC4F6FC">
            <w:pPr>
              <w:rPr>
                <w:rFonts w:ascii="BIZ UDゴシック" w:hAnsi="BIZ UDゴシック"/>
                <w:sz w:val="18"/>
                <w:szCs w:val="18"/>
              </w:rPr>
            </w:pPr>
            <w:r w:rsidRPr="001C646B">
              <w:rPr>
                <w:rFonts w:ascii="BIZ UDゴシック" w:hAnsi="BIZ UDゴシック"/>
                <w:sz w:val="18"/>
                <w:szCs w:val="18"/>
              </w:rPr>
              <w:t xml:space="preserve">Storage </w:t>
            </w:r>
            <w:proofErr w:type="spellStart"/>
            <w:r w:rsidRPr="001C646B">
              <w:rPr>
                <w:rFonts w:ascii="BIZ UDゴシック" w:hAnsi="BIZ UDゴシック"/>
                <w:sz w:val="18"/>
                <w:szCs w:val="18"/>
              </w:rPr>
              <w:t>Gateway→CloudWatch</w:t>
            </w:r>
            <w:proofErr w:type="spellEnd"/>
            <w:r w:rsidRPr="001C646B">
              <w:rPr>
                <w:rFonts w:ascii="BIZ UDゴシック" w:hAnsi="BIZ UDゴシック"/>
                <w:sz w:val="18"/>
                <w:szCs w:val="18"/>
              </w:rPr>
              <w:t xml:space="preserve"> Logs</w:t>
            </w:r>
          </w:p>
        </w:tc>
      </w:tr>
      <w:tr w:rsidRPr="00434ECA" w:rsidR="001E62B0" w:rsidTr="00FC40FF" w14:paraId="7F2352DD" w14:textId="7CD0DC40">
        <w:tc>
          <w:tcPr>
            <w:tcW w:w="2125" w:type="dxa"/>
          </w:tcPr>
          <w:p w:rsidRPr="001C646B" w:rsidR="001E62B0" w:rsidP="001E62B0" w:rsidRDefault="001E62B0" w14:paraId="45B714E6" w14:textId="63E09425">
            <w:pPr>
              <w:rPr>
                <w:rFonts w:ascii="BIZ UDゴシック" w:hAnsi="BIZ UDゴシック"/>
                <w:sz w:val="18"/>
                <w:szCs w:val="18"/>
              </w:rPr>
            </w:pPr>
            <w:proofErr w:type="spellStart"/>
            <w:r w:rsidRPr="001C646B">
              <w:rPr>
                <w:rFonts w:ascii="BIZ UDゴシック" w:hAnsi="BIZ UDゴシック"/>
                <w:sz w:val="18"/>
                <w:szCs w:val="18"/>
              </w:rPr>
              <w:t>FSx</w:t>
            </w:r>
            <w:proofErr w:type="spellEnd"/>
          </w:p>
        </w:tc>
        <w:tc>
          <w:tcPr>
            <w:tcW w:w="2405" w:type="dxa"/>
          </w:tcPr>
          <w:p w:rsidRPr="001C646B" w:rsidR="001E62B0" w:rsidP="001E62B0" w:rsidRDefault="001E62B0" w14:paraId="1BA99FE3" w14:textId="2FFEFFB5">
            <w:pPr>
              <w:rPr>
                <w:rFonts w:ascii="BIZ UDゴシック" w:hAnsi="BIZ UDゴシック"/>
                <w:sz w:val="18"/>
                <w:szCs w:val="18"/>
              </w:rPr>
            </w:pPr>
            <w:r w:rsidRPr="001C646B">
              <w:rPr>
                <w:rFonts w:ascii="BIZ UDゴシック" w:hAnsi="BIZ UDゴシック"/>
                <w:sz w:val="18"/>
                <w:szCs w:val="18"/>
              </w:rPr>
              <w:t>ディスク使用率監視</w:t>
            </w:r>
          </w:p>
        </w:tc>
        <w:tc>
          <w:tcPr>
            <w:tcW w:w="3975" w:type="dxa"/>
          </w:tcPr>
          <w:p w:rsidRPr="001C646B" w:rsidR="001E62B0" w:rsidP="001E62B0" w:rsidRDefault="001E62B0" w14:paraId="4788A0B4" w14:textId="7E57D71B">
            <w:pPr>
              <w:rPr>
                <w:rFonts w:ascii="BIZ UDゴシック" w:hAnsi="BIZ UDゴシック"/>
                <w:sz w:val="18"/>
                <w:szCs w:val="18"/>
              </w:rPr>
            </w:pPr>
            <w:r w:rsidRPr="001C646B">
              <w:rPr>
                <w:rFonts w:ascii="BIZ UDゴシック" w:hAnsi="BIZ UDゴシック"/>
                <w:sz w:val="18"/>
                <w:szCs w:val="18"/>
              </w:rPr>
              <w:t>ディスク使用率</w:t>
            </w:r>
          </w:p>
        </w:tc>
        <w:tc>
          <w:tcPr>
            <w:tcW w:w="1560" w:type="dxa"/>
          </w:tcPr>
          <w:p w:rsidRPr="001C646B" w:rsidR="001E62B0" w:rsidP="001E62B0" w:rsidRDefault="001E62B0" w14:paraId="55678342" w14:textId="718A6AC1">
            <w:pPr>
              <w:rPr>
                <w:rFonts w:ascii="BIZ UDゴシック" w:hAnsi="BIZ UDゴシック"/>
                <w:sz w:val="18"/>
                <w:szCs w:val="18"/>
              </w:rPr>
            </w:pPr>
            <w:r w:rsidRPr="001C646B">
              <w:rPr>
                <w:rFonts w:ascii="BIZ UDゴシック" w:hAnsi="BIZ UDゴシック"/>
                <w:sz w:val="18"/>
                <w:szCs w:val="18"/>
              </w:rPr>
              <w:t>5分</w:t>
            </w:r>
          </w:p>
        </w:tc>
        <w:tc>
          <w:tcPr>
            <w:tcW w:w="3932" w:type="dxa"/>
          </w:tcPr>
          <w:p w:rsidRPr="001C646B" w:rsidR="001E62B0" w:rsidP="001E62B0" w:rsidRDefault="001E62B0" w14:paraId="739E7B95" w14:textId="57BAC8B0">
            <w:pPr>
              <w:rPr>
                <w:rFonts w:ascii="BIZ UDゴシック" w:hAnsi="BIZ UDゴシック"/>
                <w:sz w:val="18"/>
                <w:szCs w:val="18"/>
              </w:rPr>
            </w:pPr>
            <w:proofErr w:type="spellStart"/>
            <w:r w:rsidRPr="001C646B">
              <w:rPr>
                <w:rFonts w:ascii="BIZ UDゴシック" w:hAnsi="BIZ UDゴシック"/>
                <w:sz w:val="18"/>
                <w:szCs w:val="18"/>
              </w:rPr>
              <w:t>FSx→CloudWatch</w:t>
            </w:r>
            <w:proofErr w:type="spellEnd"/>
          </w:p>
        </w:tc>
      </w:tr>
      <w:tr w:rsidRPr="00434ECA" w:rsidR="001E62B0" w:rsidTr="00FC40FF" w14:paraId="407198F1" w14:textId="21F7F88B">
        <w:tc>
          <w:tcPr>
            <w:tcW w:w="2125" w:type="dxa"/>
          </w:tcPr>
          <w:p w:rsidRPr="000006AB" w:rsidR="001E62B0" w:rsidP="001E62B0" w:rsidRDefault="001E62B0" w14:paraId="3EA8A6CC" w14:textId="77777777">
            <w:pPr>
              <w:rPr>
                <w:sz w:val="21"/>
                <w:szCs w:val="21"/>
              </w:rPr>
            </w:pPr>
          </w:p>
        </w:tc>
        <w:tc>
          <w:tcPr>
            <w:tcW w:w="2405" w:type="dxa"/>
          </w:tcPr>
          <w:p w:rsidRPr="001C646B" w:rsidR="001E62B0" w:rsidP="001E62B0" w:rsidRDefault="001E62B0" w14:paraId="6713AE1C" w14:textId="14328180">
            <w:pPr>
              <w:rPr>
                <w:rFonts w:ascii="BIZ UDゴシック" w:hAnsi="BIZ UDゴシック"/>
                <w:sz w:val="18"/>
                <w:szCs w:val="18"/>
              </w:rPr>
            </w:pPr>
            <w:r w:rsidRPr="001C646B">
              <w:rPr>
                <w:rFonts w:ascii="BIZ UDゴシック" w:hAnsi="BIZ UDゴシック"/>
                <w:sz w:val="18"/>
                <w:szCs w:val="18"/>
              </w:rPr>
              <w:t>ログ監視</w:t>
            </w:r>
          </w:p>
        </w:tc>
        <w:tc>
          <w:tcPr>
            <w:tcW w:w="3975" w:type="dxa"/>
          </w:tcPr>
          <w:p w:rsidRPr="008C3267" w:rsidR="009766A9" w:rsidDel="00261C7D" w:rsidRDefault="001E62B0" w14:paraId="7EABBACD" w14:textId="1E72A754">
            <w:pPr>
              <w:rPr>
                <w:del w:author="Kazuya Kato" w:date="2025-07-01T14:58:00Z" w:id="2219"/>
                <w:rFonts w:asciiTheme="majorHAnsi" w:hAnsiTheme="majorHAnsi" w:cstheme="majorBidi"/>
                <w:color w:val="000000" w:themeColor="text1"/>
              </w:rPr>
              <w:pPrChange w:author="Kazuya Kato" w:date="2025-07-01T14:58:00Z" w:id="2220">
                <w:pPr>
                  <w:pStyle w:val="4"/>
                  <w:numPr>
                    <w:ilvl w:val="0"/>
                    <w:numId w:val="0"/>
                  </w:numPr>
                  <w:ind w:left="0" w:firstLine="0"/>
                </w:pPr>
              </w:pPrChange>
            </w:pPr>
            <w:r w:rsidRPr="001C646B">
              <w:rPr>
                <w:rFonts w:hint="eastAsia"/>
              </w:rPr>
              <w:t>「</w:t>
            </w:r>
            <w:del w:author="Kazuya Kato" w:date="2025-07-01T14:59:00Z" w:id="2221">
              <w:r w:rsidRPr="001C646B" w:rsidDel="00261C7D">
                <w:fldChar w:fldCharType="begin"/>
              </w:r>
              <w:r w:rsidRPr="001C646B" w:rsidDel="00261C7D">
                <w:delInstrText xml:space="preserve"> REF _Ref183944771 \r \h </w:delInstrText>
              </w:r>
              <w:r w:rsidRPr="001C646B" w:rsidDel="00261C7D">
                <w:fldChar w:fldCharType="separate"/>
              </w:r>
              <w:r w:rsidDel="00261C7D" w:rsidR="009766A9">
                <w:rPr>
                  <w:rFonts w:hint="eastAsia" w:ascii="ＭＳ 明朝" w:hAnsi="ＭＳ 明朝" w:eastAsia="ＭＳ 明朝" w:cs="ＭＳ 明朝"/>
                  <w:cs/>
                </w:rPr>
                <w:delText>‎</w:delText>
              </w:r>
              <w:r w:rsidDel="00261C7D" w:rsidR="009766A9">
                <w:delText>0</w:delText>
              </w:r>
              <w:r w:rsidRPr="001C646B" w:rsidDel="00261C7D">
                <w:fldChar w:fldCharType="end"/>
              </w:r>
            </w:del>
            <w:r w:rsidRPr="001C646B">
              <w:rPr>
                <w:rFonts w:cs="BIZ UDゴシック"/>
                <w:u w:val="single"/>
              </w:rPr>
              <w:fldChar w:fldCharType="begin"/>
            </w:r>
            <w:r w:rsidRPr="001C646B">
              <w:instrText xml:space="preserve"> REF _Ref183945382 \h </w:instrText>
            </w:r>
            <w:r w:rsidRPr="001C646B">
              <w:rPr>
                <w:rFonts w:cs="BIZ UDゴシック"/>
                <w:u w:val="single"/>
              </w:rPr>
            </w:r>
            <w:r w:rsidRPr="001C646B">
              <w:rPr>
                <w:rFonts w:cs="BIZ UDゴシック"/>
                <w:u w:val="single"/>
              </w:rPr>
              <w:fldChar w:fldCharType="separate"/>
            </w:r>
          </w:p>
          <w:p w:rsidRPr="001C646B" w:rsidR="001E62B0" w:rsidP="001E62B0" w:rsidRDefault="009F4372" w14:paraId="4853A67B" w14:textId="22A22AAA">
            <w:pPr>
              <w:rPr>
                <w:rFonts w:ascii="BIZ UDゴシック" w:hAnsi="BIZ UDゴシック"/>
                <w:sz w:val="18"/>
                <w:szCs w:val="18"/>
              </w:rPr>
            </w:pPr>
            <w:ins w:author="Kazuma Mita" w:date="2025-08-14T14:25:00Z" w16du:dateUtc="2025-08-14T05:25:00Z" w:id="2222">
              <w:r>
                <w:fldChar w:fldCharType="begin"/>
              </w:r>
              <w:r>
                <w:instrText xml:space="preserve"> </w:instrText>
              </w:r>
              <w:r>
                <w:rPr>
                  <w:rFonts w:hint="eastAsia"/>
                </w:rPr>
                <w:instrText>REF _Ref198210595 \r \h</w:instrText>
              </w:r>
              <w:r>
                <w:instrText xml:space="preserve"> </w:instrText>
              </w:r>
            </w:ins>
            <w:r>
              <w:fldChar w:fldCharType="separate"/>
            </w:r>
            <w:ins w:author="Kazuma Mita" w:date="2025-08-14T14:25:00Z" w16du:dateUtc="2025-08-14T05:25:00Z" w:id="2223">
              <w:r>
                <w:t>5.5.3.2</w:t>
              </w:r>
              <w:r>
                <w:fldChar w:fldCharType="end"/>
              </w:r>
            </w:ins>
            <w:r w:rsidRPr="00BC3E10" w:rsidR="009766A9">
              <w:rPr>
                <w:rFonts w:hint="eastAsia"/>
              </w:rPr>
              <w:t>監視ログ</w:t>
            </w:r>
            <w:r w:rsidRPr="001C646B" w:rsidR="001E62B0">
              <w:rPr>
                <w:rFonts w:ascii="BIZ UDゴシック" w:hAnsi="BIZ UDゴシック"/>
                <w:sz w:val="18"/>
                <w:szCs w:val="18"/>
              </w:rPr>
              <w:fldChar w:fldCharType="end"/>
            </w:r>
            <w:r w:rsidRPr="001C646B" w:rsidR="001E62B0">
              <w:rPr>
                <w:rFonts w:ascii="BIZ UDゴシック" w:hAnsi="BIZ UDゴシック"/>
                <w:sz w:val="18"/>
                <w:szCs w:val="18"/>
              </w:rPr>
              <w:t>」に記載のログ</w:t>
            </w:r>
          </w:p>
        </w:tc>
        <w:tc>
          <w:tcPr>
            <w:tcW w:w="1560" w:type="dxa"/>
          </w:tcPr>
          <w:p w:rsidRPr="001C646B" w:rsidR="001E62B0" w:rsidP="001E62B0" w:rsidRDefault="001E62B0" w14:paraId="790B4561" w14:textId="05A4D5E9">
            <w:pPr>
              <w:rPr>
                <w:rFonts w:ascii="BIZ UDゴシック" w:hAnsi="BIZ UDゴシック"/>
                <w:sz w:val="18"/>
                <w:szCs w:val="18"/>
              </w:rPr>
            </w:pPr>
            <w:r w:rsidRPr="001C646B">
              <w:rPr>
                <w:rFonts w:ascii="BIZ UDゴシック" w:hAnsi="BIZ UDゴシック"/>
                <w:sz w:val="18"/>
                <w:szCs w:val="18"/>
              </w:rPr>
              <w:t>常時</w:t>
            </w:r>
          </w:p>
        </w:tc>
        <w:tc>
          <w:tcPr>
            <w:tcW w:w="3932" w:type="dxa"/>
          </w:tcPr>
          <w:p w:rsidRPr="001C646B" w:rsidR="001E62B0" w:rsidP="001E62B0" w:rsidRDefault="001E62B0" w14:paraId="4106B840" w14:textId="04E941CE">
            <w:pPr>
              <w:rPr>
                <w:rFonts w:ascii="BIZ UDゴシック" w:hAnsi="BIZ UDゴシック"/>
                <w:sz w:val="18"/>
                <w:szCs w:val="18"/>
              </w:rPr>
            </w:pPr>
            <w:proofErr w:type="spellStart"/>
            <w:r w:rsidRPr="001C646B">
              <w:rPr>
                <w:rFonts w:ascii="BIZ UDゴシック" w:hAnsi="BIZ UDゴシック"/>
                <w:sz w:val="18"/>
                <w:szCs w:val="18"/>
              </w:rPr>
              <w:t>FSx→CloudWatch</w:t>
            </w:r>
            <w:proofErr w:type="spellEnd"/>
            <w:r w:rsidRPr="001C646B">
              <w:rPr>
                <w:rFonts w:ascii="BIZ UDゴシック" w:hAnsi="BIZ UDゴシック"/>
                <w:sz w:val="18"/>
                <w:szCs w:val="18"/>
              </w:rPr>
              <w:t xml:space="preserve"> Logs</w:t>
            </w:r>
          </w:p>
        </w:tc>
      </w:tr>
      <w:tr w:rsidRPr="00434ECA" w:rsidR="001E62B0" w:rsidTr="00FC40FF" w14:paraId="251B6100" w14:textId="39D73B3A">
        <w:tc>
          <w:tcPr>
            <w:tcW w:w="2125" w:type="dxa"/>
          </w:tcPr>
          <w:p w:rsidRPr="001C646B" w:rsidR="001E62B0" w:rsidP="001E62B0" w:rsidRDefault="001E62B0" w14:paraId="2E2A2B91" w14:textId="7376ADF0">
            <w:pPr>
              <w:rPr>
                <w:rFonts w:ascii="BIZ UDゴシック" w:hAnsi="BIZ UDゴシック"/>
                <w:sz w:val="18"/>
                <w:szCs w:val="18"/>
              </w:rPr>
            </w:pPr>
            <w:r w:rsidRPr="001C646B">
              <w:rPr>
                <w:rFonts w:ascii="BIZ UDゴシック" w:hAnsi="BIZ UDゴシック"/>
                <w:sz w:val="18"/>
                <w:szCs w:val="18"/>
              </w:rPr>
              <w:t>CloudTrail</w:t>
            </w:r>
          </w:p>
        </w:tc>
        <w:tc>
          <w:tcPr>
            <w:tcW w:w="2405" w:type="dxa"/>
          </w:tcPr>
          <w:p w:rsidRPr="001C646B" w:rsidR="001E62B0" w:rsidP="001E62B0" w:rsidRDefault="001E62B0" w14:paraId="22D61459" w14:textId="162E2C05">
            <w:pPr>
              <w:rPr>
                <w:rFonts w:ascii="BIZ UDゴシック" w:hAnsi="BIZ UDゴシック"/>
                <w:sz w:val="18"/>
                <w:szCs w:val="18"/>
              </w:rPr>
            </w:pPr>
            <w:r w:rsidRPr="001C646B">
              <w:rPr>
                <w:rFonts w:ascii="BIZ UDゴシック" w:hAnsi="BIZ UDゴシック"/>
                <w:sz w:val="18"/>
                <w:szCs w:val="18"/>
              </w:rPr>
              <w:t>ログ監視</w:t>
            </w:r>
          </w:p>
        </w:tc>
        <w:tc>
          <w:tcPr>
            <w:tcW w:w="3975" w:type="dxa"/>
          </w:tcPr>
          <w:p w:rsidRPr="008C3267" w:rsidR="009766A9" w:rsidDel="00261C7D" w:rsidRDefault="001E62B0" w14:paraId="57A59E87" w14:textId="58EA83DF">
            <w:pPr>
              <w:rPr>
                <w:del w:author="Kazuya Kato" w:date="2025-07-01T14:58:00Z" w:id="2224"/>
                <w:rFonts w:asciiTheme="majorHAnsi" w:hAnsiTheme="majorHAnsi" w:cstheme="majorBidi"/>
                <w:color w:val="000000" w:themeColor="text1"/>
              </w:rPr>
              <w:pPrChange w:author="Kazuya Kato" w:date="2025-07-01T14:58:00Z" w:id="2225">
                <w:pPr>
                  <w:pStyle w:val="4"/>
                  <w:numPr>
                    <w:ilvl w:val="0"/>
                    <w:numId w:val="0"/>
                  </w:numPr>
                  <w:ind w:left="0" w:firstLine="0"/>
                </w:pPr>
              </w:pPrChange>
            </w:pPr>
            <w:r w:rsidRPr="001C646B">
              <w:t>「</w:t>
            </w:r>
            <w:del w:author="Kazuya Kato" w:date="2025-07-01T14:58:00Z" w:id="2226">
              <w:r w:rsidRPr="001C646B" w:rsidDel="00261C7D">
                <w:fldChar w:fldCharType="begin"/>
              </w:r>
              <w:r w:rsidRPr="001C646B" w:rsidDel="00261C7D">
                <w:delInstrText xml:space="preserve"> REF _Ref183944791 \r \h </w:delInstrText>
              </w:r>
              <w:r w:rsidRPr="001C646B" w:rsidDel="00261C7D">
                <w:fldChar w:fldCharType="separate"/>
              </w:r>
              <w:r w:rsidDel="00261C7D" w:rsidR="009766A9">
                <w:rPr>
                  <w:rFonts w:hint="eastAsia" w:ascii="ＭＳ 明朝" w:hAnsi="ＭＳ 明朝" w:eastAsia="ＭＳ 明朝" w:cs="ＭＳ 明朝"/>
                  <w:cs/>
                </w:rPr>
                <w:delText>‎</w:delText>
              </w:r>
              <w:r w:rsidDel="00261C7D" w:rsidR="009766A9">
                <w:delText>0</w:delText>
              </w:r>
              <w:r w:rsidRPr="001C646B" w:rsidDel="00261C7D">
                <w:fldChar w:fldCharType="end"/>
              </w:r>
            </w:del>
            <w:r w:rsidRPr="001C646B">
              <w:rPr>
                <w:rFonts w:cs="BIZ UDゴシック"/>
                <w:u w:val="single"/>
              </w:rPr>
              <w:fldChar w:fldCharType="begin"/>
            </w:r>
            <w:r w:rsidRPr="001C646B">
              <w:instrText xml:space="preserve"> REF _Ref183945382 \h </w:instrText>
            </w:r>
            <w:r w:rsidRPr="001C646B">
              <w:rPr>
                <w:rFonts w:cs="BIZ UDゴシック"/>
                <w:u w:val="single"/>
              </w:rPr>
            </w:r>
            <w:r w:rsidRPr="001C646B">
              <w:rPr>
                <w:rFonts w:cs="BIZ UDゴシック"/>
                <w:u w:val="single"/>
              </w:rPr>
              <w:fldChar w:fldCharType="separate"/>
            </w:r>
          </w:p>
          <w:p w:rsidRPr="001C646B" w:rsidR="001E62B0" w:rsidP="001E62B0" w:rsidRDefault="009F4372" w14:paraId="7CF3E0AC" w14:textId="63C6D67A">
            <w:pPr>
              <w:rPr>
                <w:rFonts w:ascii="BIZ UDゴシック" w:hAnsi="BIZ UDゴシック"/>
                <w:sz w:val="18"/>
                <w:szCs w:val="18"/>
              </w:rPr>
            </w:pPr>
            <w:ins w:author="Kazuma Mita" w:date="2025-08-14T14:25:00Z" w16du:dateUtc="2025-08-14T05:25:00Z" w:id="2227">
              <w:r>
                <w:fldChar w:fldCharType="begin"/>
              </w:r>
              <w:r>
                <w:instrText xml:space="preserve"> </w:instrText>
              </w:r>
              <w:r>
                <w:rPr>
                  <w:rFonts w:hint="eastAsia"/>
                </w:rPr>
                <w:instrText>REF _Ref198210595 \r \h</w:instrText>
              </w:r>
              <w:r>
                <w:instrText xml:space="preserve"> </w:instrText>
              </w:r>
            </w:ins>
            <w:r>
              <w:fldChar w:fldCharType="separate"/>
            </w:r>
            <w:ins w:author="Kazuma Mita" w:date="2025-08-14T14:25:00Z" w16du:dateUtc="2025-08-14T05:25:00Z" w:id="2228">
              <w:r>
                <w:t>5.5.3</w:t>
              </w:r>
              <w:r>
                <w:t>.</w:t>
              </w:r>
              <w:r>
                <w:t>2</w:t>
              </w:r>
              <w:r>
                <w:fldChar w:fldCharType="end"/>
              </w:r>
            </w:ins>
            <w:r w:rsidRPr="00BC3E10" w:rsidR="009766A9">
              <w:rPr>
                <w:rFonts w:hint="eastAsia"/>
              </w:rPr>
              <w:t>監視ログ</w:t>
            </w:r>
            <w:r w:rsidRPr="001C646B" w:rsidR="001E62B0">
              <w:rPr>
                <w:rFonts w:ascii="BIZ UDゴシック" w:hAnsi="BIZ UDゴシック"/>
                <w:sz w:val="18"/>
                <w:szCs w:val="18"/>
              </w:rPr>
              <w:fldChar w:fldCharType="end"/>
            </w:r>
            <w:r w:rsidRPr="001C646B" w:rsidR="001E62B0">
              <w:rPr>
                <w:rFonts w:ascii="BIZ UDゴシック" w:hAnsi="BIZ UDゴシック"/>
                <w:sz w:val="18"/>
                <w:szCs w:val="18"/>
              </w:rPr>
              <w:t>」に記載のログ</w:t>
            </w:r>
          </w:p>
        </w:tc>
        <w:tc>
          <w:tcPr>
            <w:tcW w:w="1560" w:type="dxa"/>
          </w:tcPr>
          <w:p w:rsidRPr="001C646B" w:rsidR="001E62B0" w:rsidP="001E62B0" w:rsidRDefault="001E62B0" w14:paraId="09D7566E" w14:textId="7351265A">
            <w:pPr>
              <w:rPr>
                <w:rFonts w:ascii="BIZ UDゴシック" w:hAnsi="BIZ UDゴシック"/>
                <w:sz w:val="18"/>
                <w:szCs w:val="18"/>
              </w:rPr>
            </w:pPr>
            <w:r w:rsidRPr="001C646B">
              <w:rPr>
                <w:rFonts w:ascii="BIZ UDゴシック" w:hAnsi="BIZ UDゴシック"/>
                <w:sz w:val="18"/>
                <w:szCs w:val="18"/>
              </w:rPr>
              <w:t>常時</w:t>
            </w:r>
          </w:p>
        </w:tc>
        <w:tc>
          <w:tcPr>
            <w:tcW w:w="3932" w:type="dxa"/>
          </w:tcPr>
          <w:p w:rsidRPr="001C646B" w:rsidR="001E62B0" w:rsidP="001E62B0" w:rsidRDefault="001E62B0" w14:paraId="110800F5" w14:textId="58CDB510">
            <w:pPr>
              <w:rPr>
                <w:rFonts w:ascii="BIZ UDゴシック" w:hAnsi="BIZ UDゴシック"/>
                <w:sz w:val="18"/>
                <w:szCs w:val="18"/>
              </w:rPr>
            </w:pPr>
            <w:proofErr w:type="spellStart"/>
            <w:r w:rsidRPr="001C646B">
              <w:rPr>
                <w:rFonts w:ascii="BIZ UDゴシック" w:hAnsi="BIZ UDゴシック"/>
                <w:sz w:val="18"/>
                <w:szCs w:val="18"/>
              </w:rPr>
              <w:t>CloudTrail→CloudWatch</w:t>
            </w:r>
            <w:proofErr w:type="spellEnd"/>
            <w:r w:rsidRPr="001C646B">
              <w:rPr>
                <w:rFonts w:ascii="BIZ UDゴシック" w:hAnsi="BIZ UDゴシック"/>
                <w:sz w:val="18"/>
                <w:szCs w:val="18"/>
              </w:rPr>
              <w:t xml:space="preserve"> Logs/S3</w:t>
            </w:r>
          </w:p>
        </w:tc>
      </w:tr>
      <w:tr w:rsidRPr="00434ECA" w:rsidR="001E62B0" w:rsidTr="00FC40FF" w14:paraId="461C7A5D" w14:textId="7B196528">
        <w:tc>
          <w:tcPr>
            <w:tcW w:w="2125" w:type="dxa"/>
          </w:tcPr>
          <w:p w:rsidRPr="001C646B" w:rsidR="001E62B0" w:rsidP="001E62B0" w:rsidRDefault="001E62B0" w14:paraId="305F89F7" w14:textId="0E16035D">
            <w:pPr>
              <w:rPr>
                <w:rFonts w:ascii="BIZ UDゴシック" w:hAnsi="BIZ UDゴシック"/>
                <w:sz w:val="18"/>
                <w:szCs w:val="18"/>
              </w:rPr>
            </w:pPr>
            <w:r w:rsidRPr="001C646B">
              <w:rPr>
                <w:rFonts w:ascii="BIZ UDゴシック" w:hAnsi="BIZ UDゴシック"/>
                <w:sz w:val="18"/>
                <w:szCs w:val="18"/>
              </w:rPr>
              <w:t>UTM</w:t>
            </w:r>
          </w:p>
        </w:tc>
        <w:tc>
          <w:tcPr>
            <w:tcW w:w="2405" w:type="dxa"/>
          </w:tcPr>
          <w:p w:rsidRPr="001C646B" w:rsidR="001E62B0" w:rsidP="001E62B0" w:rsidRDefault="001E62B0" w14:paraId="5C3C9C80" w14:textId="6F174309">
            <w:pPr>
              <w:rPr>
                <w:rFonts w:ascii="BIZ UDゴシック" w:hAnsi="BIZ UDゴシック"/>
                <w:sz w:val="18"/>
                <w:szCs w:val="18"/>
              </w:rPr>
            </w:pPr>
            <w:r w:rsidRPr="001C646B">
              <w:rPr>
                <w:rFonts w:ascii="BIZ UDゴシック" w:hAnsi="BIZ UDゴシック"/>
                <w:sz w:val="18"/>
                <w:szCs w:val="18"/>
              </w:rPr>
              <w:t>セキュリティイベント監視</w:t>
            </w:r>
          </w:p>
        </w:tc>
        <w:tc>
          <w:tcPr>
            <w:tcW w:w="3975" w:type="dxa"/>
          </w:tcPr>
          <w:p w:rsidRPr="001C646B" w:rsidR="001E62B0" w:rsidP="001E62B0" w:rsidRDefault="001E62B0" w14:paraId="7EB03FF5" w14:textId="108DAA33">
            <w:pPr>
              <w:rPr>
                <w:rFonts w:ascii="BIZ UDゴシック" w:hAnsi="BIZ UDゴシック"/>
                <w:sz w:val="18"/>
                <w:szCs w:val="18"/>
              </w:rPr>
            </w:pPr>
            <w:r w:rsidRPr="001C646B">
              <w:rPr>
                <w:rFonts w:ascii="BIZ UDゴシック" w:hAnsi="BIZ UDゴシック"/>
                <w:sz w:val="18"/>
                <w:szCs w:val="18"/>
              </w:rPr>
              <w:t>ウイルス検知ログ</w:t>
            </w:r>
          </w:p>
        </w:tc>
        <w:tc>
          <w:tcPr>
            <w:tcW w:w="1560" w:type="dxa"/>
          </w:tcPr>
          <w:p w:rsidRPr="001C646B" w:rsidR="001E62B0" w:rsidP="001E62B0" w:rsidRDefault="001E62B0" w14:paraId="1C4CB730" w14:textId="7B4B2B34">
            <w:pPr>
              <w:rPr>
                <w:rFonts w:ascii="BIZ UDゴシック" w:hAnsi="BIZ UDゴシック"/>
                <w:sz w:val="18"/>
                <w:szCs w:val="18"/>
              </w:rPr>
            </w:pPr>
            <w:r w:rsidRPr="001C646B">
              <w:rPr>
                <w:rFonts w:ascii="BIZ UDゴシック" w:hAnsi="BIZ UDゴシック"/>
                <w:sz w:val="18"/>
                <w:szCs w:val="18"/>
              </w:rPr>
              <w:t>常時</w:t>
            </w:r>
          </w:p>
        </w:tc>
        <w:tc>
          <w:tcPr>
            <w:tcW w:w="3932" w:type="dxa"/>
          </w:tcPr>
          <w:p w:rsidRPr="001C646B" w:rsidR="001E62B0" w:rsidP="001E62B0" w:rsidRDefault="001E62B0" w14:paraId="184AAB8A" w14:textId="2ED9328E">
            <w:pPr>
              <w:rPr>
                <w:rFonts w:ascii="BIZ UDゴシック" w:hAnsi="BIZ UDゴシック"/>
                <w:sz w:val="18"/>
                <w:szCs w:val="18"/>
              </w:rPr>
            </w:pPr>
            <w:r w:rsidRPr="001C646B">
              <w:rPr>
                <w:rFonts w:ascii="BIZ UDゴシック" w:hAnsi="BIZ UDゴシック"/>
                <w:sz w:val="18"/>
                <w:szCs w:val="18"/>
              </w:rPr>
              <w:t>UTM</w:t>
            </w:r>
          </w:p>
        </w:tc>
      </w:tr>
    </w:tbl>
    <w:p w:rsidRPr="008C3267" w:rsidR="008C3267" w:rsidRDefault="008C3267" w14:paraId="7BA016A5" w14:textId="77777777">
      <w:pPr>
        <w:pPrChange w:author="Kazuya Kato" w:date="2025-07-01T14:57:00Z" w:id="2229">
          <w:pPr>
            <w:pStyle w:val="4"/>
            <w:numPr>
              <w:ilvl w:val="0"/>
              <w:numId w:val="0"/>
            </w:numPr>
            <w:ind w:left="0" w:firstLine="0"/>
          </w:pPr>
        </w:pPrChange>
      </w:pPr>
      <w:bookmarkStart w:name="_Toc183718476" w:id="2230"/>
      <w:bookmarkStart w:name="_Toc183788589" w:id="2231"/>
      <w:bookmarkStart w:name="_Ref183944552" w:id="2232"/>
      <w:bookmarkStart w:name="_Ref183944578" w:id="2233"/>
      <w:bookmarkStart w:name="_Ref183944675" w:id="2234"/>
      <w:bookmarkStart w:name="_Ref183944745" w:id="2235"/>
      <w:bookmarkStart w:name="_Ref183944760" w:id="2236"/>
      <w:bookmarkStart w:name="_Ref183944771" w:id="2237"/>
      <w:bookmarkStart w:name="_Ref183944791" w:id="2238"/>
      <w:bookmarkStart w:name="_Ref183945382" w:id="2239"/>
    </w:p>
    <w:p w:rsidRPr="00261C7D" w:rsidR="00B0421E" w:rsidP="00261C7D" w:rsidRDefault="00615324" w14:paraId="61476B9E" w14:textId="4E1E4DEB">
      <w:pPr>
        <w:pStyle w:val="4"/>
        <w:rPr>
          <w:rFonts w:asciiTheme="majorHAnsi" w:hAnsiTheme="majorHAnsi" w:cstheme="majorBidi"/>
          <w:b/>
          <w:bCs/>
          <w:color w:val="000000" w:themeColor="text1"/>
          <w:rPrChange w:author="Kazuya Kato" w:date="2025-07-01T14:57:00Z" w:id="2240">
            <w:rPr>
              <w:rFonts w:asciiTheme="majorHAnsi" w:hAnsiTheme="majorHAnsi" w:cstheme="majorBidi"/>
              <w:color w:val="000000" w:themeColor="text1"/>
            </w:rPr>
          </w:rPrChange>
        </w:rPr>
      </w:pPr>
      <w:bookmarkStart w:name="_Ref198210595" w:id="2241"/>
      <w:bookmarkStart w:name="_Ref198210776" w:id="2242"/>
      <w:bookmarkStart w:name="_Ref198210780" w:id="2243"/>
      <w:bookmarkStart w:name="_Toc202274415" w:id="2244"/>
      <w:r w:rsidRPr="00261C7D">
        <w:rPr>
          <w:rFonts w:hint="eastAsia"/>
          <w:b/>
          <w:bCs/>
          <w:rPrChange w:author="Kazuya Kato" w:date="2025-07-01T14:57:00Z" w:id="2245">
            <w:rPr>
              <w:rFonts w:hint="eastAsia"/>
            </w:rPr>
          </w:rPrChange>
        </w:rPr>
        <w:t>監視ログ</w:t>
      </w:r>
      <w:bookmarkEnd w:id="2230"/>
      <w:bookmarkEnd w:id="2231"/>
      <w:bookmarkEnd w:id="2232"/>
      <w:bookmarkEnd w:id="2233"/>
      <w:bookmarkEnd w:id="2234"/>
      <w:bookmarkEnd w:id="2235"/>
      <w:bookmarkEnd w:id="2236"/>
      <w:bookmarkEnd w:id="2237"/>
      <w:bookmarkEnd w:id="2238"/>
      <w:bookmarkEnd w:id="2239"/>
      <w:bookmarkEnd w:id="2241"/>
      <w:bookmarkEnd w:id="2242"/>
      <w:bookmarkEnd w:id="2243"/>
      <w:bookmarkEnd w:id="2244"/>
    </w:p>
    <w:tbl>
      <w:tblPr>
        <w:tblStyle w:val="af2"/>
        <w:tblW w:w="14128" w:type="dxa"/>
        <w:tblInd w:w="-5" w:type="dxa"/>
        <w:tblLook w:val="04A0" w:firstRow="1" w:lastRow="0" w:firstColumn="1" w:lastColumn="0" w:noHBand="0" w:noVBand="1"/>
      </w:tblPr>
      <w:tblGrid>
        <w:gridCol w:w="1843"/>
        <w:gridCol w:w="2552"/>
        <w:gridCol w:w="3402"/>
        <w:gridCol w:w="2551"/>
        <w:gridCol w:w="1985"/>
        <w:gridCol w:w="1795"/>
      </w:tblGrid>
      <w:tr w:rsidRPr="00434ECA" w:rsidR="003C15C9" w:rsidTr="7560DB47" w14:paraId="78BB8798" w14:textId="77777777">
        <w:tc>
          <w:tcPr>
            <w:tcW w:w="1843" w:type="dxa"/>
            <w:shd w:val="clear" w:color="auto" w:fill="D9F2D0" w:themeFill="accent6" w:themeFillTint="33"/>
            <w:tcMar/>
          </w:tcPr>
          <w:p w:rsidRPr="001C646B" w:rsidR="003C15C9" w:rsidP="000006AB" w:rsidRDefault="003C15C9" w14:paraId="7A326D48" w14:textId="2EE448CE">
            <w:pPr>
              <w:rPr>
                <w:rFonts w:ascii="BIZ UDゴシック" w:hAnsi="BIZ UDゴシック"/>
                <w:sz w:val="18"/>
                <w:szCs w:val="18"/>
              </w:rPr>
            </w:pPr>
            <w:r w:rsidRPr="001C646B">
              <w:rPr>
                <w:rFonts w:hint="eastAsia" w:ascii="BIZ UDゴシック" w:hAnsi="BIZ UDゴシック"/>
                <w:sz w:val="18"/>
                <w:szCs w:val="18"/>
              </w:rPr>
              <w:t>監視対象</w:t>
            </w:r>
          </w:p>
        </w:tc>
        <w:tc>
          <w:tcPr>
            <w:tcW w:w="2552" w:type="dxa"/>
            <w:shd w:val="clear" w:color="auto" w:fill="D9F2D0" w:themeFill="accent6" w:themeFillTint="33"/>
            <w:tcMar/>
          </w:tcPr>
          <w:p w:rsidRPr="001C646B" w:rsidR="003C15C9" w:rsidP="000006AB" w:rsidRDefault="003C15C9" w14:paraId="7747AF22" w14:textId="16016556">
            <w:pPr>
              <w:rPr>
                <w:rFonts w:ascii="BIZ UDゴシック" w:hAnsi="BIZ UDゴシック"/>
                <w:sz w:val="18"/>
                <w:szCs w:val="18"/>
              </w:rPr>
            </w:pPr>
            <w:r w:rsidRPr="001C646B">
              <w:rPr>
                <w:rFonts w:hint="eastAsia" w:ascii="BIZ UDゴシック" w:hAnsi="BIZ UDゴシック"/>
                <w:sz w:val="18"/>
                <w:szCs w:val="18"/>
              </w:rPr>
              <w:t>取得ログ</w:t>
            </w:r>
          </w:p>
        </w:tc>
        <w:tc>
          <w:tcPr>
            <w:tcW w:w="3402" w:type="dxa"/>
            <w:shd w:val="clear" w:color="auto" w:fill="D9F2D0" w:themeFill="accent6" w:themeFillTint="33"/>
            <w:tcMar/>
          </w:tcPr>
          <w:p w:rsidRPr="001C646B" w:rsidR="003C15C9" w:rsidP="000006AB" w:rsidRDefault="003C15C9" w14:paraId="1416B48C" w14:textId="4553DB84">
            <w:pPr>
              <w:rPr>
                <w:rFonts w:ascii="BIZ UDゴシック" w:hAnsi="BIZ UDゴシック"/>
                <w:sz w:val="18"/>
                <w:szCs w:val="18"/>
              </w:rPr>
            </w:pPr>
            <w:r w:rsidRPr="001C646B">
              <w:rPr>
                <w:rFonts w:hint="eastAsia" w:ascii="BIZ UDゴシック" w:hAnsi="BIZ UDゴシック"/>
                <w:sz w:val="18"/>
                <w:szCs w:val="18"/>
              </w:rPr>
              <w:t>取得方法</w:t>
            </w:r>
          </w:p>
        </w:tc>
        <w:tc>
          <w:tcPr>
            <w:tcW w:w="2551" w:type="dxa"/>
            <w:shd w:val="clear" w:color="auto" w:fill="D9F2D0" w:themeFill="accent6" w:themeFillTint="33"/>
            <w:tcMar/>
          </w:tcPr>
          <w:p w:rsidRPr="001C646B" w:rsidR="003C15C9" w:rsidP="000006AB" w:rsidRDefault="003C15C9" w14:paraId="461928D0" w14:textId="77B1E2F0">
            <w:pPr>
              <w:rPr>
                <w:rFonts w:ascii="BIZ UDゴシック" w:hAnsi="BIZ UDゴシック"/>
                <w:sz w:val="18"/>
                <w:szCs w:val="18"/>
              </w:rPr>
            </w:pPr>
            <w:r w:rsidRPr="001C646B">
              <w:rPr>
                <w:rFonts w:ascii="BIZ UDゴシック" w:hAnsi="BIZ UDゴシック"/>
                <w:sz w:val="18"/>
                <w:szCs w:val="18"/>
              </w:rPr>
              <w:t>ログ保存場所と保持期間</w:t>
            </w:r>
          </w:p>
        </w:tc>
        <w:tc>
          <w:tcPr>
            <w:tcW w:w="1985" w:type="dxa"/>
            <w:shd w:val="clear" w:color="auto" w:fill="D9F2D0" w:themeFill="accent6" w:themeFillTint="33"/>
            <w:tcMar/>
          </w:tcPr>
          <w:p w:rsidRPr="001C646B" w:rsidR="003C15C9" w:rsidRDefault="003C15C9" w14:paraId="7ADA7CE6" w14:textId="7E0057EB">
            <w:pPr>
              <w:rPr>
                <w:rFonts w:ascii="BIZ UDゴシック" w:hAnsi="BIZ UDゴシック"/>
                <w:sz w:val="18"/>
                <w:szCs w:val="18"/>
              </w:rPr>
            </w:pPr>
            <w:r w:rsidRPr="001C646B">
              <w:rPr>
                <w:rFonts w:hint="eastAsia" w:ascii="BIZ UDゴシック" w:hAnsi="BIZ UDゴシック"/>
                <w:sz w:val="18"/>
                <w:szCs w:val="18"/>
              </w:rPr>
              <w:t>保管用途</w:t>
            </w:r>
          </w:p>
        </w:tc>
        <w:tc>
          <w:tcPr>
            <w:tcW w:w="1795" w:type="dxa"/>
            <w:shd w:val="clear" w:color="auto" w:fill="D9F2D0" w:themeFill="accent6" w:themeFillTint="33"/>
            <w:tcMar/>
          </w:tcPr>
          <w:p w:rsidRPr="001C646B" w:rsidR="003C15C9" w:rsidP="000006AB" w:rsidRDefault="003C15C9" w14:paraId="4E3F981E" w14:textId="71D7B227">
            <w:pPr>
              <w:rPr>
                <w:rFonts w:ascii="BIZ UDゴシック" w:hAnsi="BIZ UDゴシック"/>
                <w:sz w:val="18"/>
                <w:szCs w:val="18"/>
              </w:rPr>
            </w:pPr>
            <w:r w:rsidRPr="001C646B">
              <w:rPr>
                <w:rFonts w:hint="eastAsia" w:ascii="BIZ UDゴシック" w:hAnsi="BIZ UDゴシック"/>
                <w:sz w:val="18"/>
                <w:szCs w:val="18"/>
              </w:rPr>
              <w:t>備考</w:t>
            </w:r>
          </w:p>
        </w:tc>
      </w:tr>
      <w:tr w:rsidRPr="00434ECA" w:rsidR="003C15C9" w:rsidTr="7560DB47" w14:paraId="469EE0C7" w14:textId="77777777">
        <w:tc>
          <w:tcPr>
            <w:tcW w:w="1843" w:type="dxa"/>
            <w:shd w:val="clear" w:color="auto" w:fill="FFFFFF" w:themeFill="background1"/>
            <w:tcMar/>
          </w:tcPr>
          <w:p w:rsidRPr="001C646B" w:rsidR="003C15C9" w:rsidRDefault="003C15C9" w14:paraId="4DB6350C" w14:textId="34DA39E3">
            <w:pPr>
              <w:rPr>
                <w:rFonts w:ascii="BIZ UDゴシック" w:hAnsi="BIZ UDゴシック"/>
                <w:sz w:val="18"/>
                <w:szCs w:val="18"/>
              </w:rPr>
            </w:pPr>
            <w:r w:rsidRPr="001C646B">
              <w:rPr>
                <w:rFonts w:hint="eastAsia" w:ascii="BIZ UDゴシック" w:hAnsi="BIZ UDゴシック"/>
                <w:sz w:val="18"/>
                <w:szCs w:val="18"/>
              </w:rPr>
              <w:t>ホストサーバ</w:t>
            </w:r>
          </w:p>
        </w:tc>
        <w:tc>
          <w:tcPr>
            <w:tcW w:w="2552" w:type="dxa"/>
            <w:shd w:val="clear" w:color="auto" w:fill="FFFFFF" w:themeFill="background1"/>
            <w:tcMar/>
          </w:tcPr>
          <w:p w:rsidRPr="001C646B" w:rsidR="003C15C9" w:rsidRDefault="00FE2119" w14:paraId="32018CC4" w14:textId="42229FF5">
            <w:pPr>
              <w:rPr>
                <w:rFonts w:ascii="BIZ UDゴシック" w:hAnsi="BIZ UDゴシック"/>
                <w:sz w:val="18"/>
                <w:szCs w:val="18"/>
              </w:rPr>
            </w:pPr>
            <w:r w:rsidRPr="001C646B">
              <w:rPr>
                <w:rFonts w:hint="eastAsia" w:ascii="BIZ UDゴシック" w:hAnsi="BIZ UDゴシック"/>
                <w:sz w:val="18"/>
                <w:szCs w:val="18"/>
              </w:rPr>
              <w:t>･</w:t>
            </w:r>
            <w:r w:rsidRPr="001C646B" w:rsidR="003C15C9">
              <w:rPr>
                <w:rFonts w:ascii="BIZ UDゴシック" w:hAnsi="BIZ UDゴシック"/>
                <w:sz w:val="18"/>
                <w:szCs w:val="18"/>
              </w:rPr>
              <w:t>システムイベントログ</w:t>
            </w:r>
          </w:p>
        </w:tc>
        <w:tc>
          <w:tcPr>
            <w:tcW w:w="3402" w:type="dxa"/>
            <w:shd w:val="clear" w:color="auto" w:fill="FFFFFF" w:themeFill="background1"/>
            <w:tcMar/>
          </w:tcPr>
          <w:p w:rsidRPr="001C646B" w:rsidR="003C15C9" w:rsidP="00BE3133" w:rsidRDefault="003C15C9" w14:paraId="5D97E846" w14:textId="77777777">
            <w:pPr>
              <w:jc w:val="left"/>
              <w:rPr>
                <w:rFonts w:ascii="BIZ UDゴシック" w:hAnsi="BIZ UDゴシック"/>
                <w:sz w:val="18"/>
                <w:szCs w:val="18"/>
              </w:rPr>
            </w:pPr>
            <w:r w:rsidRPr="001C646B">
              <w:rPr>
                <w:rFonts w:hint="eastAsia" w:ascii="BIZ UDゴシック" w:hAnsi="BIZ UDゴシック"/>
                <w:sz w:val="18"/>
                <w:szCs w:val="18"/>
              </w:rPr>
              <w:t>①</w:t>
            </w:r>
            <w:r w:rsidRPr="001C646B">
              <w:rPr>
                <w:rFonts w:ascii="BIZ UDゴシック" w:hAnsi="BIZ UDゴシック"/>
                <w:sz w:val="18"/>
                <w:szCs w:val="18"/>
              </w:rPr>
              <w:t xml:space="preserve">CloudWatch </w:t>
            </w:r>
            <w:proofErr w:type="spellStart"/>
            <w:r w:rsidRPr="001C646B">
              <w:rPr>
                <w:rFonts w:ascii="BIZ UDゴシック" w:hAnsi="BIZ UDゴシック"/>
                <w:sz w:val="18"/>
                <w:szCs w:val="18"/>
              </w:rPr>
              <w:t>Agent→CloudWatch</w:t>
            </w:r>
            <w:proofErr w:type="spellEnd"/>
            <w:r w:rsidRPr="001C646B">
              <w:rPr>
                <w:rFonts w:ascii="BIZ UDゴシック" w:hAnsi="BIZ UDゴシック"/>
                <w:sz w:val="18"/>
                <w:szCs w:val="18"/>
              </w:rPr>
              <w:t xml:space="preserve"> Logs</w:t>
            </w:r>
          </w:p>
          <w:p w:rsidRPr="001C646B" w:rsidR="003C15C9" w:rsidP="000006AB" w:rsidRDefault="003C15C9" w14:paraId="008215A5" w14:textId="199DCF62">
            <w:pPr>
              <w:jc w:val="left"/>
              <w:rPr>
                <w:rFonts w:ascii="BIZ UDゴシック" w:hAnsi="BIZ UDゴシック"/>
                <w:sz w:val="18"/>
                <w:szCs w:val="18"/>
              </w:rPr>
            </w:pPr>
            <w:r w:rsidRPr="001C646B">
              <w:rPr>
                <w:rFonts w:hint="eastAsia" w:ascii="BIZ UDゴシック" w:hAnsi="BIZ UDゴシック"/>
                <w:sz w:val="18"/>
                <w:szCs w:val="18"/>
              </w:rPr>
              <w:t>②</w:t>
            </w:r>
            <w:r w:rsidRPr="001C646B">
              <w:rPr>
                <w:rFonts w:ascii="BIZ UDゴシック" w:hAnsi="BIZ UDゴシック"/>
                <w:sz w:val="18"/>
                <w:szCs w:val="18"/>
              </w:rPr>
              <w:t>CloudWatch Logs→EventBridge→S3</w:t>
            </w:r>
          </w:p>
        </w:tc>
        <w:tc>
          <w:tcPr>
            <w:tcW w:w="2551" w:type="dxa"/>
            <w:shd w:val="clear" w:color="auto" w:fill="FFFFFF" w:themeFill="background1"/>
            <w:tcMar/>
          </w:tcPr>
          <w:p w:rsidRPr="001C646B" w:rsidR="003C15C9" w:rsidP="00BE3133" w:rsidRDefault="003C15C9" w14:paraId="19F576F1" w14:textId="77777777">
            <w:pPr>
              <w:rPr>
                <w:rFonts w:ascii="BIZ UDゴシック" w:hAnsi="BIZ UDゴシック"/>
                <w:sz w:val="18"/>
                <w:szCs w:val="18"/>
              </w:rPr>
            </w:pPr>
            <w:r w:rsidRPr="001C646B">
              <w:rPr>
                <w:rFonts w:hint="eastAsia" w:ascii="BIZ UDゴシック" w:hAnsi="BIZ UDゴシック"/>
                <w:sz w:val="18"/>
                <w:szCs w:val="18"/>
              </w:rPr>
              <w:t>①過去</w:t>
            </w:r>
            <w:r w:rsidRPr="001C646B">
              <w:rPr>
                <w:rFonts w:ascii="BIZ UDゴシック" w:hAnsi="BIZ UDゴシック"/>
                <w:sz w:val="18"/>
                <w:szCs w:val="18"/>
              </w:rPr>
              <w:t>14日まで： CloudWatch Logs</w:t>
            </w:r>
          </w:p>
          <w:p w:rsidRPr="001C646B" w:rsidR="003C15C9" w:rsidP="00BE3133" w:rsidRDefault="003C15C9" w14:paraId="198517A3" w14:textId="78E0BB89">
            <w:pPr>
              <w:rPr>
                <w:rFonts w:ascii="BIZ UDゴシック" w:hAnsi="BIZ UDゴシック"/>
                <w:sz w:val="18"/>
                <w:szCs w:val="18"/>
              </w:rPr>
            </w:pPr>
            <w:r w:rsidRPr="001C646B">
              <w:rPr>
                <w:rFonts w:hint="eastAsia" w:ascii="BIZ UDゴシック" w:hAnsi="BIZ UDゴシック"/>
                <w:sz w:val="18"/>
                <w:szCs w:val="18"/>
              </w:rPr>
              <w:t>②</w:t>
            </w:r>
            <w:r w:rsidRPr="001C646B">
              <w:rPr>
                <w:rFonts w:ascii="BIZ UDゴシック" w:hAnsi="BIZ UDゴシック"/>
                <w:sz w:val="18"/>
                <w:szCs w:val="18"/>
              </w:rPr>
              <w:t>180日まで：S3</w:t>
            </w:r>
          </w:p>
        </w:tc>
        <w:tc>
          <w:tcPr>
            <w:tcW w:w="1985" w:type="dxa"/>
            <w:shd w:val="clear" w:color="auto" w:fill="FFFFFF" w:themeFill="background1"/>
            <w:tcMar/>
          </w:tcPr>
          <w:p w:rsidRPr="001C646B" w:rsidR="003C15C9" w:rsidP="00BE3133" w:rsidRDefault="003C15C9" w14:paraId="4E783AC9" w14:textId="77777777">
            <w:pPr>
              <w:rPr>
                <w:rFonts w:ascii="BIZ UDゴシック" w:hAnsi="BIZ UDゴシック"/>
                <w:sz w:val="18"/>
                <w:szCs w:val="18"/>
              </w:rPr>
            </w:pPr>
            <w:r w:rsidRPr="001C646B">
              <w:rPr>
                <w:rFonts w:hint="eastAsia" w:ascii="BIZ UDゴシック" w:hAnsi="BIZ UDゴシック"/>
                <w:sz w:val="18"/>
                <w:szCs w:val="18"/>
              </w:rPr>
              <w:t>①監視</w:t>
            </w:r>
          </w:p>
          <w:p w:rsidRPr="001C646B" w:rsidR="003C15C9" w:rsidP="00BE3133" w:rsidRDefault="003C15C9" w14:paraId="21E880A4" w14:textId="75741605">
            <w:pPr>
              <w:rPr>
                <w:rFonts w:ascii="BIZ UDゴシック" w:hAnsi="BIZ UDゴシック"/>
                <w:sz w:val="18"/>
                <w:szCs w:val="18"/>
              </w:rPr>
            </w:pPr>
            <w:r w:rsidRPr="001C646B">
              <w:rPr>
                <w:rFonts w:hint="eastAsia" w:ascii="BIZ UDゴシック" w:hAnsi="BIZ UDゴシック"/>
                <w:sz w:val="18"/>
                <w:szCs w:val="18"/>
              </w:rPr>
              <w:t>②障害調査・監査</w:t>
            </w:r>
          </w:p>
        </w:tc>
        <w:tc>
          <w:tcPr>
            <w:tcW w:w="1795" w:type="dxa"/>
            <w:shd w:val="clear" w:color="auto" w:fill="FFFFFF" w:themeFill="background1"/>
            <w:tcMar/>
          </w:tcPr>
          <w:p w:rsidRPr="00BE3133" w:rsidR="003C15C9" w:rsidRDefault="003C15C9" w14:paraId="6F9BC9F0" w14:textId="77777777">
            <w:pPr>
              <w:rPr>
                <w:sz w:val="21"/>
                <w:szCs w:val="21"/>
              </w:rPr>
            </w:pPr>
          </w:p>
        </w:tc>
      </w:tr>
      <w:tr w:rsidRPr="00434ECA" w:rsidR="003C15C9" w:rsidTr="7560DB47" w14:paraId="0104F74C" w14:textId="77777777">
        <w:tc>
          <w:tcPr>
            <w:tcW w:w="1843" w:type="dxa"/>
            <w:tcMar/>
          </w:tcPr>
          <w:p w:rsidRPr="001C646B" w:rsidR="003C15C9" w:rsidP="000006AB" w:rsidRDefault="003C15C9" w14:paraId="4D4DC41C" w14:textId="7E298112">
            <w:pPr>
              <w:rPr>
                <w:rFonts w:ascii="BIZ UDゴシック" w:hAnsi="BIZ UDゴシック"/>
                <w:sz w:val="18"/>
                <w:szCs w:val="18"/>
              </w:rPr>
            </w:pPr>
            <w:r w:rsidRPr="001C646B">
              <w:rPr>
                <w:rFonts w:ascii="BIZ UDゴシック" w:hAnsi="BIZ UDゴシック"/>
                <w:sz w:val="18"/>
                <w:szCs w:val="18"/>
              </w:rPr>
              <w:t>運用管理サーバ</w:t>
            </w:r>
          </w:p>
        </w:tc>
        <w:tc>
          <w:tcPr>
            <w:tcW w:w="2552" w:type="dxa"/>
            <w:tcMar/>
          </w:tcPr>
          <w:p w:rsidRPr="001C646B" w:rsidR="003C15C9" w:rsidP="000006AB" w:rsidRDefault="003C15C9" w14:paraId="50537E8E" w14:textId="36DA4EF7">
            <w:pPr>
              <w:rPr>
                <w:rFonts w:ascii="BIZ UDゴシック" w:hAnsi="BIZ UDゴシック"/>
                <w:sz w:val="18"/>
                <w:szCs w:val="18"/>
              </w:rPr>
            </w:pPr>
            <w:r w:rsidRPr="001C646B">
              <w:rPr>
                <w:rFonts w:hint="eastAsia" w:ascii="BIZ UDゴシック" w:hAnsi="BIZ UDゴシック"/>
                <w:sz w:val="18"/>
                <w:szCs w:val="18"/>
              </w:rPr>
              <w:t>･</w:t>
            </w:r>
            <w:r w:rsidRPr="001C646B">
              <w:rPr>
                <w:rFonts w:ascii="BIZ UDゴシック" w:hAnsi="BIZ UDゴシック"/>
                <w:sz w:val="18"/>
                <w:szCs w:val="18"/>
              </w:rPr>
              <w:t>システムイベントログ</w:t>
            </w:r>
            <w:r w:rsidRPr="001C646B">
              <w:rPr>
                <w:rFonts w:ascii="BIZ UDゴシック" w:hAnsi="BIZ UDゴシック"/>
                <w:sz w:val="18"/>
                <w:szCs w:val="18"/>
              </w:rPr>
              <w:br/>
            </w:r>
            <w:r w:rsidRPr="001C646B">
              <w:rPr>
                <w:rFonts w:hint="eastAsia" w:ascii="BIZ UDゴシック" w:hAnsi="BIZ UDゴシック"/>
                <w:sz w:val="18"/>
                <w:szCs w:val="18"/>
              </w:rPr>
              <w:t>･</w:t>
            </w:r>
            <w:r w:rsidRPr="001C646B">
              <w:rPr>
                <w:rFonts w:ascii="BIZ UDゴシック" w:hAnsi="BIZ UDゴシック"/>
                <w:sz w:val="18"/>
                <w:szCs w:val="18"/>
              </w:rPr>
              <w:t>ミドルウェア(DHCP/DNS/FTP)ログ</w:t>
            </w:r>
          </w:p>
        </w:tc>
        <w:tc>
          <w:tcPr>
            <w:tcW w:w="3402" w:type="dxa"/>
            <w:tcMar/>
          </w:tcPr>
          <w:p w:rsidRPr="001C646B" w:rsidR="003C15C9" w:rsidP="000006AB" w:rsidRDefault="003C15C9" w14:paraId="32ED7D36" w14:textId="77777777">
            <w:pPr>
              <w:jc w:val="left"/>
              <w:rPr>
                <w:rFonts w:ascii="BIZ UDゴシック" w:hAnsi="BIZ UDゴシック"/>
                <w:sz w:val="18"/>
                <w:szCs w:val="18"/>
              </w:rPr>
            </w:pPr>
            <w:r w:rsidRPr="001C646B">
              <w:rPr>
                <w:rFonts w:hint="eastAsia" w:ascii="BIZ UDゴシック" w:hAnsi="BIZ UDゴシック"/>
                <w:sz w:val="18"/>
                <w:szCs w:val="18"/>
              </w:rPr>
              <w:t>①</w:t>
            </w:r>
            <w:r w:rsidRPr="001C646B">
              <w:rPr>
                <w:rFonts w:ascii="BIZ UDゴシック" w:hAnsi="BIZ UDゴシック"/>
                <w:sz w:val="18"/>
                <w:szCs w:val="18"/>
              </w:rPr>
              <w:t xml:space="preserve">CloudWatch </w:t>
            </w:r>
            <w:proofErr w:type="spellStart"/>
            <w:r w:rsidRPr="001C646B">
              <w:rPr>
                <w:rFonts w:ascii="BIZ UDゴシック" w:hAnsi="BIZ UDゴシック"/>
                <w:sz w:val="18"/>
                <w:szCs w:val="18"/>
              </w:rPr>
              <w:t>Agent→CloudWatch</w:t>
            </w:r>
            <w:proofErr w:type="spellEnd"/>
            <w:r w:rsidRPr="001C646B">
              <w:rPr>
                <w:rFonts w:ascii="BIZ UDゴシック" w:hAnsi="BIZ UDゴシック"/>
                <w:sz w:val="18"/>
                <w:szCs w:val="18"/>
              </w:rPr>
              <w:t xml:space="preserve"> Logs</w:t>
            </w:r>
          </w:p>
          <w:p w:rsidRPr="001C646B" w:rsidR="003C15C9" w:rsidP="000006AB" w:rsidRDefault="003C15C9" w14:paraId="2E2AE0FC" w14:textId="5BE95CED">
            <w:pPr>
              <w:jc w:val="left"/>
              <w:rPr>
                <w:rFonts w:ascii="BIZ UDゴシック" w:hAnsi="BIZ UDゴシック"/>
                <w:sz w:val="18"/>
                <w:szCs w:val="18"/>
              </w:rPr>
            </w:pPr>
            <w:r w:rsidRPr="001C646B">
              <w:rPr>
                <w:rFonts w:hint="eastAsia" w:ascii="BIZ UDゴシック" w:hAnsi="BIZ UDゴシック"/>
                <w:sz w:val="18"/>
                <w:szCs w:val="18"/>
              </w:rPr>
              <w:t>②</w:t>
            </w:r>
            <w:r w:rsidRPr="001C646B">
              <w:rPr>
                <w:rFonts w:ascii="BIZ UDゴシック" w:hAnsi="BIZ UDゴシック"/>
                <w:sz w:val="18"/>
                <w:szCs w:val="18"/>
              </w:rPr>
              <w:t>CloudWatch Logs→EventBridge→S3</w:t>
            </w:r>
          </w:p>
        </w:tc>
        <w:tc>
          <w:tcPr>
            <w:tcW w:w="2551" w:type="dxa"/>
            <w:tcMar/>
          </w:tcPr>
          <w:p w:rsidRPr="001C646B" w:rsidR="003C15C9" w:rsidP="00615324" w:rsidRDefault="003C15C9" w14:paraId="4E04E6F9" w14:textId="77777777">
            <w:pPr>
              <w:rPr>
                <w:rFonts w:ascii="BIZ UDゴシック" w:hAnsi="BIZ UDゴシック"/>
                <w:sz w:val="18"/>
                <w:szCs w:val="18"/>
              </w:rPr>
            </w:pPr>
            <w:r w:rsidRPr="001C646B">
              <w:rPr>
                <w:rFonts w:hint="eastAsia" w:ascii="BIZ UDゴシック" w:hAnsi="BIZ UDゴシック"/>
                <w:sz w:val="18"/>
                <w:szCs w:val="18"/>
              </w:rPr>
              <w:t>①過去</w:t>
            </w:r>
            <w:r w:rsidRPr="001C646B">
              <w:rPr>
                <w:rFonts w:ascii="BIZ UDゴシック" w:hAnsi="BIZ UDゴシック"/>
                <w:sz w:val="18"/>
                <w:szCs w:val="18"/>
              </w:rPr>
              <w:t>14日まで： CloudWatch Logs</w:t>
            </w:r>
          </w:p>
          <w:p w:rsidRPr="001C646B" w:rsidR="003C15C9" w:rsidP="000006AB" w:rsidRDefault="003C15C9" w14:paraId="3E05DD64" w14:textId="2D1DB706">
            <w:pPr>
              <w:rPr>
                <w:rFonts w:ascii="BIZ UDゴシック" w:hAnsi="BIZ UDゴシック"/>
                <w:sz w:val="18"/>
                <w:szCs w:val="18"/>
              </w:rPr>
            </w:pPr>
            <w:r w:rsidRPr="001C646B">
              <w:rPr>
                <w:rFonts w:hint="eastAsia" w:ascii="BIZ UDゴシック" w:hAnsi="BIZ UDゴシック"/>
                <w:sz w:val="18"/>
                <w:szCs w:val="18"/>
              </w:rPr>
              <w:t>②</w:t>
            </w:r>
            <w:r w:rsidRPr="001C646B">
              <w:rPr>
                <w:rFonts w:ascii="BIZ UDゴシック" w:hAnsi="BIZ UDゴシック"/>
                <w:sz w:val="18"/>
                <w:szCs w:val="18"/>
              </w:rPr>
              <w:t>180日まで：S3</w:t>
            </w:r>
          </w:p>
        </w:tc>
        <w:tc>
          <w:tcPr>
            <w:tcW w:w="1985" w:type="dxa"/>
            <w:tcMar/>
          </w:tcPr>
          <w:p w:rsidRPr="001C646B" w:rsidR="003C15C9" w:rsidRDefault="003C15C9" w14:paraId="1325316B" w14:textId="77777777">
            <w:pPr>
              <w:rPr>
                <w:rFonts w:ascii="BIZ UDゴシック" w:hAnsi="BIZ UDゴシック"/>
                <w:sz w:val="18"/>
                <w:szCs w:val="18"/>
              </w:rPr>
            </w:pPr>
            <w:r w:rsidRPr="001C646B">
              <w:rPr>
                <w:rFonts w:hint="eastAsia" w:ascii="BIZ UDゴシック" w:hAnsi="BIZ UDゴシック"/>
                <w:sz w:val="18"/>
                <w:szCs w:val="18"/>
              </w:rPr>
              <w:t>①監視</w:t>
            </w:r>
          </w:p>
          <w:p w:rsidRPr="001C646B" w:rsidR="003C15C9" w:rsidRDefault="003C15C9" w14:paraId="4D2C869B" w14:textId="3ABC87C9">
            <w:pPr>
              <w:rPr>
                <w:rFonts w:ascii="BIZ UDゴシック" w:hAnsi="BIZ UDゴシック"/>
                <w:sz w:val="18"/>
                <w:szCs w:val="18"/>
              </w:rPr>
            </w:pPr>
            <w:r w:rsidRPr="001C646B">
              <w:rPr>
                <w:rFonts w:hint="eastAsia" w:ascii="BIZ UDゴシック" w:hAnsi="BIZ UDゴシック"/>
                <w:sz w:val="18"/>
                <w:szCs w:val="18"/>
              </w:rPr>
              <w:t>②障害調査・監査</w:t>
            </w:r>
          </w:p>
        </w:tc>
        <w:tc>
          <w:tcPr>
            <w:tcW w:w="1795" w:type="dxa"/>
            <w:tcMar/>
          </w:tcPr>
          <w:p w:rsidRPr="000006AB" w:rsidR="003C15C9" w:rsidP="000006AB" w:rsidRDefault="003C15C9" w14:paraId="020B27DD" w14:textId="2AF67D2A">
            <w:pPr>
              <w:rPr>
                <w:sz w:val="21"/>
                <w:szCs w:val="21"/>
              </w:rPr>
            </w:pPr>
          </w:p>
        </w:tc>
      </w:tr>
      <w:tr w:rsidRPr="00434ECA" w:rsidR="003C15C9" w:rsidTr="7560DB47" w14:paraId="251DBF46" w14:textId="77777777">
        <w:tc>
          <w:tcPr>
            <w:tcW w:w="1843" w:type="dxa"/>
            <w:tcMar/>
          </w:tcPr>
          <w:p w:rsidRPr="001C646B" w:rsidR="003C15C9" w:rsidP="000006AB" w:rsidRDefault="003C15C9" w14:paraId="368FBFF5" w14:textId="47E4900B">
            <w:pPr>
              <w:rPr>
                <w:rFonts w:ascii="BIZ UDゴシック" w:hAnsi="BIZ UDゴシック"/>
                <w:sz w:val="18"/>
                <w:szCs w:val="18"/>
              </w:rPr>
            </w:pPr>
            <w:r w:rsidRPr="001C646B">
              <w:rPr>
                <w:rFonts w:ascii="BIZ UDゴシック" w:hAnsi="BIZ UDゴシック"/>
                <w:sz w:val="18"/>
                <w:szCs w:val="18"/>
              </w:rPr>
              <w:t>キャッシュサーバ</w:t>
            </w:r>
          </w:p>
        </w:tc>
        <w:tc>
          <w:tcPr>
            <w:tcW w:w="2552" w:type="dxa"/>
            <w:tcMar/>
          </w:tcPr>
          <w:p w:rsidRPr="001C646B" w:rsidR="003C15C9" w:rsidP="000006AB" w:rsidRDefault="003C15C9" w14:paraId="4C26E36F" w14:textId="2BA4AF2E">
            <w:pPr>
              <w:rPr>
                <w:rFonts w:ascii="BIZ UDゴシック" w:hAnsi="BIZ UDゴシック"/>
                <w:sz w:val="18"/>
                <w:szCs w:val="18"/>
              </w:rPr>
            </w:pPr>
            <w:r w:rsidRPr="001C646B">
              <w:rPr>
                <w:rFonts w:hint="eastAsia" w:ascii="BIZ UDゴシック" w:hAnsi="BIZ UDゴシック"/>
                <w:sz w:val="18"/>
                <w:szCs w:val="18"/>
              </w:rPr>
              <w:t>アクセスログ</w:t>
            </w:r>
          </w:p>
        </w:tc>
        <w:tc>
          <w:tcPr>
            <w:tcW w:w="3402" w:type="dxa"/>
            <w:tcMar/>
          </w:tcPr>
          <w:p w:rsidRPr="001C646B" w:rsidR="003C15C9" w:rsidP="00615324" w:rsidRDefault="003C15C9" w14:paraId="50ED72C0" w14:textId="77777777">
            <w:pPr>
              <w:jc w:val="left"/>
              <w:rPr>
                <w:rFonts w:ascii="BIZ UDゴシック" w:hAnsi="BIZ UDゴシック"/>
                <w:sz w:val="18"/>
                <w:szCs w:val="18"/>
              </w:rPr>
            </w:pPr>
            <w:r w:rsidRPr="001C646B">
              <w:rPr>
                <w:rFonts w:hint="eastAsia" w:ascii="BIZ UDゴシック" w:hAnsi="BIZ UDゴシック"/>
                <w:sz w:val="18"/>
                <w:szCs w:val="18"/>
              </w:rPr>
              <w:t>①</w:t>
            </w:r>
            <w:r w:rsidRPr="001C646B">
              <w:rPr>
                <w:rFonts w:ascii="BIZ UDゴシック" w:hAnsi="BIZ UDゴシック"/>
                <w:sz w:val="18"/>
                <w:szCs w:val="18"/>
              </w:rPr>
              <w:t xml:space="preserve">Storage </w:t>
            </w:r>
            <w:proofErr w:type="spellStart"/>
            <w:r w:rsidRPr="001C646B">
              <w:rPr>
                <w:rFonts w:ascii="BIZ UDゴシック" w:hAnsi="BIZ UDゴシック"/>
                <w:sz w:val="18"/>
                <w:szCs w:val="18"/>
              </w:rPr>
              <w:t>Gateway→CloudWatch</w:t>
            </w:r>
            <w:proofErr w:type="spellEnd"/>
            <w:r w:rsidRPr="001C646B">
              <w:rPr>
                <w:rFonts w:ascii="BIZ UDゴシック" w:hAnsi="BIZ UDゴシック"/>
                <w:sz w:val="18"/>
                <w:szCs w:val="18"/>
              </w:rPr>
              <w:t xml:space="preserve"> Logs</w:t>
            </w:r>
          </w:p>
          <w:p w:rsidRPr="001C646B" w:rsidR="003C15C9" w:rsidP="000006AB" w:rsidRDefault="003C15C9" w14:paraId="0AEFF497" w14:textId="40581C79">
            <w:pPr>
              <w:jc w:val="left"/>
              <w:rPr>
                <w:rFonts w:ascii="BIZ UDゴシック" w:hAnsi="BIZ UDゴシック"/>
                <w:sz w:val="18"/>
                <w:szCs w:val="18"/>
              </w:rPr>
            </w:pPr>
            <w:r w:rsidRPr="001C646B">
              <w:rPr>
                <w:rFonts w:hint="eastAsia" w:ascii="BIZ UDゴシック" w:hAnsi="BIZ UDゴシック"/>
                <w:sz w:val="18"/>
                <w:szCs w:val="18"/>
              </w:rPr>
              <w:t>②</w:t>
            </w:r>
            <w:r w:rsidRPr="001C646B">
              <w:rPr>
                <w:rFonts w:ascii="BIZ UDゴシック" w:hAnsi="BIZ UDゴシック"/>
                <w:sz w:val="18"/>
                <w:szCs w:val="18"/>
              </w:rPr>
              <w:t>CloudWatch Logs→EventBridge→S3</w:t>
            </w:r>
          </w:p>
        </w:tc>
        <w:tc>
          <w:tcPr>
            <w:tcW w:w="2551" w:type="dxa"/>
            <w:tcMar/>
          </w:tcPr>
          <w:p w:rsidRPr="001C646B" w:rsidR="003C15C9" w:rsidP="00615324" w:rsidRDefault="003C15C9" w14:paraId="2748FFC8" w14:textId="77777777">
            <w:pPr>
              <w:rPr>
                <w:rFonts w:ascii="BIZ UDゴシック" w:hAnsi="BIZ UDゴシック"/>
                <w:sz w:val="18"/>
                <w:szCs w:val="18"/>
              </w:rPr>
            </w:pPr>
            <w:r w:rsidRPr="001C646B">
              <w:rPr>
                <w:rFonts w:hint="eastAsia" w:ascii="BIZ UDゴシック" w:hAnsi="BIZ UDゴシック"/>
                <w:sz w:val="18"/>
                <w:szCs w:val="18"/>
              </w:rPr>
              <w:t>①過去</w:t>
            </w:r>
            <w:r w:rsidRPr="001C646B">
              <w:rPr>
                <w:rFonts w:ascii="BIZ UDゴシック" w:hAnsi="BIZ UDゴシック"/>
                <w:sz w:val="18"/>
                <w:szCs w:val="18"/>
              </w:rPr>
              <w:t>14日まで： CloudWatch Logs</w:t>
            </w:r>
          </w:p>
          <w:p w:rsidRPr="001C646B" w:rsidR="003C15C9" w:rsidP="000006AB" w:rsidRDefault="003C15C9" w14:paraId="32870179" w14:textId="368972CC">
            <w:pPr>
              <w:rPr>
                <w:rFonts w:ascii="BIZ UDゴシック" w:hAnsi="BIZ UDゴシック"/>
                <w:sz w:val="18"/>
                <w:szCs w:val="18"/>
              </w:rPr>
            </w:pPr>
            <w:r w:rsidRPr="001C646B">
              <w:rPr>
                <w:rFonts w:hint="eastAsia" w:ascii="BIZ UDゴシック" w:hAnsi="BIZ UDゴシック"/>
                <w:sz w:val="18"/>
                <w:szCs w:val="18"/>
              </w:rPr>
              <w:t>②</w:t>
            </w:r>
            <w:r w:rsidRPr="001C646B">
              <w:rPr>
                <w:rFonts w:ascii="BIZ UDゴシック" w:hAnsi="BIZ UDゴシック"/>
                <w:sz w:val="18"/>
                <w:szCs w:val="18"/>
              </w:rPr>
              <w:t>180日まで：S3</w:t>
            </w:r>
          </w:p>
        </w:tc>
        <w:tc>
          <w:tcPr>
            <w:tcW w:w="1985" w:type="dxa"/>
            <w:tcMar/>
          </w:tcPr>
          <w:p w:rsidRPr="001C646B" w:rsidR="003C15C9" w:rsidRDefault="003C15C9" w14:paraId="52C13166" w14:textId="77777777">
            <w:pPr>
              <w:rPr>
                <w:rFonts w:ascii="BIZ UDゴシック" w:hAnsi="BIZ UDゴシック"/>
                <w:sz w:val="18"/>
                <w:szCs w:val="18"/>
              </w:rPr>
            </w:pPr>
            <w:r w:rsidRPr="001C646B">
              <w:rPr>
                <w:rFonts w:hint="eastAsia" w:ascii="BIZ UDゴシック" w:hAnsi="BIZ UDゴシック"/>
                <w:sz w:val="18"/>
                <w:szCs w:val="18"/>
              </w:rPr>
              <w:t>①監視</w:t>
            </w:r>
          </w:p>
          <w:p w:rsidRPr="001C646B" w:rsidR="003C15C9" w:rsidRDefault="003C15C9" w14:paraId="40DE3670" w14:textId="2E3EF4F4">
            <w:pPr>
              <w:rPr>
                <w:rFonts w:ascii="BIZ UDゴシック" w:hAnsi="BIZ UDゴシック"/>
                <w:sz w:val="18"/>
                <w:szCs w:val="18"/>
              </w:rPr>
            </w:pPr>
            <w:r w:rsidRPr="001C646B">
              <w:rPr>
                <w:rFonts w:hint="eastAsia" w:ascii="BIZ UDゴシック" w:hAnsi="BIZ UDゴシック"/>
                <w:sz w:val="18"/>
                <w:szCs w:val="18"/>
              </w:rPr>
              <w:t>②障害調査・監査</w:t>
            </w:r>
          </w:p>
        </w:tc>
        <w:tc>
          <w:tcPr>
            <w:tcW w:w="1795" w:type="dxa"/>
            <w:tcMar/>
          </w:tcPr>
          <w:p w:rsidRPr="001C646B" w:rsidR="003C15C9" w:rsidP="000006AB" w:rsidRDefault="003C15C9" w14:paraId="005056C7" w14:textId="4034B3B0">
            <w:pPr>
              <w:rPr>
                <w:rFonts w:ascii="BIZ UDゴシック" w:hAnsi="BIZ UDゴシック"/>
                <w:sz w:val="18"/>
                <w:szCs w:val="18"/>
              </w:rPr>
            </w:pPr>
            <w:r w:rsidRPr="001C646B">
              <w:rPr>
                <w:rFonts w:hint="eastAsia" w:ascii="BIZ UDゴシック" w:hAnsi="BIZ UDゴシック"/>
                <w:sz w:val="18"/>
                <w:szCs w:val="18"/>
              </w:rPr>
              <w:t>本システム上に蓄積されたファイルおよびフォルダの意図しない一括削除</w:t>
            </w:r>
            <w:r w:rsidRPr="001C646B">
              <w:rPr>
                <w:rFonts w:ascii="BIZ UDゴシック" w:hAnsi="BIZ UDゴシック"/>
                <w:sz w:val="18"/>
                <w:szCs w:val="18"/>
              </w:rPr>
              <w:t>/リネームの監視</w:t>
            </w:r>
          </w:p>
        </w:tc>
      </w:tr>
      <w:tr w:rsidRPr="00434ECA" w:rsidR="003C15C9" w:rsidTr="7560DB47" w14:paraId="76AF5C89" w14:textId="77777777">
        <w:tc>
          <w:tcPr>
            <w:tcW w:w="1843" w:type="dxa"/>
            <w:tcMar/>
          </w:tcPr>
          <w:p w:rsidRPr="001C646B" w:rsidR="003C15C9" w:rsidP="000006AB" w:rsidRDefault="003C15C9" w14:paraId="013FB601" w14:textId="322CBC62">
            <w:pPr>
              <w:rPr>
                <w:rFonts w:ascii="BIZ UDゴシック" w:hAnsi="BIZ UDゴシック"/>
                <w:sz w:val="18"/>
                <w:szCs w:val="18"/>
              </w:rPr>
            </w:pPr>
            <w:proofErr w:type="spellStart"/>
            <w:r w:rsidRPr="001C646B">
              <w:rPr>
                <w:rFonts w:ascii="BIZ UDゴシック" w:hAnsi="BIZ UDゴシック"/>
                <w:sz w:val="18"/>
                <w:szCs w:val="18"/>
              </w:rPr>
              <w:t>FSx</w:t>
            </w:r>
            <w:proofErr w:type="spellEnd"/>
          </w:p>
        </w:tc>
        <w:tc>
          <w:tcPr>
            <w:tcW w:w="2552" w:type="dxa"/>
            <w:tcMar/>
          </w:tcPr>
          <w:p w:rsidRPr="001C646B" w:rsidR="003C15C9" w:rsidP="000006AB" w:rsidRDefault="003C15C9" w14:paraId="24581174" w14:textId="67E1536C">
            <w:pPr>
              <w:rPr>
                <w:rFonts w:ascii="BIZ UDゴシック" w:hAnsi="BIZ UDゴシック"/>
                <w:sz w:val="18"/>
                <w:szCs w:val="18"/>
              </w:rPr>
            </w:pPr>
            <w:r w:rsidRPr="001C646B">
              <w:rPr>
                <w:rFonts w:hint="eastAsia" w:ascii="BIZ UDゴシック" w:hAnsi="BIZ UDゴシック"/>
                <w:sz w:val="18"/>
                <w:szCs w:val="18"/>
              </w:rPr>
              <w:t>アクセスログ</w:t>
            </w:r>
          </w:p>
        </w:tc>
        <w:tc>
          <w:tcPr>
            <w:tcW w:w="3402" w:type="dxa"/>
            <w:tcMar/>
          </w:tcPr>
          <w:p w:rsidRPr="001C646B" w:rsidR="003C15C9" w:rsidP="000006AB" w:rsidRDefault="003C15C9" w14:paraId="2926E919" w14:textId="6F5683AC">
            <w:pPr>
              <w:jc w:val="left"/>
              <w:rPr>
                <w:rFonts w:ascii="BIZ UDゴシック" w:hAnsi="BIZ UDゴシック"/>
                <w:sz w:val="18"/>
                <w:szCs w:val="18"/>
              </w:rPr>
            </w:pPr>
            <w:r w:rsidRPr="001C646B">
              <w:rPr>
                <w:rFonts w:ascii="BIZ UDゴシック" w:hAnsi="BIZ UDゴシック"/>
                <w:sz w:val="18"/>
                <w:szCs w:val="18"/>
              </w:rPr>
              <w:t>①</w:t>
            </w:r>
            <w:proofErr w:type="spellStart"/>
            <w:r w:rsidRPr="001C646B">
              <w:rPr>
                <w:rFonts w:ascii="BIZ UDゴシック" w:hAnsi="BIZ UDゴシック"/>
                <w:sz w:val="18"/>
                <w:szCs w:val="18"/>
              </w:rPr>
              <w:t>FSx→CloudWatch</w:t>
            </w:r>
            <w:proofErr w:type="spellEnd"/>
            <w:r w:rsidRPr="001C646B">
              <w:rPr>
                <w:rFonts w:ascii="BIZ UDゴシック" w:hAnsi="BIZ UDゴシック"/>
                <w:sz w:val="18"/>
                <w:szCs w:val="18"/>
              </w:rPr>
              <w:t xml:space="preserve"> Logs</w:t>
            </w:r>
          </w:p>
          <w:p w:rsidRPr="001C646B" w:rsidR="003C15C9" w:rsidP="000006AB" w:rsidRDefault="003C15C9" w14:paraId="61A261E4" w14:textId="54C93993">
            <w:pPr>
              <w:jc w:val="left"/>
              <w:rPr>
                <w:rFonts w:ascii="BIZ UDゴシック" w:hAnsi="BIZ UDゴシック"/>
                <w:sz w:val="18"/>
                <w:szCs w:val="18"/>
              </w:rPr>
            </w:pPr>
            <w:r w:rsidRPr="001C646B">
              <w:rPr>
                <w:rFonts w:hint="eastAsia" w:ascii="BIZ UDゴシック" w:hAnsi="BIZ UDゴシック"/>
                <w:sz w:val="18"/>
                <w:szCs w:val="18"/>
              </w:rPr>
              <w:t>②</w:t>
            </w:r>
            <w:r w:rsidRPr="001C646B">
              <w:rPr>
                <w:rFonts w:ascii="BIZ UDゴシック" w:hAnsi="BIZ UDゴシック"/>
                <w:sz w:val="18"/>
                <w:szCs w:val="18"/>
              </w:rPr>
              <w:t>CloudWatch Logs→EventBridge→S3</w:t>
            </w:r>
          </w:p>
        </w:tc>
        <w:tc>
          <w:tcPr>
            <w:tcW w:w="2551" w:type="dxa"/>
            <w:tcMar/>
          </w:tcPr>
          <w:p w:rsidRPr="001C646B" w:rsidR="003C15C9" w:rsidP="00615324" w:rsidRDefault="003C15C9" w14:paraId="6F48BEEC" w14:textId="77777777">
            <w:pPr>
              <w:rPr>
                <w:rFonts w:ascii="BIZ UDゴシック" w:hAnsi="BIZ UDゴシック"/>
                <w:sz w:val="18"/>
                <w:szCs w:val="18"/>
              </w:rPr>
            </w:pPr>
            <w:r w:rsidRPr="001C646B">
              <w:rPr>
                <w:rFonts w:hint="eastAsia" w:ascii="BIZ UDゴシック" w:hAnsi="BIZ UDゴシック"/>
                <w:sz w:val="18"/>
                <w:szCs w:val="18"/>
              </w:rPr>
              <w:t>①過去</w:t>
            </w:r>
            <w:r w:rsidRPr="001C646B">
              <w:rPr>
                <w:rFonts w:ascii="BIZ UDゴシック" w:hAnsi="BIZ UDゴシック"/>
                <w:sz w:val="18"/>
                <w:szCs w:val="18"/>
              </w:rPr>
              <w:t>14日まで： CloudWatch Logs</w:t>
            </w:r>
          </w:p>
          <w:p w:rsidRPr="001C646B" w:rsidR="003C15C9" w:rsidP="000006AB" w:rsidRDefault="003C15C9" w14:paraId="2D926512" w14:textId="54D15819">
            <w:pPr>
              <w:rPr>
                <w:rFonts w:ascii="BIZ UDゴシック" w:hAnsi="BIZ UDゴシック"/>
                <w:sz w:val="18"/>
                <w:szCs w:val="18"/>
              </w:rPr>
            </w:pPr>
            <w:r w:rsidRPr="001C646B">
              <w:rPr>
                <w:rFonts w:hint="eastAsia" w:ascii="BIZ UDゴシック" w:hAnsi="BIZ UDゴシック"/>
                <w:sz w:val="18"/>
                <w:szCs w:val="18"/>
              </w:rPr>
              <w:t>②</w:t>
            </w:r>
            <w:r w:rsidRPr="001C646B">
              <w:rPr>
                <w:rFonts w:ascii="BIZ UDゴシック" w:hAnsi="BIZ UDゴシック"/>
                <w:sz w:val="18"/>
                <w:szCs w:val="18"/>
              </w:rPr>
              <w:t>180日まで：S3</w:t>
            </w:r>
          </w:p>
        </w:tc>
        <w:tc>
          <w:tcPr>
            <w:tcW w:w="1985" w:type="dxa"/>
            <w:tcMar/>
          </w:tcPr>
          <w:p w:rsidRPr="001C646B" w:rsidR="003C15C9" w:rsidRDefault="003C15C9" w14:paraId="4E6CBEC4" w14:textId="77777777">
            <w:pPr>
              <w:rPr>
                <w:rFonts w:ascii="BIZ UDゴシック" w:hAnsi="BIZ UDゴシック"/>
                <w:sz w:val="18"/>
                <w:szCs w:val="18"/>
              </w:rPr>
            </w:pPr>
            <w:r w:rsidRPr="001C646B">
              <w:rPr>
                <w:rFonts w:hint="eastAsia" w:ascii="BIZ UDゴシック" w:hAnsi="BIZ UDゴシック"/>
                <w:sz w:val="18"/>
                <w:szCs w:val="18"/>
              </w:rPr>
              <w:t>①監視</w:t>
            </w:r>
          </w:p>
          <w:p w:rsidRPr="001C646B" w:rsidR="003C15C9" w:rsidRDefault="003C15C9" w14:paraId="1FAC3F36" w14:textId="4C654F20">
            <w:pPr>
              <w:rPr>
                <w:rFonts w:ascii="BIZ UDゴシック" w:hAnsi="BIZ UDゴシック"/>
                <w:sz w:val="18"/>
                <w:szCs w:val="18"/>
              </w:rPr>
            </w:pPr>
            <w:r w:rsidRPr="001C646B">
              <w:rPr>
                <w:rFonts w:hint="eastAsia" w:ascii="BIZ UDゴシック" w:hAnsi="BIZ UDゴシック"/>
                <w:sz w:val="18"/>
                <w:szCs w:val="18"/>
              </w:rPr>
              <w:t>②障害調査・監査</w:t>
            </w:r>
          </w:p>
        </w:tc>
        <w:tc>
          <w:tcPr>
            <w:tcW w:w="1795" w:type="dxa"/>
            <w:tcMar/>
          </w:tcPr>
          <w:p w:rsidRPr="000006AB" w:rsidR="003C15C9" w:rsidP="000006AB" w:rsidRDefault="003C15C9" w14:paraId="643C41A6" w14:textId="27DB35D0">
            <w:pPr>
              <w:rPr>
                <w:sz w:val="21"/>
                <w:szCs w:val="21"/>
              </w:rPr>
            </w:pPr>
          </w:p>
        </w:tc>
      </w:tr>
      <w:tr w:rsidR="6F48A8F9" w:rsidTr="7560DB47" w14:paraId="429C7348">
        <w:trPr>
          <w:trHeight w:val="300"/>
          <w:ins w:author="Kazuma Mita" w:date="2025-08-14T07:21:13.08Z" w16du:dateUtc="2025-08-14T07:21:13.08Z" w:id="902588819"/>
        </w:trPr>
        <w:tc>
          <w:tcPr>
            <w:tcW w:w="1843" w:type="dxa"/>
            <w:tcMar/>
          </w:tcPr>
          <w:p w:rsidR="3B63FCE6" w:rsidP="6F48A8F9" w:rsidRDefault="3B63FCE6" w14:paraId="3C7A0E38" w14:textId="0F1BA36F">
            <w:pPr>
              <w:pStyle w:val="a"/>
              <w:rPr>
                <w:rFonts w:ascii="BIZ UDゴシック" w:hAnsi="BIZ UDゴシック"/>
                <w:sz w:val="18"/>
                <w:szCs w:val="18"/>
              </w:rPr>
            </w:pPr>
            <w:ins w:author="Kazuma Mita" w:date="2025-08-14T07:21:16.035Z" w:id="393839610">
              <w:r w:rsidRPr="6F48A8F9" w:rsidR="3B63FCE6">
                <w:rPr>
                  <w:rFonts w:ascii="BIZ UDゴシック" w:hAnsi="BIZ UDゴシック"/>
                  <w:sz w:val="18"/>
                  <w:szCs w:val="18"/>
                </w:rPr>
                <w:t>S3</w:t>
              </w:r>
            </w:ins>
          </w:p>
        </w:tc>
        <w:tc>
          <w:tcPr>
            <w:tcW w:w="2552" w:type="dxa"/>
            <w:tcMar/>
          </w:tcPr>
          <w:p w:rsidR="3B63FCE6" w:rsidP="6F48A8F9" w:rsidRDefault="3B63FCE6" w14:paraId="21C24910" w14:textId="301748E8">
            <w:pPr>
              <w:pStyle w:val="a"/>
              <w:rPr>
                <w:rFonts w:ascii="BIZ UDゴシック" w:hAnsi="BIZ UDゴシック"/>
                <w:sz w:val="18"/>
                <w:szCs w:val="18"/>
              </w:rPr>
            </w:pPr>
            <w:ins w:author="Kazuma Mita" w:date="2025-08-14T07:21:19.425Z" w:id="2013863139">
              <w:r w:rsidRPr="6F48A8F9" w:rsidR="3B63FCE6">
                <w:rPr>
                  <w:rFonts w:ascii="BIZ UDゴシック" w:hAnsi="BIZ UDゴシック"/>
                  <w:sz w:val="18"/>
                  <w:szCs w:val="18"/>
                </w:rPr>
                <w:t>アクセスログ</w:t>
              </w:r>
            </w:ins>
          </w:p>
        </w:tc>
        <w:tc>
          <w:tcPr>
            <w:tcW w:w="3402" w:type="dxa"/>
            <w:tcMar/>
          </w:tcPr>
          <w:p w:rsidR="3B63FCE6" w:rsidP="6F48A8F9" w:rsidRDefault="3B63FCE6" w14:paraId="2AEC8336" w14:textId="69B0143C">
            <w:pPr>
              <w:pStyle w:val="a"/>
              <w:jc w:val="left"/>
              <w:rPr>
                <w:rFonts w:ascii="BIZ UDゴシック" w:hAnsi="BIZ UDゴシック"/>
                <w:sz w:val="18"/>
                <w:szCs w:val="18"/>
              </w:rPr>
            </w:pPr>
            <w:ins w:author="Kazuma Mita" w:date="2025-08-14T07:21:28.219Z" w:id="1677138128">
              <w:r w:rsidRPr="6F48A8F9" w:rsidR="3B63FCE6">
                <w:rPr>
                  <w:rFonts w:ascii="BIZ UDゴシック" w:hAnsi="BIZ UDゴシック"/>
                  <w:sz w:val="18"/>
                  <w:szCs w:val="18"/>
                </w:rPr>
                <w:t>S3</w:t>
              </w:r>
            </w:ins>
          </w:p>
        </w:tc>
        <w:tc>
          <w:tcPr>
            <w:tcW w:w="2551" w:type="dxa"/>
            <w:tcMar/>
          </w:tcPr>
          <w:p w:rsidR="3B63FCE6" w:rsidP="6F48A8F9" w:rsidRDefault="3B63FCE6" w14:paraId="41123B6E" w14:textId="5DE3371D">
            <w:pPr>
              <w:pStyle w:val="a"/>
              <w:rPr>
                <w:rFonts w:ascii="BIZ UDゴシック" w:hAnsi="BIZ UDゴシック"/>
                <w:sz w:val="18"/>
                <w:szCs w:val="18"/>
              </w:rPr>
            </w:pPr>
            <w:ins w:author="Kazuma Mita" w:date="2025-08-14T07:21:41.189Z" w:id="1708940912">
              <w:r w:rsidRPr="6F48A8F9" w:rsidR="3B63FCE6">
                <w:rPr>
                  <w:rFonts w:ascii="BIZ UDゴシック" w:hAnsi="BIZ UDゴシック"/>
                  <w:sz w:val="18"/>
                  <w:szCs w:val="18"/>
                </w:rPr>
                <w:t>180日まで：S3</w:t>
              </w:r>
            </w:ins>
          </w:p>
        </w:tc>
        <w:tc>
          <w:tcPr>
            <w:tcW w:w="1985" w:type="dxa"/>
            <w:tcMar/>
          </w:tcPr>
          <w:p w:rsidR="3B63FCE6" w:rsidP="6F48A8F9" w:rsidRDefault="3B63FCE6" w14:paraId="7DFCBA7E" w14:textId="3A4A2A86">
            <w:pPr>
              <w:pStyle w:val="a"/>
              <w:rPr>
                <w:rFonts w:ascii="BIZ UDゴシック" w:hAnsi="BIZ UDゴシック"/>
                <w:sz w:val="18"/>
                <w:szCs w:val="18"/>
              </w:rPr>
            </w:pPr>
            <w:ins w:author="Kazuma Mita" w:date="2025-08-14T07:32:20.979Z" w:id="788885801">
              <w:r w:rsidRPr="7560DB47" w:rsidR="38106622">
                <w:rPr>
                  <w:rFonts w:ascii="BIZ UDゴシック" w:hAnsi="BIZ UDゴシック"/>
                  <w:sz w:val="18"/>
                  <w:szCs w:val="18"/>
                </w:rPr>
                <w:t>監視・障害調査</w:t>
              </w:r>
            </w:ins>
          </w:p>
        </w:tc>
        <w:tc>
          <w:tcPr>
            <w:tcW w:w="1795" w:type="dxa"/>
            <w:tcMar/>
          </w:tcPr>
          <w:p w:rsidR="6F48A8F9" w:rsidP="6F48A8F9" w:rsidRDefault="6F48A8F9" w14:paraId="3E8DCB4E" w14:textId="6C8A63AE">
            <w:pPr>
              <w:pStyle w:val="a"/>
              <w:rPr>
                <w:sz w:val="21"/>
                <w:szCs w:val="21"/>
              </w:rPr>
            </w:pPr>
          </w:p>
        </w:tc>
      </w:tr>
      <w:tr w:rsidRPr="00434ECA" w:rsidR="003C15C9" w:rsidTr="7560DB47" w14:paraId="4528F263" w14:textId="77777777">
        <w:tc>
          <w:tcPr>
            <w:tcW w:w="1843" w:type="dxa"/>
            <w:tcMar/>
          </w:tcPr>
          <w:p w:rsidRPr="001C646B" w:rsidR="003C15C9" w:rsidRDefault="003C15C9" w14:paraId="42092C2D" w14:textId="4AE41BA2">
            <w:pPr>
              <w:rPr>
                <w:rFonts w:ascii="BIZ UDゴシック" w:hAnsi="BIZ UDゴシック"/>
                <w:sz w:val="18"/>
                <w:szCs w:val="18"/>
              </w:rPr>
            </w:pPr>
            <w:r w:rsidRPr="001C646B">
              <w:rPr>
                <w:rFonts w:hint="eastAsia" w:ascii="BIZ UDゴシック" w:hAnsi="BIZ UDゴシック"/>
                <w:sz w:val="18"/>
                <w:szCs w:val="18"/>
              </w:rPr>
              <w:t>VPC</w:t>
            </w:r>
          </w:p>
        </w:tc>
        <w:tc>
          <w:tcPr>
            <w:tcW w:w="2552" w:type="dxa"/>
            <w:tcMar/>
          </w:tcPr>
          <w:p w:rsidRPr="001C646B" w:rsidR="003C15C9" w:rsidRDefault="003C15C9" w14:paraId="4DEA562B" w14:textId="171C1CC5">
            <w:pPr>
              <w:rPr>
                <w:rFonts w:ascii="BIZ UDゴシック" w:hAnsi="BIZ UDゴシック"/>
                <w:sz w:val="18"/>
                <w:szCs w:val="18"/>
              </w:rPr>
            </w:pPr>
            <w:r w:rsidRPr="001C646B">
              <w:rPr>
                <w:rFonts w:hint="eastAsia" w:ascii="BIZ UDゴシック" w:hAnsi="BIZ UDゴシック"/>
                <w:sz w:val="18"/>
                <w:szCs w:val="18"/>
              </w:rPr>
              <w:t>トラフィックログ</w:t>
            </w:r>
          </w:p>
        </w:tc>
        <w:tc>
          <w:tcPr>
            <w:tcW w:w="3402" w:type="dxa"/>
            <w:tcMar/>
          </w:tcPr>
          <w:p w:rsidRPr="001C646B" w:rsidR="003C15C9" w:rsidRDefault="003C15C9" w14:paraId="31F88650" w14:textId="543FAC83">
            <w:pPr>
              <w:jc w:val="left"/>
              <w:rPr>
                <w:rFonts w:ascii="BIZ UDゴシック" w:hAnsi="BIZ UDゴシック"/>
                <w:sz w:val="18"/>
                <w:szCs w:val="18"/>
              </w:rPr>
            </w:pPr>
            <w:r w:rsidRPr="001C646B">
              <w:rPr>
                <w:rFonts w:hint="eastAsia" w:ascii="BIZ UDゴシック" w:hAnsi="BIZ UDゴシック"/>
                <w:sz w:val="18"/>
                <w:szCs w:val="18"/>
              </w:rPr>
              <w:t>VPC Flow Log→S3</w:t>
            </w:r>
          </w:p>
        </w:tc>
        <w:tc>
          <w:tcPr>
            <w:tcW w:w="2551" w:type="dxa"/>
            <w:tcMar/>
          </w:tcPr>
          <w:p w:rsidRPr="001C646B" w:rsidR="003C15C9" w:rsidP="00615324" w:rsidRDefault="003C15C9" w14:paraId="26458AF9" w14:textId="72191C1B">
            <w:pPr>
              <w:rPr>
                <w:rFonts w:ascii="BIZ UDゴシック" w:hAnsi="BIZ UDゴシック"/>
                <w:sz w:val="18"/>
                <w:szCs w:val="18"/>
              </w:rPr>
            </w:pPr>
            <w:r w:rsidRPr="001C646B">
              <w:rPr>
                <w:rFonts w:hint="eastAsia" w:ascii="BIZ UDゴシック" w:hAnsi="BIZ UDゴシック"/>
                <w:sz w:val="18"/>
                <w:szCs w:val="18"/>
              </w:rPr>
              <w:t>180日まで：S3</w:t>
            </w:r>
          </w:p>
        </w:tc>
        <w:tc>
          <w:tcPr>
            <w:tcW w:w="1985" w:type="dxa"/>
            <w:tcMar/>
          </w:tcPr>
          <w:p w:rsidRPr="001C646B" w:rsidR="003C15C9" w:rsidRDefault="003C15C9" w14:paraId="1383293F" w14:textId="0F65DBC9">
            <w:pPr>
              <w:rPr>
                <w:rFonts w:ascii="BIZ UDゴシック" w:hAnsi="BIZ UDゴシック"/>
                <w:sz w:val="18"/>
                <w:szCs w:val="18"/>
              </w:rPr>
            </w:pPr>
            <w:r w:rsidRPr="001C646B">
              <w:rPr>
                <w:rFonts w:hint="eastAsia" w:ascii="BIZ UDゴシック" w:hAnsi="BIZ UDゴシック"/>
                <w:sz w:val="18"/>
                <w:szCs w:val="18"/>
              </w:rPr>
              <w:t>障害調査・監査</w:t>
            </w:r>
          </w:p>
        </w:tc>
        <w:tc>
          <w:tcPr>
            <w:tcW w:w="1795" w:type="dxa"/>
            <w:tcMar/>
          </w:tcPr>
          <w:p w:rsidRPr="00F92C26" w:rsidR="003C15C9" w:rsidRDefault="003C15C9" w14:paraId="54F1391D" w14:textId="2E01BB82">
            <w:pPr>
              <w:rPr>
                <w:sz w:val="21"/>
                <w:szCs w:val="21"/>
              </w:rPr>
            </w:pPr>
          </w:p>
        </w:tc>
      </w:tr>
      <w:tr w:rsidRPr="00434ECA" w:rsidR="003C15C9" w:rsidTr="7560DB47" w14:paraId="51EEF5EF" w14:textId="77777777">
        <w:tc>
          <w:tcPr>
            <w:tcW w:w="1843" w:type="dxa"/>
            <w:tcMar/>
          </w:tcPr>
          <w:p w:rsidRPr="001C646B" w:rsidR="003C15C9" w:rsidP="007E5516" w:rsidRDefault="003C15C9" w14:paraId="1AFEEC73" w14:textId="610C3FFE">
            <w:pPr>
              <w:rPr>
                <w:rFonts w:ascii="BIZ UDゴシック" w:hAnsi="BIZ UDゴシック"/>
                <w:sz w:val="18"/>
                <w:szCs w:val="18"/>
              </w:rPr>
            </w:pPr>
            <w:r w:rsidRPr="001C646B">
              <w:rPr>
                <w:rFonts w:ascii="BIZ UDゴシック" w:hAnsi="BIZ UDゴシック"/>
                <w:sz w:val="18"/>
                <w:szCs w:val="18"/>
              </w:rPr>
              <w:t>CloudTrail</w:t>
            </w:r>
          </w:p>
        </w:tc>
        <w:tc>
          <w:tcPr>
            <w:tcW w:w="2552" w:type="dxa"/>
            <w:tcMar/>
          </w:tcPr>
          <w:p w:rsidRPr="001C646B" w:rsidR="003C15C9" w:rsidP="007E5516" w:rsidRDefault="003C15C9" w14:paraId="6268FC0C" w14:textId="53CB3625">
            <w:pPr>
              <w:rPr>
                <w:rFonts w:ascii="BIZ UDゴシック" w:hAnsi="BIZ UDゴシック"/>
                <w:sz w:val="18"/>
                <w:szCs w:val="18"/>
              </w:rPr>
            </w:pPr>
            <w:r w:rsidRPr="001C646B">
              <w:rPr>
                <w:rFonts w:ascii="BIZ UDゴシック" w:hAnsi="BIZ UDゴシック"/>
                <w:sz w:val="18"/>
                <w:szCs w:val="18"/>
              </w:rPr>
              <w:t>AWS操作/設定変更ログ(管理イベントログ)</w:t>
            </w:r>
          </w:p>
        </w:tc>
        <w:tc>
          <w:tcPr>
            <w:tcW w:w="3402" w:type="dxa"/>
            <w:tcMar/>
          </w:tcPr>
          <w:p w:rsidRPr="001C646B" w:rsidR="003C15C9" w:rsidP="007E5516" w:rsidRDefault="003C15C9" w14:paraId="709A527D" w14:textId="11D17876">
            <w:pPr>
              <w:rPr>
                <w:rFonts w:ascii="BIZ UDゴシック" w:hAnsi="BIZ UDゴシック"/>
                <w:sz w:val="18"/>
                <w:szCs w:val="18"/>
              </w:rPr>
            </w:pPr>
            <w:r w:rsidRPr="001C646B">
              <w:rPr>
                <w:rFonts w:ascii="BIZ UDゴシック" w:hAnsi="BIZ UDゴシック"/>
                <w:sz w:val="18"/>
                <w:szCs w:val="18"/>
              </w:rPr>
              <w:t>CloudTrail→S3</w:t>
            </w:r>
          </w:p>
        </w:tc>
        <w:tc>
          <w:tcPr>
            <w:tcW w:w="2551" w:type="dxa"/>
            <w:tcMar/>
          </w:tcPr>
          <w:p w:rsidRPr="001C646B" w:rsidR="003C15C9" w:rsidP="007E5516" w:rsidRDefault="003C15C9" w14:paraId="6B5B8875" w14:textId="6E1CFE40">
            <w:pPr>
              <w:rPr>
                <w:rFonts w:ascii="BIZ UDゴシック" w:hAnsi="BIZ UDゴシック"/>
                <w:sz w:val="18"/>
                <w:szCs w:val="18"/>
              </w:rPr>
            </w:pPr>
            <w:r w:rsidRPr="001C646B">
              <w:rPr>
                <w:rFonts w:ascii="BIZ UDゴシック" w:hAnsi="BIZ UDゴシック"/>
                <w:sz w:val="18"/>
                <w:szCs w:val="18"/>
              </w:rPr>
              <w:t>180日まで：S3</w:t>
            </w:r>
          </w:p>
        </w:tc>
        <w:tc>
          <w:tcPr>
            <w:tcW w:w="1985" w:type="dxa"/>
            <w:tcMar/>
          </w:tcPr>
          <w:p w:rsidRPr="001C646B" w:rsidR="003C15C9" w:rsidP="007E5516" w:rsidRDefault="003C15C9" w14:paraId="3C9489A0" w14:textId="27AFF13F">
            <w:pPr>
              <w:rPr>
                <w:rFonts w:ascii="BIZ UDゴシック" w:hAnsi="BIZ UDゴシック"/>
                <w:sz w:val="18"/>
                <w:szCs w:val="18"/>
              </w:rPr>
            </w:pPr>
            <w:r w:rsidRPr="001C646B">
              <w:rPr>
                <w:rFonts w:hint="eastAsia" w:ascii="BIZ UDゴシック" w:hAnsi="BIZ UDゴシック"/>
                <w:sz w:val="18"/>
                <w:szCs w:val="18"/>
              </w:rPr>
              <w:t>障害調査・監査</w:t>
            </w:r>
          </w:p>
        </w:tc>
        <w:tc>
          <w:tcPr>
            <w:tcW w:w="1795" w:type="dxa"/>
            <w:tcMar/>
          </w:tcPr>
          <w:p w:rsidRPr="000006AB" w:rsidR="003C15C9" w:rsidP="007E5516" w:rsidRDefault="003C15C9" w14:paraId="318EE4DE" w14:textId="35E90A1A">
            <w:pPr>
              <w:rPr>
                <w:sz w:val="21"/>
                <w:szCs w:val="21"/>
              </w:rPr>
            </w:pPr>
          </w:p>
        </w:tc>
      </w:tr>
      <w:tr w:rsidRPr="00434ECA" w:rsidR="003C15C9" w:rsidTr="7560DB47" w14:paraId="7DF62102" w14:textId="77777777">
        <w:tc>
          <w:tcPr>
            <w:tcW w:w="1843" w:type="dxa"/>
            <w:tcMar/>
          </w:tcPr>
          <w:p w:rsidRPr="001C646B" w:rsidR="003C15C9" w:rsidP="007E5516" w:rsidRDefault="003C15C9" w14:paraId="575DB122" w14:textId="2324868A">
            <w:pPr>
              <w:rPr>
                <w:rFonts w:ascii="BIZ UDゴシック" w:hAnsi="BIZ UDゴシック"/>
                <w:sz w:val="18"/>
                <w:szCs w:val="18"/>
              </w:rPr>
            </w:pPr>
            <w:r w:rsidRPr="001C646B">
              <w:rPr>
                <w:rFonts w:ascii="BIZ UDゴシック" w:hAnsi="BIZ UDゴシック"/>
                <w:sz w:val="18"/>
                <w:szCs w:val="18"/>
              </w:rPr>
              <w:t>UTM</w:t>
            </w:r>
          </w:p>
        </w:tc>
        <w:tc>
          <w:tcPr>
            <w:tcW w:w="2552" w:type="dxa"/>
            <w:tcMar/>
          </w:tcPr>
          <w:p w:rsidRPr="001C646B" w:rsidR="003C15C9" w:rsidP="007E5516" w:rsidRDefault="003C15C9" w14:paraId="6E07095E" w14:textId="6BE0908E">
            <w:pPr>
              <w:rPr>
                <w:rFonts w:ascii="BIZ UDゴシック" w:hAnsi="BIZ UDゴシック"/>
                <w:sz w:val="18"/>
                <w:szCs w:val="18"/>
              </w:rPr>
            </w:pPr>
            <w:r w:rsidRPr="001C646B">
              <w:rPr>
                <w:rFonts w:ascii="BIZ UDゴシック" w:hAnsi="BIZ UDゴシック"/>
                <w:sz w:val="18"/>
                <w:szCs w:val="18"/>
              </w:rPr>
              <w:t>トラフィックログ</w:t>
            </w:r>
          </w:p>
        </w:tc>
        <w:tc>
          <w:tcPr>
            <w:tcW w:w="3402" w:type="dxa"/>
            <w:tcMar/>
          </w:tcPr>
          <w:p w:rsidRPr="001C646B" w:rsidR="003C15C9" w:rsidP="007E5516" w:rsidRDefault="003C15C9" w14:paraId="1EFF44BA" w14:textId="3100BE12">
            <w:pPr>
              <w:rPr>
                <w:rFonts w:ascii="BIZ UDゴシック" w:hAnsi="BIZ UDゴシック"/>
                <w:sz w:val="18"/>
                <w:szCs w:val="18"/>
              </w:rPr>
            </w:pPr>
            <w:r w:rsidRPr="001C646B">
              <w:rPr>
                <w:rFonts w:ascii="BIZ UDゴシック" w:hAnsi="BIZ UDゴシック"/>
                <w:sz w:val="18"/>
                <w:szCs w:val="18"/>
              </w:rPr>
              <w:t>UTM</w:t>
            </w:r>
          </w:p>
        </w:tc>
        <w:tc>
          <w:tcPr>
            <w:tcW w:w="2551" w:type="dxa"/>
            <w:tcMar/>
          </w:tcPr>
          <w:p w:rsidRPr="001C646B" w:rsidR="003C15C9" w:rsidP="007E5516" w:rsidRDefault="003C15C9" w14:paraId="41FC4480" w14:textId="5573D70F">
            <w:pPr>
              <w:rPr>
                <w:rFonts w:ascii="BIZ UDゴシック" w:hAnsi="BIZ UDゴシック"/>
                <w:sz w:val="18"/>
                <w:szCs w:val="18"/>
              </w:rPr>
            </w:pPr>
            <w:r w:rsidRPr="001C646B">
              <w:rPr>
                <w:rFonts w:hint="eastAsia" w:ascii="BIZ UDゴシック" w:hAnsi="BIZ UDゴシック"/>
                <w:sz w:val="18"/>
                <w:szCs w:val="18"/>
              </w:rPr>
              <w:t>過去</w:t>
            </w:r>
            <w:r w:rsidRPr="001C646B">
              <w:rPr>
                <w:rFonts w:ascii="BIZ UDゴシック" w:hAnsi="BIZ UDゴシック"/>
                <w:sz w:val="18"/>
                <w:szCs w:val="18"/>
              </w:rPr>
              <w:t>1</w:t>
            </w:r>
            <w:r w:rsidRPr="001C646B">
              <w:rPr>
                <w:rFonts w:hint="eastAsia" w:ascii="BIZ UDゴシック" w:hAnsi="BIZ UDゴシック"/>
                <w:sz w:val="18"/>
                <w:szCs w:val="18"/>
              </w:rPr>
              <w:t>4</w:t>
            </w:r>
            <w:r w:rsidRPr="001C646B">
              <w:rPr>
                <w:rFonts w:ascii="BIZ UDゴシック" w:hAnsi="BIZ UDゴシック"/>
                <w:sz w:val="18"/>
                <w:szCs w:val="18"/>
              </w:rPr>
              <w:t>日まで：UTM</w:t>
            </w:r>
          </w:p>
        </w:tc>
        <w:tc>
          <w:tcPr>
            <w:tcW w:w="1985" w:type="dxa"/>
            <w:tcMar/>
          </w:tcPr>
          <w:p w:rsidRPr="001C646B" w:rsidR="003C15C9" w:rsidP="007E5516" w:rsidRDefault="003C15C9" w14:paraId="614F9A64" w14:textId="4AB5C248">
            <w:pPr>
              <w:rPr>
                <w:rFonts w:ascii="BIZ UDゴシック" w:hAnsi="BIZ UDゴシック"/>
                <w:sz w:val="18"/>
                <w:szCs w:val="18"/>
              </w:rPr>
            </w:pPr>
            <w:r w:rsidRPr="001C646B">
              <w:rPr>
                <w:rFonts w:hint="eastAsia" w:ascii="BIZ UDゴシック" w:hAnsi="BIZ UDゴシック"/>
                <w:sz w:val="18"/>
                <w:szCs w:val="18"/>
              </w:rPr>
              <w:t>障害調査</w:t>
            </w:r>
          </w:p>
        </w:tc>
        <w:tc>
          <w:tcPr>
            <w:tcW w:w="1795" w:type="dxa"/>
            <w:tcMar/>
          </w:tcPr>
          <w:p w:rsidRPr="000006AB" w:rsidR="003C15C9" w:rsidP="007E5516" w:rsidRDefault="003C15C9" w14:paraId="05DCAD6F" w14:textId="2970A3FB">
            <w:pPr>
              <w:rPr>
                <w:sz w:val="21"/>
                <w:szCs w:val="21"/>
              </w:rPr>
            </w:pPr>
          </w:p>
        </w:tc>
      </w:tr>
      <w:tr w:rsidRPr="00434ECA" w:rsidR="003C15C9" w:rsidTr="7560DB47" w14:paraId="6EE1ED12" w14:textId="77777777">
        <w:tc>
          <w:tcPr>
            <w:tcW w:w="1843" w:type="dxa"/>
            <w:tcMar/>
          </w:tcPr>
          <w:p w:rsidRPr="000006AB" w:rsidR="003C15C9" w:rsidP="007E5516" w:rsidRDefault="003C15C9" w14:paraId="665D57F0" w14:textId="77777777">
            <w:pPr>
              <w:rPr>
                <w:sz w:val="21"/>
                <w:szCs w:val="21"/>
              </w:rPr>
            </w:pPr>
          </w:p>
        </w:tc>
        <w:tc>
          <w:tcPr>
            <w:tcW w:w="2552" w:type="dxa"/>
            <w:tcMar/>
          </w:tcPr>
          <w:p w:rsidRPr="001C646B" w:rsidR="003C15C9" w:rsidP="007E5516" w:rsidRDefault="003C15C9" w14:paraId="70AF6809" w14:textId="0225CB16">
            <w:pPr>
              <w:rPr>
                <w:rFonts w:ascii="BIZ UDゴシック" w:hAnsi="BIZ UDゴシック"/>
                <w:sz w:val="18"/>
                <w:szCs w:val="18"/>
              </w:rPr>
            </w:pPr>
            <w:r w:rsidRPr="001C646B">
              <w:rPr>
                <w:rFonts w:ascii="BIZ UDゴシック" w:hAnsi="BIZ UDゴシック"/>
                <w:sz w:val="18"/>
                <w:szCs w:val="18"/>
              </w:rPr>
              <w:t>設定変更ログ</w:t>
            </w:r>
          </w:p>
        </w:tc>
        <w:tc>
          <w:tcPr>
            <w:tcW w:w="3402" w:type="dxa"/>
            <w:tcMar/>
          </w:tcPr>
          <w:p w:rsidRPr="001C646B" w:rsidR="003C15C9" w:rsidP="007E5516" w:rsidRDefault="003C15C9" w14:paraId="143706F3" w14:textId="606CD663">
            <w:pPr>
              <w:rPr>
                <w:rFonts w:ascii="BIZ UDゴシック" w:hAnsi="BIZ UDゴシック"/>
                <w:sz w:val="18"/>
                <w:szCs w:val="18"/>
              </w:rPr>
            </w:pPr>
            <w:r w:rsidRPr="001C646B">
              <w:rPr>
                <w:rFonts w:ascii="BIZ UDゴシック" w:hAnsi="BIZ UDゴシック"/>
                <w:sz w:val="18"/>
                <w:szCs w:val="18"/>
              </w:rPr>
              <w:t>UTM</w:t>
            </w:r>
          </w:p>
        </w:tc>
        <w:tc>
          <w:tcPr>
            <w:tcW w:w="2551" w:type="dxa"/>
            <w:tcMar/>
          </w:tcPr>
          <w:p w:rsidRPr="001C646B" w:rsidR="003C15C9" w:rsidP="007E5516" w:rsidRDefault="003C15C9" w14:paraId="1E125E7D" w14:textId="1214143D">
            <w:pPr>
              <w:rPr>
                <w:rFonts w:ascii="BIZ UDゴシック" w:hAnsi="BIZ UDゴシック"/>
                <w:sz w:val="18"/>
                <w:szCs w:val="18"/>
              </w:rPr>
            </w:pPr>
            <w:r w:rsidRPr="001C646B">
              <w:rPr>
                <w:rFonts w:hint="eastAsia" w:ascii="BIZ UDゴシック" w:hAnsi="BIZ UDゴシック"/>
                <w:sz w:val="18"/>
                <w:szCs w:val="18"/>
              </w:rPr>
              <w:t>180</w:t>
            </w:r>
            <w:r w:rsidRPr="001C646B">
              <w:rPr>
                <w:rFonts w:ascii="BIZ UDゴシック" w:hAnsi="BIZ UDゴシック"/>
                <w:sz w:val="18"/>
                <w:szCs w:val="18"/>
              </w:rPr>
              <w:t>日まで：UTM</w:t>
            </w:r>
          </w:p>
        </w:tc>
        <w:tc>
          <w:tcPr>
            <w:tcW w:w="1985" w:type="dxa"/>
            <w:tcMar/>
          </w:tcPr>
          <w:p w:rsidRPr="001C646B" w:rsidR="003C15C9" w:rsidP="007E5516" w:rsidRDefault="003C15C9" w14:paraId="29483E3C" w14:textId="0E711777">
            <w:pPr>
              <w:rPr>
                <w:rFonts w:ascii="BIZ UDゴシック" w:hAnsi="BIZ UDゴシック"/>
                <w:sz w:val="18"/>
                <w:szCs w:val="18"/>
              </w:rPr>
            </w:pPr>
            <w:r w:rsidRPr="001C646B">
              <w:rPr>
                <w:rFonts w:hint="eastAsia" w:ascii="BIZ UDゴシック" w:hAnsi="BIZ UDゴシック"/>
                <w:sz w:val="18"/>
                <w:szCs w:val="18"/>
              </w:rPr>
              <w:t>障害調査・監査</w:t>
            </w:r>
          </w:p>
        </w:tc>
        <w:tc>
          <w:tcPr>
            <w:tcW w:w="1795" w:type="dxa"/>
            <w:tcMar/>
          </w:tcPr>
          <w:p w:rsidRPr="000006AB" w:rsidR="003C15C9" w:rsidP="007E5516" w:rsidRDefault="003C15C9" w14:paraId="41BF9C74" w14:textId="45E2CFBC">
            <w:pPr>
              <w:rPr>
                <w:sz w:val="21"/>
                <w:szCs w:val="21"/>
              </w:rPr>
            </w:pPr>
          </w:p>
        </w:tc>
      </w:tr>
      <w:tr w:rsidRPr="00434ECA" w:rsidR="003C15C9" w:rsidTr="7560DB47" w14:paraId="17D98325" w14:textId="77777777">
        <w:tc>
          <w:tcPr>
            <w:tcW w:w="1843" w:type="dxa"/>
            <w:tcMar/>
          </w:tcPr>
          <w:p w:rsidRPr="000006AB" w:rsidR="003C15C9" w:rsidP="007E5516" w:rsidRDefault="003C15C9" w14:paraId="2F449511" w14:textId="77777777">
            <w:pPr>
              <w:rPr>
                <w:sz w:val="21"/>
                <w:szCs w:val="21"/>
              </w:rPr>
            </w:pPr>
          </w:p>
        </w:tc>
        <w:tc>
          <w:tcPr>
            <w:tcW w:w="2552" w:type="dxa"/>
            <w:tcMar/>
          </w:tcPr>
          <w:p w:rsidRPr="001C646B" w:rsidR="003C15C9" w:rsidP="007E5516" w:rsidRDefault="003C15C9" w14:paraId="1FBAF79F" w14:textId="1FF8365F">
            <w:pPr>
              <w:rPr>
                <w:rFonts w:ascii="BIZ UDゴシック" w:hAnsi="BIZ UDゴシック"/>
                <w:sz w:val="18"/>
                <w:szCs w:val="18"/>
              </w:rPr>
            </w:pPr>
            <w:r w:rsidRPr="001C646B">
              <w:rPr>
                <w:rFonts w:ascii="BIZ UDゴシック" w:hAnsi="BIZ UDゴシック"/>
                <w:sz w:val="18"/>
                <w:szCs w:val="18"/>
              </w:rPr>
              <w:t>ウイルス検知ログ</w:t>
            </w:r>
          </w:p>
        </w:tc>
        <w:tc>
          <w:tcPr>
            <w:tcW w:w="3402" w:type="dxa"/>
            <w:tcMar/>
          </w:tcPr>
          <w:p w:rsidRPr="001C646B" w:rsidR="003C15C9" w:rsidP="007E5516" w:rsidRDefault="003C15C9" w14:paraId="62BA6168" w14:textId="1221CD3C">
            <w:pPr>
              <w:rPr>
                <w:rFonts w:ascii="BIZ UDゴシック" w:hAnsi="BIZ UDゴシック"/>
                <w:sz w:val="18"/>
                <w:szCs w:val="18"/>
              </w:rPr>
            </w:pPr>
            <w:r w:rsidRPr="001C646B">
              <w:rPr>
                <w:rFonts w:ascii="BIZ UDゴシック" w:hAnsi="BIZ UDゴシック"/>
                <w:sz w:val="18"/>
                <w:szCs w:val="18"/>
              </w:rPr>
              <w:t>UTM</w:t>
            </w:r>
          </w:p>
        </w:tc>
        <w:tc>
          <w:tcPr>
            <w:tcW w:w="2551" w:type="dxa"/>
            <w:tcMar/>
          </w:tcPr>
          <w:p w:rsidRPr="001C646B" w:rsidR="003C15C9" w:rsidP="007E5516" w:rsidRDefault="003C15C9" w14:paraId="2337BA09" w14:textId="65092D0A">
            <w:pPr>
              <w:rPr>
                <w:rFonts w:ascii="BIZ UDゴシック" w:hAnsi="BIZ UDゴシック"/>
                <w:sz w:val="18"/>
                <w:szCs w:val="18"/>
              </w:rPr>
            </w:pPr>
            <w:r w:rsidRPr="001C646B">
              <w:rPr>
                <w:rFonts w:hint="eastAsia" w:ascii="BIZ UDゴシック" w:hAnsi="BIZ UDゴシック"/>
                <w:sz w:val="18"/>
                <w:szCs w:val="18"/>
              </w:rPr>
              <w:t>過去30</w:t>
            </w:r>
            <w:r w:rsidRPr="001C646B">
              <w:rPr>
                <w:rFonts w:ascii="BIZ UDゴシック" w:hAnsi="BIZ UDゴシック"/>
                <w:sz w:val="18"/>
                <w:szCs w:val="18"/>
              </w:rPr>
              <w:t>日まで：UTM</w:t>
            </w:r>
          </w:p>
        </w:tc>
        <w:tc>
          <w:tcPr>
            <w:tcW w:w="1985" w:type="dxa"/>
            <w:tcMar/>
          </w:tcPr>
          <w:p w:rsidRPr="001C646B" w:rsidR="003C15C9" w:rsidP="007E5516" w:rsidRDefault="003C15C9" w14:paraId="2C8960EC" w14:textId="5A822826">
            <w:pPr>
              <w:rPr>
                <w:rFonts w:ascii="BIZ UDゴシック" w:hAnsi="BIZ UDゴシック"/>
                <w:sz w:val="18"/>
                <w:szCs w:val="18"/>
              </w:rPr>
            </w:pPr>
            <w:r w:rsidRPr="001C646B">
              <w:rPr>
                <w:rFonts w:hint="eastAsia" w:ascii="BIZ UDゴシック" w:hAnsi="BIZ UDゴシック"/>
                <w:sz w:val="18"/>
                <w:szCs w:val="18"/>
              </w:rPr>
              <w:t>監視・障害調査</w:t>
            </w:r>
          </w:p>
        </w:tc>
        <w:tc>
          <w:tcPr>
            <w:tcW w:w="1795" w:type="dxa"/>
            <w:tcMar/>
          </w:tcPr>
          <w:p w:rsidRPr="000006AB" w:rsidR="003C15C9" w:rsidP="007E5516" w:rsidRDefault="003C15C9" w14:paraId="2BE8AA49" w14:textId="53883C97">
            <w:pPr>
              <w:rPr>
                <w:sz w:val="21"/>
                <w:szCs w:val="21"/>
              </w:rPr>
            </w:pPr>
          </w:p>
        </w:tc>
      </w:tr>
    </w:tbl>
    <w:p w:rsidRPr="001C646B" w:rsidR="00615324" w:rsidP="002158B8" w:rsidRDefault="00615324" w14:paraId="2B77E818" w14:textId="77777777">
      <w:pPr>
        <w:ind w:left="851"/>
        <w:rPr>
          <w:rFonts w:ascii="BIZ UDゴシック" w:hAnsi="BIZ UDゴシック"/>
          <w:sz w:val="18"/>
          <w:szCs w:val="18"/>
        </w:rPr>
      </w:pPr>
    </w:p>
    <w:p w:rsidRPr="00BC3E10" w:rsidR="002158B8" w:rsidP="00C80635" w:rsidRDefault="002158B8" w14:paraId="060C806F" w14:textId="77777777">
      <w:pPr>
        <w:pStyle w:val="3"/>
      </w:pPr>
      <w:bookmarkStart w:name="_Toc183718477" w:id="2246"/>
      <w:bookmarkStart w:name="_Toc183788590" w:id="2247"/>
      <w:bookmarkStart w:name="_Toc202274416" w:id="2248"/>
      <w:r w:rsidRPr="00BC3E10">
        <w:rPr>
          <w:rFonts w:hint="eastAsia"/>
        </w:rPr>
        <w:t>作業一覧</w:t>
      </w:r>
      <w:bookmarkEnd w:id="2246"/>
      <w:bookmarkEnd w:id="2247"/>
      <w:bookmarkEnd w:id="2248"/>
    </w:p>
    <w:tbl>
      <w:tblPr>
        <w:tblStyle w:val="af2"/>
        <w:tblW w:w="0" w:type="auto"/>
        <w:tblInd w:w="-5" w:type="dxa"/>
        <w:tblLook w:val="04A0" w:firstRow="1" w:lastRow="0" w:firstColumn="1" w:lastColumn="0" w:noHBand="0" w:noVBand="1"/>
      </w:tblPr>
      <w:tblGrid>
        <w:gridCol w:w="3402"/>
        <w:gridCol w:w="5947"/>
        <w:gridCol w:w="4648"/>
      </w:tblGrid>
      <w:tr w:rsidRPr="00434ECA" w:rsidR="002158B8" w:rsidTr="00894F28" w14:paraId="6202F040" w14:textId="77777777">
        <w:tc>
          <w:tcPr>
            <w:tcW w:w="3402" w:type="dxa"/>
            <w:shd w:val="clear" w:color="auto" w:fill="D9F2D0" w:themeFill="accent6" w:themeFillTint="33"/>
          </w:tcPr>
          <w:p w:rsidRPr="001C646B" w:rsidR="002158B8" w:rsidP="002158B8" w:rsidRDefault="002158B8" w14:paraId="1DB44D87" w14:textId="4AE94828">
            <w:pPr>
              <w:rPr>
                <w:rFonts w:ascii="BIZ UDゴシック" w:hAnsi="BIZ UDゴシック"/>
                <w:sz w:val="18"/>
                <w:szCs w:val="18"/>
              </w:rPr>
            </w:pPr>
            <w:r w:rsidRPr="001C646B">
              <w:rPr>
                <w:rFonts w:hint="eastAsia" w:ascii="BIZ UDゴシック" w:hAnsi="BIZ UDゴシック"/>
                <w:sz w:val="18"/>
                <w:szCs w:val="18"/>
              </w:rPr>
              <w:t>運用作業</w:t>
            </w:r>
          </w:p>
        </w:tc>
        <w:tc>
          <w:tcPr>
            <w:tcW w:w="5947" w:type="dxa"/>
            <w:shd w:val="clear" w:color="auto" w:fill="D9F2D0" w:themeFill="accent6" w:themeFillTint="33"/>
          </w:tcPr>
          <w:p w:rsidRPr="001C646B" w:rsidR="002158B8" w:rsidP="002158B8" w:rsidRDefault="002158B8" w14:paraId="290F0664" w14:textId="0E49F8C1">
            <w:pPr>
              <w:rPr>
                <w:rFonts w:ascii="BIZ UDゴシック" w:hAnsi="BIZ UDゴシック"/>
                <w:sz w:val="18"/>
                <w:szCs w:val="18"/>
              </w:rPr>
            </w:pPr>
            <w:r w:rsidRPr="001C646B">
              <w:rPr>
                <w:rFonts w:hint="eastAsia" w:ascii="BIZ UDゴシック" w:hAnsi="BIZ UDゴシック"/>
                <w:sz w:val="18"/>
                <w:szCs w:val="18"/>
              </w:rPr>
              <w:t>内容</w:t>
            </w:r>
          </w:p>
        </w:tc>
        <w:tc>
          <w:tcPr>
            <w:tcW w:w="4648" w:type="dxa"/>
            <w:shd w:val="clear" w:color="auto" w:fill="D9F2D0" w:themeFill="accent6" w:themeFillTint="33"/>
          </w:tcPr>
          <w:p w:rsidRPr="001C646B" w:rsidR="002158B8" w:rsidP="002158B8" w:rsidRDefault="00D86193" w14:paraId="4074F5B5" w14:textId="4A4A3CA9">
            <w:pPr>
              <w:rPr>
                <w:rFonts w:ascii="BIZ UDゴシック" w:hAnsi="BIZ UDゴシック"/>
                <w:sz w:val="18"/>
                <w:szCs w:val="18"/>
              </w:rPr>
            </w:pPr>
            <w:r w:rsidRPr="001C646B">
              <w:rPr>
                <w:rFonts w:hint="eastAsia" w:ascii="BIZ UDゴシック" w:hAnsi="BIZ UDゴシック"/>
                <w:sz w:val="18"/>
                <w:szCs w:val="18"/>
              </w:rPr>
              <w:t>実施</w:t>
            </w:r>
            <w:r w:rsidRPr="001C646B" w:rsidR="002C15D9">
              <w:rPr>
                <w:rFonts w:hint="eastAsia" w:ascii="BIZ UDゴシック" w:hAnsi="BIZ UDゴシック"/>
                <w:sz w:val="18"/>
                <w:szCs w:val="18"/>
              </w:rPr>
              <w:t>トリガー</w:t>
            </w:r>
          </w:p>
        </w:tc>
      </w:tr>
      <w:tr w:rsidRPr="00434ECA" w:rsidR="002158B8" w:rsidTr="00894F28" w14:paraId="23E1F406" w14:textId="77777777">
        <w:tc>
          <w:tcPr>
            <w:tcW w:w="3402" w:type="dxa"/>
          </w:tcPr>
          <w:p w:rsidRPr="001C646B" w:rsidR="002158B8" w:rsidP="002158B8" w:rsidRDefault="002158B8" w14:paraId="25C7BCBD" w14:textId="6EFA8E24">
            <w:pPr>
              <w:rPr>
                <w:rFonts w:ascii="BIZ UDゴシック" w:hAnsi="BIZ UDゴシック"/>
                <w:sz w:val="18"/>
                <w:szCs w:val="18"/>
              </w:rPr>
            </w:pPr>
            <w:r w:rsidRPr="001C646B">
              <w:rPr>
                <w:rFonts w:hint="eastAsia" w:ascii="BIZ UDゴシック" w:hAnsi="BIZ UDゴシック"/>
                <w:sz w:val="18"/>
                <w:szCs w:val="18"/>
              </w:rPr>
              <w:t>監視対応</w:t>
            </w:r>
          </w:p>
        </w:tc>
        <w:tc>
          <w:tcPr>
            <w:tcW w:w="5947" w:type="dxa"/>
          </w:tcPr>
          <w:p w:rsidRPr="001C646B" w:rsidR="002158B8" w:rsidP="002158B8" w:rsidRDefault="002158B8" w14:paraId="7AA0714E" w14:textId="1D0604DA">
            <w:pPr>
              <w:rPr>
                <w:rFonts w:ascii="BIZ UDゴシック" w:hAnsi="BIZ UDゴシック"/>
                <w:sz w:val="18"/>
                <w:szCs w:val="18"/>
              </w:rPr>
            </w:pPr>
            <w:r w:rsidRPr="001C646B">
              <w:rPr>
                <w:rFonts w:hint="eastAsia" w:ascii="BIZ UDゴシック" w:hAnsi="BIZ UDゴシック"/>
                <w:sz w:val="18"/>
                <w:szCs w:val="18"/>
              </w:rPr>
              <w:t>障害アラートを検知して、</w:t>
            </w:r>
            <w:r w:rsidRPr="001C646B" w:rsidR="00C30281">
              <w:rPr>
                <w:rFonts w:hint="eastAsia" w:ascii="BIZ UDゴシック" w:hAnsi="BIZ UDゴシック"/>
                <w:sz w:val="18"/>
                <w:szCs w:val="18"/>
              </w:rPr>
              <w:t>一次</w:t>
            </w:r>
            <w:r w:rsidRPr="001C646B">
              <w:rPr>
                <w:rFonts w:hint="eastAsia" w:ascii="BIZ UDゴシック" w:hAnsi="BIZ UDゴシック"/>
                <w:sz w:val="18"/>
                <w:szCs w:val="18"/>
              </w:rPr>
              <w:t>切り分け、</w:t>
            </w:r>
            <w:r w:rsidRPr="001C646B" w:rsidR="002444C7">
              <w:rPr>
                <w:rFonts w:hint="eastAsia" w:ascii="BIZ UDゴシック" w:hAnsi="BIZ UDゴシック"/>
                <w:sz w:val="18"/>
                <w:szCs w:val="18"/>
              </w:rPr>
              <w:t>ICT戦オーナー</w:t>
            </w:r>
            <w:r w:rsidRPr="001C646B">
              <w:rPr>
                <w:rFonts w:ascii="BIZ UDゴシック" w:hAnsi="BIZ UDゴシック"/>
                <w:sz w:val="18"/>
                <w:szCs w:val="18"/>
              </w:rPr>
              <w:t>エスカレーションを実施する。</w:t>
            </w:r>
          </w:p>
        </w:tc>
        <w:tc>
          <w:tcPr>
            <w:tcW w:w="4648" w:type="dxa"/>
          </w:tcPr>
          <w:p w:rsidRPr="001C646B" w:rsidR="002158B8" w:rsidP="002158B8" w:rsidRDefault="002158B8" w14:paraId="7827A496" w14:textId="4DAA8933">
            <w:pPr>
              <w:rPr>
                <w:rFonts w:ascii="BIZ UDゴシック" w:hAnsi="BIZ UDゴシック"/>
                <w:sz w:val="18"/>
                <w:szCs w:val="18"/>
              </w:rPr>
            </w:pPr>
            <w:r w:rsidRPr="001C646B">
              <w:rPr>
                <w:rFonts w:ascii="BIZ UDゴシック" w:hAnsi="BIZ UDゴシック"/>
                <w:sz w:val="18"/>
                <w:szCs w:val="18"/>
              </w:rPr>
              <w:t>アラート検知時</w:t>
            </w:r>
          </w:p>
        </w:tc>
      </w:tr>
      <w:tr w:rsidRPr="00434ECA" w:rsidR="002158B8" w:rsidTr="00894F28" w14:paraId="0AACBCF0" w14:textId="77777777">
        <w:tc>
          <w:tcPr>
            <w:tcW w:w="3402" w:type="dxa"/>
          </w:tcPr>
          <w:p w:rsidRPr="001C646B" w:rsidR="002158B8" w:rsidP="002158B8" w:rsidRDefault="002158B8" w14:paraId="2E5B4274" w14:textId="553952E7">
            <w:pPr>
              <w:rPr>
                <w:rFonts w:ascii="BIZ UDゴシック" w:hAnsi="BIZ UDゴシック"/>
                <w:sz w:val="18"/>
                <w:szCs w:val="18"/>
              </w:rPr>
            </w:pPr>
            <w:r w:rsidRPr="001C646B">
              <w:rPr>
                <w:rFonts w:ascii="BIZ UDゴシック" w:hAnsi="BIZ UDゴシック"/>
                <w:sz w:val="18"/>
                <w:szCs w:val="18"/>
              </w:rPr>
              <w:t>セキュリティインシデント対応</w:t>
            </w:r>
          </w:p>
        </w:tc>
        <w:tc>
          <w:tcPr>
            <w:tcW w:w="5947" w:type="dxa"/>
          </w:tcPr>
          <w:p w:rsidRPr="001C646B" w:rsidR="002158B8" w:rsidP="002158B8" w:rsidRDefault="00A876CD" w14:paraId="7E111F6C" w14:textId="6A452C88">
            <w:pPr>
              <w:rPr>
                <w:rFonts w:ascii="BIZ UDゴシック" w:hAnsi="BIZ UDゴシック"/>
                <w:sz w:val="18"/>
                <w:szCs w:val="18"/>
              </w:rPr>
            </w:pPr>
            <w:r w:rsidRPr="001C646B">
              <w:rPr>
                <w:rFonts w:hint="eastAsia" w:ascii="BIZ UDゴシック" w:hAnsi="BIZ UDゴシック"/>
                <w:sz w:val="18"/>
                <w:szCs w:val="18"/>
              </w:rPr>
              <w:t>ウイルスやマルウェア</w:t>
            </w:r>
            <w:r w:rsidRPr="001C646B" w:rsidR="00097770">
              <w:rPr>
                <w:rFonts w:hint="eastAsia" w:ascii="BIZ UDゴシック" w:hAnsi="BIZ UDゴシック"/>
                <w:sz w:val="18"/>
                <w:szCs w:val="18"/>
              </w:rPr>
              <w:t>など</w:t>
            </w:r>
            <w:r w:rsidRPr="001C646B" w:rsidR="002158B8">
              <w:rPr>
                <w:rFonts w:ascii="BIZ UDゴシック" w:hAnsi="BIZ UDゴシック"/>
                <w:sz w:val="18"/>
                <w:szCs w:val="18"/>
              </w:rPr>
              <w:t>の</w:t>
            </w:r>
            <w:r w:rsidRPr="001C646B" w:rsidR="00097770">
              <w:rPr>
                <w:rFonts w:hint="eastAsia" w:ascii="BIZ UDゴシック" w:hAnsi="BIZ UDゴシック"/>
                <w:sz w:val="18"/>
                <w:szCs w:val="18"/>
              </w:rPr>
              <w:t>アラート</w:t>
            </w:r>
            <w:r w:rsidRPr="001C646B" w:rsidR="002158B8">
              <w:rPr>
                <w:rFonts w:ascii="BIZ UDゴシック" w:hAnsi="BIZ UDゴシック"/>
                <w:sz w:val="18"/>
                <w:szCs w:val="18"/>
              </w:rPr>
              <w:t>を検知した場合、一次対応を実施する。</w:t>
            </w:r>
          </w:p>
        </w:tc>
        <w:tc>
          <w:tcPr>
            <w:tcW w:w="4648" w:type="dxa"/>
          </w:tcPr>
          <w:p w:rsidRPr="001C646B" w:rsidR="002158B8" w:rsidP="002158B8" w:rsidRDefault="002158B8" w14:paraId="71EF76C8" w14:textId="24F0B74B">
            <w:pPr>
              <w:rPr>
                <w:rFonts w:ascii="BIZ UDゴシック" w:hAnsi="BIZ UDゴシック"/>
                <w:sz w:val="18"/>
                <w:szCs w:val="18"/>
              </w:rPr>
            </w:pPr>
            <w:r w:rsidRPr="001C646B">
              <w:rPr>
                <w:rFonts w:ascii="BIZ UDゴシック" w:hAnsi="BIZ UDゴシック"/>
                <w:sz w:val="18"/>
                <w:szCs w:val="18"/>
              </w:rPr>
              <w:t>アラート検知時または共通PF運用者から連絡時</w:t>
            </w:r>
          </w:p>
        </w:tc>
      </w:tr>
      <w:tr w:rsidRPr="00434ECA" w:rsidR="002158B8" w:rsidTr="00894F28" w14:paraId="594B76D6" w14:textId="77777777">
        <w:tc>
          <w:tcPr>
            <w:tcW w:w="3402" w:type="dxa"/>
          </w:tcPr>
          <w:p w:rsidRPr="001C646B" w:rsidR="002158B8" w:rsidP="002158B8" w:rsidRDefault="002158B8" w14:paraId="1FD8F46B" w14:textId="42F29E46">
            <w:pPr>
              <w:rPr>
                <w:rFonts w:ascii="BIZ UDゴシック" w:hAnsi="BIZ UDゴシック"/>
                <w:sz w:val="18"/>
                <w:szCs w:val="18"/>
              </w:rPr>
            </w:pPr>
            <w:r w:rsidRPr="001C646B">
              <w:rPr>
                <w:rFonts w:ascii="BIZ UDゴシック" w:hAnsi="BIZ UDゴシック"/>
                <w:sz w:val="18"/>
                <w:szCs w:val="18"/>
              </w:rPr>
              <w:t>監視設定追加/変更/削除</w:t>
            </w:r>
          </w:p>
        </w:tc>
        <w:tc>
          <w:tcPr>
            <w:tcW w:w="5947" w:type="dxa"/>
          </w:tcPr>
          <w:p w:rsidRPr="001C646B" w:rsidR="002158B8" w:rsidP="002158B8" w:rsidRDefault="002158B8" w14:paraId="61256D4F" w14:textId="5E6A0685">
            <w:pPr>
              <w:rPr>
                <w:rFonts w:ascii="BIZ UDゴシック" w:hAnsi="BIZ UDゴシック"/>
                <w:sz w:val="18"/>
                <w:szCs w:val="18"/>
              </w:rPr>
            </w:pPr>
            <w:r w:rsidRPr="001C646B">
              <w:rPr>
                <w:rFonts w:ascii="BIZ UDゴシック" w:hAnsi="BIZ UDゴシック"/>
                <w:sz w:val="18"/>
                <w:szCs w:val="18"/>
              </w:rPr>
              <w:t>監視システムのパラメータを追加/変更/削除を実施する。</w:t>
            </w:r>
          </w:p>
        </w:tc>
        <w:tc>
          <w:tcPr>
            <w:tcW w:w="4648" w:type="dxa"/>
          </w:tcPr>
          <w:p w:rsidRPr="001C646B" w:rsidR="002158B8" w:rsidP="000006AB" w:rsidRDefault="00E96FCB" w14:paraId="73DF51A1" w14:textId="1CC0F757">
            <w:pPr>
              <w:jc w:val="left"/>
              <w:rPr>
                <w:rFonts w:ascii="BIZ UDゴシック" w:hAnsi="BIZ UDゴシック"/>
                <w:sz w:val="18"/>
                <w:szCs w:val="18"/>
              </w:rPr>
            </w:pPr>
            <w:r w:rsidRPr="001C646B">
              <w:rPr>
                <w:rFonts w:hint="eastAsia" w:ascii="BIZ UDゴシック" w:hAnsi="BIZ UDゴシック"/>
                <w:sz w:val="18"/>
                <w:szCs w:val="18"/>
              </w:rPr>
              <w:t>･</w:t>
            </w:r>
            <w:proofErr w:type="spellStart"/>
            <w:r w:rsidRPr="001C646B" w:rsidR="00183DE7">
              <w:rPr>
                <w:rFonts w:hint="eastAsia" w:ascii="BIZ UDゴシック" w:hAnsi="BIZ UDゴシック"/>
                <w:sz w:val="18"/>
                <w:szCs w:val="18"/>
              </w:rPr>
              <w:t>FSx</w:t>
            </w:r>
            <w:proofErr w:type="spellEnd"/>
            <w:r w:rsidRPr="001C646B" w:rsidR="00183DE7">
              <w:rPr>
                <w:rFonts w:hint="eastAsia" w:ascii="BIZ UDゴシック" w:hAnsi="BIZ UDゴシック"/>
                <w:sz w:val="18"/>
                <w:szCs w:val="18"/>
              </w:rPr>
              <w:t>作成時</w:t>
            </w:r>
            <w:r w:rsidRPr="001C646B">
              <w:rPr>
                <w:rFonts w:ascii="BIZ UDゴシック" w:hAnsi="BIZ UDゴシック"/>
                <w:sz w:val="18"/>
                <w:szCs w:val="18"/>
              </w:rPr>
              <w:br/>
            </w:r>
            <w:r w:rsidRPr="001C646B">
              <w:rPr>
                <w:rFonts w:hint="eastAsia" w:ascii="BIZ UDゴシック" w:hAnsi="BIZ UDゴシック"/>
                <w:sz w:val="18"/>
                <w:szCs w:val="18"/>
              </w:rPr>
              <w:t>･</w:t>
            </w:r>
            <w:r w:rsidRPr="001C646B" w:rsidR="00A87AB0">
              <w:rPr>
                <w:rFonts w:hint="eastAsia" w:ascii="BIZ UDゴシック" w:hAnsi="BIZ UDゴシック"/>
                <w:sz w:val="18"/>
                <w:szCs w:val="18"/>
              </w:rPr>
              <w:t>ICT戦から</w:t>
            </w:r>
            <w:r w:rsidRPr="001C646B" w:rsidR="004D4FEB">
              <w:rPr>
                <w:rFonts w:hint="eastAsia" w:ascii="BIZ UDゴシック" w:hAnsi="BIZ UDゴシック"/>
                <w:sz w:val="18"/>
                <w:szCs w:val="18"/>
              </w:rPr>
              <w:t>パラメータ追加等の</w:t>
            </w:r>
            <w:r w:rsidRPr="001C646B" w:rsidR="00A87AB0">
              <w:rPr>
                <w:rFonts w:hint="eastAsia" w:ascii="BIZ UDゴシック" w:hAnsi="BIZ UDゴシック"/>
                <w:sz w:val="18"/>
                <w:szCs w:val="18"/>
              </w:rPr>
              <w:t>依頼</w:t>
            </w:r>
            <w:r w:rsidRPr="001C646B" w:rsidR="002158B8">
              <w:rPr>
                <w:rFonts w:ascii="BIZ UDゴシック" w:hAnsi="BIZ UDゴシック"/>
                <w:sz w:val="18"/>
                <w:szCs w:val="18"/>
              </w:rPr>
              <w:t>発生時</w:t>
            </w:r>
          </w:p>
        </w:tc>
      </w:tr>
    </w:tbl>
    <w:p w:rsidRPr="001C646B" w:rsidR="00336AAA" w:rsidP="00336AAA" w:rsidRDefault="00336AAA" w14:paraId="073D3A67" w14:textId="77777777">
      <w:pPr>
        <w:jc w:val="right"/>
        <w:rPr>
          <w:rFonts w:ascii="BIZ UDゴシック" w:hAnsi="BIZ UDゴシック"/>
          <w:sz w:val="18"/>
          <w:szCs w:val="18"/>
        </w:rPr>
      </w:pPr>
      <w:r w:rsidRPr="001C646B">
        <w:rPr>
          <w:rFonts w:hint="eastAsia" w:ascii="BIZ UDゴシック" w:hAnsi="BIZ UDゴシック"/>
          <w:sz w:val="18"/>
          <w:szCs w:val="18"/>
        </w:rPr>
        <w:t>※作業内容詳細は別紙に記載</w:t>
      </w:r>
    </w:p>
    <w:p w:rsidRPr="001C646B" w:rsidR="00F80BFF" w:rsidP="002158B8" w:rsidRDefault="00F80BFF" w14:paraId="5ABE072C" w14:textId="77777777">
      <w:pPr>
        <w:rPr>
          <w:rFonts w:ascii="BIZ UDゴシック" w:hAnsi="BIZ UDゴシック"/>
          <w:sz w:val="18"/>
          <w:szCs w:val="18"/>
        </w:rPr>
      </w:pPr>
    </w:p>
    <w:p w:rsidRPr="001C646B" w:rsidR="00004666" w:rsidRDefault="00004666" w14:paraId="0DCDE5A3" w14:textId="77777777">
      <w:pPr>
        <w:widowControl/>
        <w:snapToGrid/>
        <w:spacing w:line="240" w:lineRule="auto"/>
        <w:jc w:val="left"/>
        <w:rPr>
          <w:rFonts w:ascii="BIZ UDゴシック" w:hAnsi="BIZ UDゴシック" w:cs="BIZ UDゴシック"/>
          <w:b/>
          <w:sz w:val="18"/>
          <w:szCs w:val="18"/>
          <w:u w:val="single"/>
        </w:rPr>
      </w:pPr>
      <w:bookmarkStart w:name="_Toc183718478" w:id="2249"/>
      <w:bookmarkStart w:name="_Toc183788591" w:id="2250"/>
      <w:r w:rsidRPr="001C646B">
        <w:rPr>
          <w:rFonts w:ascii="BIZ UDゴシック" w:hAnsi="BIZ UDゴシック"/>
          <w:sz w:val="18"/>
          <w:szCs w:val="18"/>
        </w:rPr>
        <w:br w:type="page"/>
      </w:r>
    </w:p>
    <w:p w:rsidRPr="00BC3E10" w:rsidR="00F80BFF" w:rsidP="00C80635" w:rsidRDefault="00F80BFF" w14:paraId="48FDA708" w14:textId="6E6758FD">
      <w:pPr>
        <w:pStyle w:val="2"/>
      </w:pPr>
      <w:bookmarkStart w:name="_Toc202274417" w:id="2251"/>
      <w:r w:rsidRPr="00BC3E10">
        <w:rPr>
          <w:rFonts w:hint="eastAsia"/>
        </w:rPr>
        <w:t>ログ運用</w:t>
      </w:r>
      <w:bookmarkEnd w:id="2249"/>
      <w:bookmarkEnd w:id="2250"/>
      <w:bookmarkEnd w:id="2251"/>
    </w:p>
    <w:p w:rsidRPr="00BC3E10" w:rsidR="00F80BFF" w:rsidP="00C80635" w:rsidRDefault="00F80BFF" w14:paraId="166CC7DC" w14:textId="77777777">
      <w:pPr>
        <w:pStyle w:val="3"/>
      </w:pPr>
      <w:bookmarkStart w:name="_Toc202274418" w:id="2252"/>
      <w:r w:rsidRPr="00BC3E10">
        <w:rPr>
          <w:rFonts w:hint="eastAsia"/>
        </w:rPr>
        <w:t>運用方針</w:t>
      </w:r>
      <w:bookmarkEnd w:id="2252"/>
    </w:p>
    <w:p w:rsidRPr="001C646B" w:rsidR="00F80BFF" w:rsidP="00FC40FF" w:rsidRDefault="00F80BFF" w14:paraId="0CE97FBD" w14:textId="14C08F4E">
      <w:pPr>
        <w:ind w:firstLine="425"/>
        <w:rPr>
          <w:rFonts w:ascii="BIZ UDゴシック" w:hAnsi="BIZ UDゴシック"/>
          <w:sz w:val="18"/>
          <w:szCs w:val="18"/>
        </w:rPr>
      </w:pPr>
      <w:r w:rsidRPr="001C646B">
        <w:rPr>
          <w:rFonts w:hint="eastAsia" w:ascii="BIZ UDゴシック" w:hAnsi="BIZ UDゴシック"/>
          <w:sz w:val="18"/>
          <w:szCs w:val="18"/>
        </w:rPr>
        <w:t>運用要件で定められた期間に本システムのログを保管し、必要な時</w:t>
      </w:r>
      <w:r w:rsidRPr="001C646B">
        <w:rPr>
          <w:rFonts w:ascii="BIZ UDゴシック" w:hAnsi="BIZ UDゴシック"/>
          <w:sz w:val="18"/>
          <w:szCs w:val="18"/>
        </w:rPr>
        <w:t>(障害調査、監査対応)に参照・取得できるようにするため、ログ運用管理を行う。</w:t>
      </w:r>
    </w:p>
    <w:p w:rsidRPr="001C646B" w:rsidR="00BC3E10" w:rsidP="000006AB" w:rsidRDefault="00BC3E10" w14:paraId="4336CB12" w14:textId="77777777">
      <w:pPr>
        <w:rPr>
          <w:rFonts w:ascii="BIZ UDゴシック" w:hAnsi="BIZ UDゴシック"/>
          <w:sz w:val="18"/>
          <w:szCs w:val="18"/>
        </w:rPr>
      </w:pPr>
    </w:p>
    <w:p w:rsidRPr="00BC3E10" w:rsidR="00A22B31" w:rsidP="00C80635" w:rsidRDefault="00F80BFF" w14:paraId="2093D641" w14:textId="77777777">
      <w:pPr>
        <w:pStyle w:val="3"/>
      </w:pPr>
      <w:bookmarkStart w:name="_Toc202274419" w:id="2253"/>
      <w:r w:rsidRPr="00BC3E10">
        <w:rPr>
          <w:rFonts w:hint="eastAsia"/>
        </w:rPr>
        <w:t>ログ収集・管理方式</w:t>
      </w:r>
      <w:bookmarkEnd w:id="2253"/>
    </w:p>
    <w:p w:rsidRPr="00FC2433" w:rsidR="00FC2433" w:rsidP="00FC2433" w:rsidRDefault="009F4DBF" w14:paraId="66D5C83E" w14:textId="284F4DC5">
      <w:pPr>
        <w:pStyle w:val="a9"/>
        <w:numPr>
          <w:ilvl w:val="1"/>
          <w:numId w:val="8"/>
        </w:numPr>
        <w:rPr>
          <w:rFonts w:ascii="BIZ UDゴシック" w:hAnsi="BIZ UDゴシック"/>
        </w:rPr>
      </w:pPr>
      <w:r w:rsidRPr="001C646B">
        <w:rPr>
          <w:rFonts w:hint="eastAsia" w:ascii="BIZ UDゴシック" w:hAnsi="BIZ UDゴシック"/>
          <w:sz w:val="18"/>
          <w:szCs w:val="18"/>
        </w:rPr>
        <w:t>集約ツール：</w:t>
      </w:r>
      <w:r w:rsidRPr="001C646B">
        <w:rPr>
          <w:rFonts w:ascii="BIZ UDゴシック" w:hAnsi="BIZ UDゴシック"/>
          <w:sz w:val="18"/>
          <w:szCs w:val="18"/>
        </w:rPr>
        <w:t>CloudWatch LogsおよびS3を用いてログの集約・管理を行う。</w:t>
      </w:r>
    </w:p>
    <w:p w:rsidRPr="001C646B" w:rsidR="009F4DBF" w:rsidP="00FC2433" w:rsidRDefault="00FC2433" w14:paraId="075F10A0" w14:textId="056756E9">
      <w:pPr>
        <w:pStyle w:val="a9"/>
        <w:numPr>
          <w:ilvl w:val="1"/>
          <w:numId w:val="8"/>
        </w:numPr>
        <w:rPr>
          <w:rFonts w:ascii="BIZ UDゴシック" w:hAnsi="BIZ UDゴシック"/>
          <w:sz w:val="18"/>
          <w:szCs w:val="18"/>
        </w:rPr>
      </w:pPr>
      <w:r w:rsidRPr="00FC2433">
        <w:rPr>
          <w:rFonts w:hint="eastAsia" w:ascii="BIZ UDゴシック" w:hAnsi="BIZ UDゴシック"/>
          <w:sz w:val="18"/>
          <w:szCs w:val="18"/>
        </w:rPr>
        <w:t>取得</w:t>
      </w:r>
      <w:r w:rsidRPr="00FC2433">
        <w:rPr>
          <w:rFonts w:ascii="BIZ UDゴシック" w:hAnsi="BIZ UDゴシック"/>
          <w:sz w:val="18"/>
          <w:szCs w:val="18"/>
        </w:rPr>
        <w:t>/管理対象：「</w:t>
      </w:r>
      <w:r w:rsidRPr="00FC2433">
        <w:rPr>
          <w:rFonts w:hint="eastAsia" w:ascii="ＭＳ 明朝" w:hAnsi="ＭＳ 明朝" w:eastAsia="ＭＳ 明朝" w:cs="ＭＳ 明朝"/>
          <w:sz w:val="18"/>
          <w:szCs w:val="18"/>
          <w:cs/>
        </w:rPr>
        <w:t>‎</w:t>
      </w:r>
      <w:r w:rsidRPr="00A773F5" w:rsidR="005C0284">
        <w:rPr>
          <w:rFonts w:ascii="BIZ UDゴシック" w:hAnsi="BIZ UDゴシック" w:cs="ＭＳ 明朝"/>
          <w:sz w:val="18"/>
          <w:szCs w:val="18"/>
          <w:cs/>
        </w:rPr>
        <w:fldChar w:fldCharType="begin"/>
      </w:r>
      <w:r w:rsidRPr="00A773F5" w:rsidR="005C0284">
        <w:rPr>
          <w:rFonts w:ascii="BIZ UDゴシック" w:hAnsi="BIZ UDゴシック" w:cs="ＭＳ 明朝"/>
          <w:sz w:val="18"/>
          <w:szCs w:val="18"/>
        </w:rPr>
        <w:instrText xml:space="preserve"> REF _Ref198210776 \w \h </w:instrText>
      </w:r>
      <w:r w:rsidRPr="005C0284" w:rsidR="005C0284">
        <w:rPr>
          <w:rFonts w:ascii="BIZ UDゴシック" w:hAnsi="BIZ UDゴシック" w:cs="ＭＳ 明朝"/>
          <w:sz w:val="18"/>
          <w:szCs w:val="18"/>
        </w:rPr>
        <w:instrText xml:space="preserve"> \* MERGEFORMAT </w:instrText>
      </w:r>
      <w:r w:rsidRPr="00A773F5" w:rsidR="005C0284">
        <w:rPr>
          <w:rFonts w:ascii="BIZ UDゴシック" w:hAnsi="BIZ UDゴシック" w:cs="ＭＳ 明朝"/>
          <w:sz w:val="18"/>
          <w:szCs w:val="18"/>
          <w:cs/>
        </w:rPr>
      </w:r>
      <w:r w:rsidRPr="00A773F5" w:rsidR="005C0284">
        <w:rPr>
          <w:rFonts w:ascii="BIZ UDゴシック" w:hAnsi="BIZ UDゴシック" w:cs="ＭＳ 明朝"/>
          <w:sz w:val="18"/>
          <w:szCs w:val="18"/>
          <w:cs/>
        </w:rPr>
        <w:fldChar w:fldCharType="separate"/>
      </w:r>
      <w:r w:rsidRPr="00A773F5" w:rsidR="005C0284">
        <w:rPr>
          <w:rFonts w:ascii="BIZ UDゴシック" w:hAnsi="BIZ UDゴシック" w:cs="ＭＳ 明朝"/>
          <w:sz w:val="18"/>
          <w:szCs w:val="18"/>
          <w:cs/>
        </w:rPr>
        <w:t>‎</w:t>
      </w:r>
      <w:r w:rsidRPr="00A773F5" w:rsidR="005C0284">
        <w:rPr>
          <w:rFonts w:ascii="BIZ UDゴシック" w:hAnsi="BIZ UDゴシック" w:cs="ＭＳ 明朝"/>
          <w:sz w:val="18"/>
          <w:szCs w:val="18"/>
        </w:rPr>
        <w:t>5.5.3.2</w:t>
      </w:r>
      <w:r w:rsidRPr="00A773F5" w:rsidR="005C0284">
        <w:rPr>
          <w:rFonts w:ascii="BIZ UDゴシック" w:hAnsi="BIZ UDゴシック" w:cs="ＭＳ 明朝"/>
          <w:sz w:val="18"/>
          <w:szCs w:val="18"/>
          <w:cs/>
        </w:rPr>
        <w:fldChar w:fldCharType="end"/>
      </w:r>
      <w:r w:rsidRPr="00A773F5" w:rsidR="005C0284">
        <w:rPr>
          <w:rFonts w:ascii="BIZ UDゴシック" w:hAnsi="BIZ UDゴシック" w:cs="ＭＳ 明朝"/>
          <w:sz w:val="18"/>
          <w:szCs w:val="18"/>
          <w:cs/>
        </w:rPr>
        <w:fldChar w:fldCharType="begin"/>
      </w:r>
      <w:r w:rsidRPr="00A773F5" w:rsidR="005C0284">
        <w:rPr>
          <w:rFonts w:ascii="BIZ UDゴシック" w:hAnsi="BIZ UDゴシック" w:cs="ＭＳ 明朝"/>
          <w:sz w:val="18"/>
          <w:szCs w:val="18"/>
        </w:rPr>
        <w:instrText xml:space="preserve"> REF _Ref198210780 \h </w:instrText>
      </w:r>
      <w:r w:rsidRPr="005C0284" w:rsidR="005C0284">
        <w:rPr>
          <w:rFonts w:ascii="BIZ UDゴシック" w:hAnsi="BIZ UDゴシック" w:cs="ＭＳ 明朝"/>
          <w:sz w:val="18"/>
          <w:szCs w:val="18"/>
        </w:rPr>
        <w:instrText xml:space="preserve"> \* MERGEFORMAT </w:instrText>
      </w:r>
      <w:r w:rsidRPr="00A773F5" w:rsidR="005C0284">
        <w:rPr>
          <w:rFonts w:ascii="BIZ UDゴシック" w:hAnsi="BIZ UDゴシック" w:cs="ＭＳ 明朝"/>
          <w:sz w:val="18"/>
          <w:szCs w:val="18"/>
          <w:cs/>
        </w:rPr>
      </w:r>
      <w:r w:rsidRPr="00A773F5" w:rsidR="005C0284">
        <w:rPr>
          <w:rFonts w:ascii="BIZ UDゴシック" w:hAnsi="BIZ UDゴシック" w:cs="ＭＳ 明朝"/>
          <w:sz w:val="18"/>
          <w:szCs w:val="18"/>
          <w:cs/>
        </w:rPr>
        <w:fldChar w:fldCharType="separate"/>
      </w:r>
      <w:r w:rsidRPr="00A773F5" w:rsidR="005C0284">
        <w:rPr>
          <w:rFonts w:hint="eastAsia" w:ascii="BIZ UDゴシック" w:hAnsi="BIZ UDゴシック"/>
          <w:sz w:val="18"/>
          <w:szCs w:val="18"/>
        </w:rPr>
        <w:t>監視ログ</w:t>
      </w:r>
      <w:r w:rsidRPr="00A773F5" w:rsidR="005C0284">
        <w:rPr>
          <w:rFonts w:ascii="BIZ UDゴシック" w:hAnsi="BIZ UDゴシック" w:cs="ＭＳ 明朝"/>
          <w:sz w:val="18"/>
          <w:szCs w:val="18"/>
          <w:cs/>
        </w:rPr>
        <w:fldChar w:fldCharType="end"/>
      </w:r>
      <w:r w:rsidRPr="00FC2433">
        <w:rPr>
          <w:rFonts w:ascii="BIZ UDゴシック" w:hAnsi="BIZ UDゴシック"/>
          <w:sz w:val="18"/>
          <w:szCs w:val="18"/>
        </w:rPr>
        <w:t>」を参照。</w:t>
      </w:r>
    </w:p>
    <w:p w:rsidR="00F713B6" w:rsidP="00F713B6" w:rsidRDefault="00F713B6" w14:paraId="5DEFAE5F" w14:textId="77777777">
      <w:pPr>
        <w:pStyle w:val="3"/>
        <w:numPr>
          <w:ilvl w:val="0"/>
          <w:numId w:val="0"/>
        </w:numPr>
        <w:ind w:left="425" w:hanging="425"/>
      </w:pPr>
    </w:p>
    <w:p w:rsidRPr="00BC3E10" w:rsidR="009F4DBF" w:rsidP="00C80635" w:rsidRDefault="009F4DBF" w14:paraId="29E5CBFA" w14:textId="49FBDA3A">
      <w:pPr>
        <w:pStyle w:val="3"/>
      </w:pPr>
      <w:bookmarkStart w:name="_Toc202274420" w:id="2254"/>
      <w:r w:rsidRPr="00BC3E10">
        <w:rPr>
          <w:rFonts w:hint="eastAsia"/>
        </w:rPr>
        <w:t>作業一覧</w:t>
      </w:r>
      <w:bookmarkEnd w:id="2254"/>
    </w:p>
    <w:tbl>
      <w:tblPr>
        <w:tblStyle w:val="af2"/>
        <w:tblW w:w="0" w:type="auto"/>
        <w:tblInd w:w="137" w:type="dxa"/>
        <w:tblLook w:val="04A0" w:firstRow="1" w:lastRow="0" w:firstColumn="1" w:lastColumn="0" w:noHBand="0" w:noVBand="1"/>
      </w:tblPr>
      <w:tblGrid>
        <w:gridCol w:w="1985"/>
        <w:gridCol w:w="7546"/>
        <w:gridCol w:w="4324"/>
      </w:tblGrid>
      <w:tr w:rsidRPr="00434ECA" w:rsidR="009F4DBF" w:rsidTr="00894F28" w14:paraId="6DEAF189" w14:textId="77777777">
        <w:tc>
          <w:tcPr>
            <w:tcW w:w="1985" w:type="dxa"/>
            <w:shd w:val="clear" w:color="auto" w:fill="D9F2D0" w:themeFill="accent6" w:themeFillTint="33"/>
          </w:tcPr>
          <w:p w:rsidRPr="001C646B" w:rsidR="009F4DBF" w:rsidP="000006AB" w:rsidRDefault="009F4DBF" w14:paraId="4CCCF2D1" w14:textId="720AD222">
            <w:pPr>
              <w:rPr>
                <w:rFonts w:ascii="BIZ UDゴシック" w:hAnsi="BIZ UDゴシック"/>
                <w:sz w:val="18"/>
                <w:szCs w:val="18"/>
              </w:rPr>
            </w:pPr>
            <w:r w:rsidRPr="001C646B">
              <w:rPr>
                <w:rFonts w:hint="eastAsia" w:ascii="BIZ UDゴシック" w:hAnsi="BIZ UDゴシック"/>
                <w:sz w:val="18"/>
                <w:szCs w:val="18"/>
              </w:rPr>
              <w:t>運用作業</w:t>
            </w:r>
          </w:p>
        </w:tc>
        <w:tc>
          <w:tcPr>
            <w:tcW w:w="7546" w:type="dxa"/>
            <w:shd w:val="clear" w:color="auto" w:fill="D9F2D0" w:themeFill="accent6" w:themeFillTint="33"/>
          </w:tcPr>
          <w:p w:rsidRPr="001C646B" w:rsidR="009F4DBF" w:rsidP="000006AB" w:rsidRDefault="009F4DBF" w14:paraId="6D8C0F2B" w14:textId="20EC4D0D">
            <w:pPr>
              <w:rPr>
                <w:rFonts w:ascii="BIZ UDゴシック" w:hAnsi="BIZ UDゴシック"/>
                <w:sz w:val="18"/>
                <w:szCs w:val="18"/>
              </w:rPr>
            </w:pPr>
            <w:r w:rsidRPr="001C646B">
              <w:rPr>
                <w:rFonts w:hint="eastAsia" w:ascii="BIZ UDゴシック" w:hAnsi="BIZ UDゴシック"/>
                <w:sz w:val="18"/>
                <w:szCs w:val="18"/>
              </w:rPr>
              <w:t>内容</w:t>
            </w:r>
          </w:p>
        </w:tc>
        <w:tc>
          <w:tcPr>
            <w:tcW w:w="4324" w:type="dxa"/>
            <w:shd w:val="clear" w:color="auto" w:fill="D9F2D0" w:themeFill="accent6" w:themeFillTint="33"/>
          </w:tcPr>
          <w:p w:rsidRPr="001C646B" w:rsidR="009F4DBF" w:rsidP="000006AB" w:rsidRDefault="009F4DBF" w14:paraId="312EDD42" w14:textId="31DD8B6A">
            <w:pPr>
              <w:rPr>
                <w:rFonts w:ascii="BIZ UDゴシック" w:hAnsi="BIZ UDゴシック"/>
                <w:sz w:val="18"/>
                <w:szCs w:val="18"/>
              </w:rPr>
            </w:pPr>
            <w:r w:rsidRPr="001C646B">
              <w:rPr>
                <w:rFonts w:hint="eastAsia" w:ascii="BIZ UDゴシック" w:hAnsi="BIZ UDゴシック"/>
                <w:sz w:val="18"/>
                <w:szCs w:val="18"/>
              </w:rPr>
              <w:t>実施</w:t>
            </w:r>
            <w:r w:rsidRPr="001C646B" w:rsidR="00B524E2">
              <w:rPr>
                <w:rFonts w:hint="eastAsia" w:ascii="BIZ UDゴシック" w:hAnsi="BIZ UDゴシック"/>
                <w:sz w:val="18"/>
                <w:szCs w:val="18"/>
              </w:rPr>
              <w:t>トリガー</w:t>
            </w:r>
          </w:p>
        </w:tc>
      </w:tr>
      <w:tr w:rsidRPr="00434ECA" w:rsidR="009F4DBF" w:rsidTr="00894F28" w14:paraId="49B0DD76" w14:textId="77777777">
        <w:tc>
          <w:tcPr>
            <w:tcW w:w="1985" w:type="dxa"/>
          </w:tcPr>
          <w:p w:rsidRPr="001C646B" w:rsidR="009F4DBF" w:rsidP="000006AB" w:rsidRDefault="009F4DBF" w14:paraId="6940F653" w14:textId="35938EBE">
            <w:pPr>
              <w:rPr>
                <w:rFonts w:ascii="BIZ UDゴシック" w:hAnsi="BIZ UDゴシック"/>
                <w:sz w:val="18"/>
                <w:szCs w:val="18"/>
              </w:rPr>
            </w:pPr>
            <w:r w:rsidRPr="001C646B">
              <w:rPr>
                <w:rFonts w:hint="eastAsia" w:ascii="BIZ UDゴシック" w:hAnsi="BIZ UDゴシック"/>
                <w:sz w:val="18"/>
                <w:szCs w:val="18"/>
              </w:rPr>
              <w:t>ログ収集・提出</w:t>
            </w:r>
          </w:p>
        </w:tc>
        <w:tc>
          <w:tcPr>
            <w:tcW w:w="7546" w:type="dxa"/>
          </w:tcPr>
          <w:p w:rsidRPr="001C646B" w:rsidR="007F7B24" w:rsidP="007F7B24" w:rsidRDefault="007F7B24" w14:paraId="3DBEA79F" w14:textId="77777777">
            <w:pPr>
              <w:rPr>
                <w:rFonts w:ascii="BIZ UDゴシック" w:hAnsi="BIZ UDゴシック"/>
                <w:sz w:val="18"/>
                <w:szCs w:val="18"/>
              </w:rPr>
            </w:pPr>
            <w:r w:rsidRPr="001C646B">
              <w:rPr>
                <w:rFonts w:hint="eastAsia" w:ascii="BIZ UDゴシック" w:hAnsi="BIZ UDゴシック"/>
                <w:sz w:val="18"/>
                <w:szCs w:val="18"/>
              </w:rPr>
              <w:t>セキュリティインシデント等の調査、または監査対応で必要なログ提出依頼を受け付け、手順書に基づいたログ収集・提出を行う。</w:t>
            </w:r>
          </w:p>
          <w:p w:rsidRPr="001C646B" w:rsidR="009F4DBF" w:rsidP="000006AB" w:rsidRDefault="007F7B24" w14:paraId="7C36BB2B" w14:textId="5631427F">
            <w:pPr>
              <w:rPr>
                <w:rFonts w:ascii="BIZ UDゴシック" w:hAnsi="BIZ UDゴシック"/>
                <w:sz w:val="18"/>
                <w:szCs w:val="18"/>
              </w:rPr>
            </w:pPr>
            <w:r w:rsidRPr="001C646B">
              <w:rPr>
                <w:rFonts w:hint="eastAsia" w:ascii="BIZ UDゴシック" w:hAnsi="BIZ UDゴシック"/>
                <w:sz w:val="18"/>
                <w:szCs w:val="18"/>
              </w:rPr>
              <w:t>※保守ベンダーに対する、障害調査に必要なログの収集・提出も含む</w:t>
            </w:r>
          </w:p>
        </w:tc>
        <w:tc>
          <w:tcPr>
            <w:tcW w:w="4324" w:type="dxa"/>
          </w:tcPr>
          <w:p w:rsidRPr="001C646B" w:rsidR="009F4DBF" w:rsidP="000006AB" w:rsidRDefault="007F7B24" w14:paraId="5AB76BD6" w14:textId="1D88D054">
            <w:pPr>
              <w:rPr>
                <w:rFonts w:ascii="BIZ UDゴシック" w:hAnsi="BIZ UDゴシック"/>
                <w:sz w:val="18"/>
                <w:szCs w:val="18"/>
              </w:rPr>
            </w:pPr>
            <w:r w:rsidRPr="001C646B">
              <w:rPr>
                <w:rFonts w:ascii="BIZ UDゴシック" w:hAnsi="BIZ UDゴシック"/>
                <w:sz w:val="18"/>
                <w:szCs w:val="18"/>
              </w:rPr>
              <w:t>ログ提出</w:t>
            </w:r>
            <w:r w:rsidRPr="001C646B" w:rsidR="005665CD">
              <w:rPr>
                <w:rFonts w:hint="eastAsia" w:ascii="BIZ UDゴシック" w:hAnsi="BIZ UDゴシック"/>
                <w:sz w:val="18"/>
                <w:szCs w:val="18"/>
              </w:rPr>
              <w:t>の提出</w:t>
            </w:r>
            <w:r w:rsidRPr="001C646B">
              <w:rPr>
                <w:rFonts w:ascii="BIZ UDゴシック" w:hAnsi="BIZ UDゴシック"/>
                <w:sz w:val="18"/>
                <w:szCs w:val="18"/>
              </w:rPr>
              <w:t>依頼</w:t>
            </w:r>
            <w:r w:rsidRPr="001C646B" w:rsidR="005665CD">
              <w:rPr>
                <w:rFonts w:hint="eastAsia" w:ascii="BIZ UDゴシック" w:hAnsi="BIZ UDゴシック"/>
                <w:sz w:val="18"/>
                <w:szCs w:val="18"/>
              </w:rPr>
              <w:t>発生</w:t>
            </w:r>
            <w:r w:rsidRPr="001C646B">
              <w:rPr>
                <w:rFonts w:ascii="BIZ UDゴシック" w:hAnsi="BIZ UDゴシック"/>
                <w:sz w:val="18"/>
                <w:szCs w:val="18"/>
              </w:rPr>
              <w:t>時</w:t>
            </w:r>
          </w:p>
        </w:tc>
      </w:tr>
    </w:tbl>
    <w:p w:rsidRPr="001C646B" w:rsidR="009F4DBF" w:rsidP="007F7B24" w:rsidRDefault="009F4DBF" w14:paraId="023E3784" w14:textId="77777777">
      <w:pPr>
        <w:ind w:left="425"/>
        <w:rPr>
          <w:rFonts w:ascii="BIZ UDゴシック" w:hAnsi="BIZ UDゴシック"/>
          <w:sz w:val="18"/>
          <w:szCs w:val="18"/>
        </w:rPr>
      </w:pPr>
    </w:p>
    <w:p w:rsidRPr="001C646B" w:rsidR="00004666" w:rsidRDefault="00004666" w14:paraId="3000AF3F" w14:textId="77777777">
      <w:pPr>
        <w:widowControl/>
        <w:snapToGrid/>
        <w:spacing w:line="240" w:lineRule="auto"/>
        <w:jc w:val="left"/>
        <w:rPr>
          <w:rFonts w:ascii="BIZ UDゴシック" w:hAnsi="BIZ UDゴシック" w:cs="BIZ UDゴシック"/>
          <w:b/>
          <w:sz w:val="18"/>
          <w:szCs w:val="18"/>
          <w:u w:val="single"/>
        </w:rPr>
      </w:pPr>
      <w:r w:rsidRPr="001C646B">
        <w:rPr>
          <w:rFonts w:ascii="BIZ UDゴシック" w:hAnsi="BIZ UDゴシック"/>
          <w:sz w:val="18"/>
          <w:szCs w:val="18"/>
        </w:rPr>
        <w:br w:type="page"/>
      </w:r>
    </w:p>
    <w:p w:rsidRPr="00BC3E10" w:rsidR="007F7B24" w:rsidP="00C80635" w:rsidRDefault="007F7B24" w14:paraId="09A2192E" w14:textId="2EEF5E48">
      <w:pPr>
        <w:pStyle w:val="2"/>
      </w:pPr>
      <w:bookmarkStart w:name="_Toc202274421" w:id="2255"/>
      <w:r w:rsidRPr="00BC3E10">
        <w:rPr>
          <w:rFonts w:hint="eastAsia"/>
        </w:rPr>
        <w:t>バックアップ</w:t>
      </w:r>
      <w:r w:rsidRPr="00BC3E10">
        <w:t>/</w:t>
      </w:r>
      <w:r w:rsidRPr="00BC3E10">
        <w:rPr>
          <w:rFonts w:hint="eastAsia"/>
        </w:rPr>
        <w:t>リストア運用</w:t>
      </w:r>
      <w:bookmarkEnd w:id="2255"/>
    </w:p>
    <w:p w:rsidRPr="00BC3E10" w:rsidR="007F7B24" w:rsidP="00C80635" w:rsidRDefault="007F7B24" w14:paraId="508C1988" w14:textId="77777777">
      <w:pPr>
        <w:pStyle w:val="3"/>
      </w:pPr>
      <w:bookmarkStart w:name="_Toc202274422" w:id="2256"/>
      <w:r w:rsidRPr="00BC3E10">
        <w:rPr>
          <w:rFonts w:hint="eastAsia"/>
        </w:rPr>
        <w:t>運用方針</w:t>
      </w:r>
      <w:bookmarkEnd w:id="2256"/>
    </w:p>
    <w:p w:rsidRPr="001C646B" w:rsidR="007F7B24" w:rsidP="008C3267" w:rsidRDefault="007F7B24" w14:paraId="0118EFB4" w14:textId="77777777">
      <w:pPr>
        <w:pStyle w:val="a9"/>
        <w:ind w:left="440"/>
        <w:rPr>
          <w:rFonts w:ascii="BIZ UDゴシック" w:hAnsi="BIZ UDゴシック"/>
          <w:sz w:val="18"/>
          <w:szCs w:val="18"/>
        </w:rPr>
      </w:pPr>
      <w:r w:rsidRPr="001C646B">
        <w:rPr>
          <w:rFonts w:hint="eastAsia" w:ascii="BIZ UDゴシック" w:hAnsi="BIZ UDゴシック"/>
          <w:sz w:val="18"/>
          <w:szCs w:val="18"/>
        </w:rPr>
        <w:t>運用要件で定められた対象のバックアップを実施し、必要な時</w:t>
      </w:r>
      <w:r w:rsidRPr="001C646B">
        <w:rPr>
          <w:rFonts w:ascii="BIZ UDゴシック" w:hAnsi="BIZ UDゴシック"/>
          <w:sz w:val="18"/>
          <w:szCs w:val="18"/>
        </w:rPr>
        <w:t>(障害発生に伴う迅速なリカバリー)に復旧できるようにするため、以下の方針に基づいてバックアップ/リストア運用を行う。</w:t>
      </w:r>
    </w:p>
    <w:p w:rsidRPr="001C646B" w:rsidR="007F7B24" w:rsidP="006B2B21" w:rsidRDefault="007F7B24" w14:paraId="34B07800" w14:textId="77777777">
      <w:pPr>
        <w:pStyle w:val="a9"/>
        <w:numPr>
          <w:ilvl w:val="1"/>
          <w:numId w:val="9"/>
        </w:numPr>
        <w:rPr>
          <w:rFonts w:ascii="BIZ UDゴシック" w:hAnsi="BIZ UDゴシック"/>
          <w:sz w:val="18"/>
          <w:szCs w:val="18"/>
        </w:rPr>
      </w:pPr>
      <w:r w:rsidRPr="001C646B">
        <w:rPr>
          <w:rFonts w:hint="eastAsia" w:ascii="BIZ UDゴシック" w:hAnsi="BIZ UDゴシック"/>
          <w:sz w:val="18"/>
          <w:szCs w:val="18"/>
        </w:rPr>
        <w:t>定期的なデータ保全：システムとデータのバックアップを定期的に取得し、データの保全性を向上する。</w:t>
      </w:r>
    </w:p>
    <w:p w:rsidRPr="001C646B" w:rsidR="007F7B24" w:rsidP="006B2B21" w:rsidRDefault="007F7B24" w14:paraId="70F866E6" w14:textId="77777777">
      <w:pPr>
        <w:pStyle w:val="a9"/>
        <w:numPr>
          <w:ilvl w:val="1"/>
          <w:numId w:val="9"/>
        </w:numPr>
        <w:rPr>
          <w:rFonts w:ascii="BIZ UDゴシック" w:hAnsi="BIZ UDゴシック"/>
          <w:sz w:val="18"/>
          <w:szCs w:val="18"/>
        </w:rPr>
      </w:pPr>
      <w:r w:rsidRPr="001C646B">
        <w:rPr>
          <w:rFonts w:hint="eastAsia" w:ascii="BIZ UDゴシック" w:hAnsi="BIZ UDゴシック"/>
          <w:sz w:val="18"/>
          <w:szCs w:val="18"/>
        </w:rPr>
        <w:t>迅速な復旧：障害発生時には取得したバックアップを使用して迅速かつ確実なリストアを実施し、システムのダウンタイムを最小限に抑える。</w:t>
      </w:r>
    </w:p>
    <w:p w:rsidRPr="001C646B" w:rsidR="007F7B24" w:rsidP="006B2B21" w:rsidRDefault="007F7B24" w14:paraId="628EF83B" w14:textId="77777777">
      <w:pPr>
        <w:pStyle w:val="a9"/>
        <w:numPr>
          <w:ilvl w:val="1"/>
          <w:numId w:val="9"/>
        </w:numPr>
        <w:rPr>
          <w:rFonts w:ascii="BIZ UDゴシック" w:hAnsi="BIZ UDゴシック"/>
          <w:sz w:val="18"/>
          <w:szCs w:val="18"/>
        </w:rPr>
      </w:pPr>
      <w:r w:rsidRPr="001C646B">
        <w:rPr>
          <w:rFonts w:hint="eastAsia" w:ascii="BIZ UDゴシック" w:hAnsi="BIZ UDゴシック"/>
          <w:sz w:val="18"/>
          <w:szCs w:val="18"/>
        </w:rPr>
        <w:t>柔軟なファイル復旧：特定のファイルやデータの復元が必要な場合、迅速な対応を実現する。</w:t>
      </w:r>
    </w:p>
    <w:p w:rsidRPr="001C646B" w:rsidR="00BC3E10" w:rsidP="000006AB" w:rsidRDefault="00BC3E10" w14:paraId="579D9444" w14:textId="77777777">
      <w:pPr>
        <w:rPr>
          <w:rFonts w:ascii="BIZ UDゴシック" w:hAnsi="BIZ UDゴシック"/>
          <w:sz w:val="18"/>
          <w:szCs w:val="18"/>
        </w:rPr>
      </w:pPr>
    </w:p>
    <w:p w:rsidRPr="000006AB" w:rsidR="007F7B24" w:rsidP="00C80635" w:rsidRDefault="007F7B24" w14:paraId="531FD4FF" w14:textId="77777777">
      <w:pPr>
        <w:pStyle w:val="3"/>
      </w:pPr>
      <w:bookmarkStart w:name="_Toc202274423" w:id="2257"/>
      <w:r w:rsidRPr="000006AB">
        <w:rPr>
          <w:rFonts w:hint="eastAsia"/>
        </w:rPr>
        <w:t>バックアップ方式</w:t>
      </w:r>
      <w:bookmarkEnd w:id="2257"/>
    </w:p>
    <w:tbl>
      <w:tblPr>
        <w:tblStyle w:val="af2"/>
        <w:tblW w:w="14110" w:type="dxa"/>
        <w:tblInd w:w="-5" w:type="dxa"/>
        <w:tblLook w:val="04A0" w:firstRow="1" w:lastRow="0" w:firstColumn="1" w:lastColumn="0" w:noHBand="0" w:noVBand="1"/>
        <w:tblPrChange w:author="Dai Nagashima" w:date="2025-07-14T18:58:00Z" w16du:dateUtc="2025-07-14T09:58:00Z" w:id="2258">
          <w:tblPr>
            <w:tblStyle w:val="af2"/>
            <w:tblW w:w="0" w:type="auto"/>
            <w:tblInd w:w="-5" w:type="dxa"/>
            <w:tblLook w:val="04A0" w:firstRow="1" w:lastRow="0" w:firstColumn="1" w:lastColumn="0" w:noHBand="0" w:noVBand="1"/>
          </w:tblPr>
        </w:tblPrChange>
      </w:tblPr>
      <w:tblGrid>
        <w:gridCol w:w="1602"/>
        <w:gridCol w:w="1430"/>
        <w:gridCol w:w="2196"/>
        <w:gridCol w:w="3249"/>
        <w:gridCol w:w="1842"/>
        <w:gridCol w:w="851"/>
        <w:gridCol w:w="2940"/>
        <w:tblGridChange w:id="2259">
          <w:tblGrid>
            <w:gridCol w:w="5"/>
            <w:gridCol w:w="1094"/>
            <w:gridCol w:w="503"/>
            <w:gridCol w:w="927"/>
            <w:gridCol w:w="503"/>
            <w:gridCol w:w="2088"/>
            <w:gridCol w:w="108"/>
            <w:gridCol w:w="3141"/>
            <w:gridCol w:w="108"/>
            <w:gridCol w:w="1734"/>
            <w:gridCol w:w="108"/>
            <w:gridCol w:w="743"/>
            <w:gridCol w:w="108"/>
            <w:gridCol w:w="2832"/>
            <w:gridCol w:w="108"/>
          </w:tblGrid>
        </w:tblGridChange>
      </w:tblGrid>
      <w:tr w:rsidRPr="00333CCD" w:rsidR="00FC6071" w:rsidTr="00875DA4" w14:paraId="1A24841B" w14:textId="77777777">
        <w:trPr>
          <w:trPrChange w:author="Dai Nagashima" w:date="2025-07-14T18:58:00Z" w16du:dateUtc="2025-07-14T09:58:00Z" w:id="2260">
            <w:trPr>
              <w:gridBefore w:val="1"/>
              <w:gridAfter w:val="0"/>
            </w:trPr>
          </w:trPrChange>
        </w:trPr>
        <w:tc>
          <w:tcPr>
            <w:tcW w:w="1602" w:type="dxa"/>
            <w:shd w:val="clear" w:color="auto" w:fill="D9F2D0" w:themeFill="accent6" w:themeFillTint="33"/>
            <w:tcPrChange w:author="Dai Nagashima" w:date="2025-07-14T18:58:00Z" w16du:dateUtc="2025-07-14T09:58:00Z" w:id="2261">
              <w:tcPr>
                <w:tcW w:w="1094" w:type="dxa"/>
                <w:shd w:val="clear" w:color="auto" w:fill="D9F2D0" w:themeFill="accent6" w:themeFillTint="33"/>
              </w:tcPr>
            </w:tcPrChange>
          </w:tcPr>
          <w:p w:rsidRPr="001C646B" w:rsidR="007F7B24" w:rsidP="000006AB" w:rsidRDefault="007F7B24" w14:paraId="16CEEC3C" w14:textId="6E357603">
            <w:pPr>
              <w:rPr>
                <w:rFonts w:ascii="BIZ UDゴシック" w:hAnsi="BIZ UDゴシック"/>
                <w:sz w:val="18"/>
                <w:szCs w:val="18"/>
              </w:rPr>
            </w:pPr>
            <w:r w:rsidRPr="001C646B">
              <w:rPr>
                <w:rFonts w:hint="eastAsia" w:ascii="BIZ UDゴシック" w:hAnsi="BIZ UDゴシック"/>
                <w:sz w:val="18"/>
                <w:szCs w:val="18"/>
              </w:rPr>
              <w:t>取得対象</w:t>
            </w:r>
          </w:p>
        </w:tc>
        <w:tc>
          <w:tcPr>
            <w:tcW w:w="1430" w:type="dxa"/>
            <w:shd w:val="clear" w:color="auto" w:fill="D9F2D0" w:themeFill="accent6" w:themeFillTint="33"/>
            <w:tcPrChange w:author="Dai Nagashima" w:date="2025-07-14T18:58:00Z" w16du:dateUtc="2025-07-14T09:58:00Z" w:id="2262">
              <w:tcPr>
                <w:tcW w:w="1430" w:type="dxa"/>
                <w:gridSpan w:val="2"/>
                <w:shd w:val="clear" w:color="auto" w:fill="D9F2D0" w:themeFill="accent6" w:themeFillTint="33"/>
              </w:tcPr>
            </w:tcPrChange>
          </w:tcPr>
          <w:p w:rsidRPr="001C646B" w:rsidR="007F7B24" w:rsidP="000006AB" w:rsidRDefault="007F7B24" w14:paraId="1B497CB6" w14:textId="173355D9">
            <w:pPr>
              <w:rPr>
                <w:rFonts w:ascii="BIZ UDゴシック" w:hAnsi="BIZ UDゴシック"/>
                <w:sz w:val="18"/>
                <w:szCs w:val="18"/>
              </w:rPr>
            </w:pPr>
            <w:r w:rsidRPr="001C646B">
              <w:rPr>
                <w:rFonts w:hint="eastAsia" w:ascii="BIZ UDゴシック" w:hAnsi="BIZ UDゴシック"/>
                <w:sz w:val="18"/>
                <w:szCs w:val="18"/>
              </w:rPr>
              <w:t>頻度</w:t>
            </w:r>
          </w:p>
        </w:tc>
        <w:tc>
          <w:tcPr>
            <w:tcW w:w="2196" w:type="dxa"/>
            <w:shd w:val="clear" w:color="auto" w:fill="D9F2D0" w:themeFill="accent6" w:themeFillTint="33"/>
            <w:tcPrChange w:author="Dai Nagashima" w:date="2025-07-14T18:58:00Z" w16du:dateUtc="2025-07-14T09:58:00Z" w:id="2263">
              <w:tcPr>
                <w:tcW w:w="2591" w:type="dxa"/>
                <w:gridSpan w:val="2"/>
                <w:shd w:val="clear" w:color="auto" w:fill="D9F2D0" w:themeFill="accent6" w:themeFillTint="33"/>
              </w:tcPr>
            </w:tcPrChange>
          </w:tcPr>
          <w:p w:rsidRPr="001C646B" w:rsidR="007F7B24" w:rsidP="000006AB" w:rsidRDefault="001636B5" w14:paraId="6D420D75" w14:textId="52E19C81">
            <w:pPr>
              <w:rPr>
                <w:rFonts w:ascii="BIZ UDゴシック" w:hAnsi="BIZ UDゴシック"/>
                <w:sz w:val="18"/>
                <w:szCs w:val="18"/>
              </w:rPr>
            </w:pPr>
            <w:r w:rsidRPr="001C646B">
              <w:rPr>
                <w:rFonts w:hint="eastAsia" w:ascii="BIZ UDゴシック" w:hAnsi="BIZ UDゴシック"/>
                <w:sz w:val="18"/>
                <w:szCs w:val="18"/>
              </w:rPr>
              <w:t>バックアップ種別</w:t>
            </w:r>
          </w:p>
        </w:tc>
        <w:tc>
          <w:tcPr>
            <w:tcW w:w="3249" w:type="dxa"/>
            <w:shd w:val="clear" w:color="auto" w:fill="D9F2D0" w:themeFill="accent6" w:themeFillTint="33"/>
            <w:tcPrChange w:author="Dai Nagashima" w:date="2025-07-14T18:58:00Z" w16du:dateUtc="2025-07-14T09:58:00Z" w:id="2264">
              <w:tcPr>
                <w:tcW w:w="3249" w:type="dxa"/>
                <w:gridSpan w:val="2"/>
                <w:shd w:val="clear" w:color="auto" w:fill="D9F2D0" w:themeFill="accent6" w:themeFillTint="33"/>
              </w:tcPr>
            </w:tcPrChange>
          </w:tcPr>
          <w:p w:rsidRPr="001C646B" w:rsidR="007F7B24" w:rsidP="000006AB" w:rsidRDefault="007F7B24" w14:paraId="1A0B3C50" w14:textId="65C26D2F">
            <w:pPr>
              <w:rPr>
                <w:rFonts w:ascii="BIZ UDゴシック" w:hAnsi="BIZ UDゴシック"/>
                <w:sz w:val="18"/>
                <w:szCs w:val="18"/>
              </w:rPr>
            </w:pPr>
            <w:r w:rsidRPr="001C646B">
              <w:rPr>
                <w:rFonts w:hint="eastAsia" w:ascii="BIZ UDゴシック" w:hAnsi="BIZ UDゴシック"/>
                <w:sz w:val="18"/>
                <w:szCs w:val="18"/>
              </w:rPr>
              <w:t>手法</w:t>
            </w:r>
          </w:p>
        </w:tc>
        <w:tc>
          <w:tcPr>
            <w:tcW w:w="1842" w:type="dxa"/>
            <w:shd w:val="clear" w:color="auto" w:fill="D9F2D0" w:themeFill="accent6" w:themeFillTint="33"/>
            <w:tcPrChange w:author="Dai Nagashima" w:date="2025-07-14T18:58:00Z" w16du:dateUtc="2025-07-14T09:58:00Z" w:id="2265">
              <w:tcPr>
                <w:tcW w:w="1842" w:type="dxa"/>
                <w:gridSpan w:val="2"/>
                <w:shd w:val="clear" w:color="auto" w:fill="D9F2D0" w:themeFill="accent6" w:themeFillTint="33"/>
              </w:tcPr>
            </w:tcPrChange>
          </w:tcPr>
          <w:p w:rsidRPr="001C646B" w:rsidR="007F7B24" w:rsidP="000006AB" w:rsidRDefault="007F7B24" w14:paraId="3C1597D0" w14:textId="29BF80D2">
            <w:pPr>
              <w:rPr>
                <w:rFonts w:ascii="BIZ UDゴシック" w:hAnsi="BIZ UDゴシック"/>
                <w:sz w:val="18"/>
                <w:szCs w:val="18"/>
              </w:rPr>
            </w:pPr>
            <w:r w:rsidRPr="001C646B">
              <w:rPr>
                <w:rFonts w:hint="eastAsia" w:ascii="BIZ UDゴシック" w:hAnsi="BIZ UDゴシック"/>
                <w:sz w:val="18"/>
                <w:szCs w:val="18"/>
              </w:rPr>
              <w:t>保持期間（世代）</w:t>
            </w:r>
          </w:p>
        </w:tc>
        <w:tc>
          <w:tcPr>
            <w:tcW w:w="851" w:type="dxa"/>
            <w:shd w:val="clear" w:color="auto" w:fill="D9F2D0" w:themeFill="accent6" w:themeFillTint="33"/>
            <w:tcPrChange w:author="Dai Nagashima" w:date="2025-07-14T18:58:00Z" w16du:dateUtc="2025-07-14T09:58:00Z" w:id="2266">
              <w:tcPr>
                <w:tcW w:w="851" w:type="dxa"/>
                <w:gridSpan w:val="2"/>
                <w:shd w:val="clear" w:color="auto" w:fill="D9F2D0" w:themeFill="accent6" w:themeFillTint="33"/>
              </w:tcPr>
            </w:tcPrChange>
          </w:tcPr>
          <w:p w:rsidRPr="001C646B" w:rsidR="007F7B24" w:rsidP="000006AB" w:rsidRDefault="007F7B24" w14:paraId="236DDCBB" w14:textId="63079384">
            <w:pPr>
              <w:rPr>
                <w:rFonts w:ascii="BIZ UDゴシック" w:hAnsi="BIZ UDゴシック"/>
                <w:sz w:val="18"/>
                <w:szCs w:val="18"/>
              </w:rPr>
            </w:pPr>
            <w:r w:rsidRPr="001C646B">
              <w:rPr>
                <w:rFonts w:hint="eastAsia" w:ascii="BIZ UDゴシック" w:hAnsi="BIZ UDゴシック"/>
                <w:sz w:val="18"/>
                <w:szCs w:val="18"/>
              </w:rPr>
              <w:t>保存先</w:t>
            </w:r>
          </w:p>
        </w:tc>
        <w:tc>
          <w:tcPr>
            <w:tcW w:w="2940" w:type="dxa"/>
            <w:shd w:val="clear" w:color="auto" w:fill="D9F2D0" w:themeFill="accent6" w:themeFillTint="33"/>
            <w:tcPrChange w:author="Dai Nagashima" w:date="2025-07-14T18:58:00Z" w16du:dateUtc="2025-07-14T09:58:00Z" w:id="2267">
              <w:tcPr>
                <w:tcW w:w="2940" w:type="dxa"/>
                <w:gridSpan w:val="2"/>
                <w:shd w:val="clear" w:color="auto" w:fill="D9F2D0" w:themeFill="accent6" w:themeFillTint="33"/>
              </w:tcPr>
            </w:tcPrChange>
          </w:tcPr>
          <w:p w:rsidRPr="001C646B" w:rsidR="007F7B24" w:rsidP="000006AB" w:rsidRDefault="007F7B24" w14:paraId="48B9C76D" w14:textId="768729E8">
            <w:pPr>
              <w:rPr>
                <w:rFonts w:ascii="BIZ UDゴシック" w:hAnsi="BIZ UDゴシック"/>
                <w:sz w:val="18"/>
                <w:szCs w:val="18"/>
              </w:rPr>
            </w:pPr>
            <w:r w:rsidRPr="001C646B">
              <w:rPr>
                <w:rFonts w:hint="eastAsia" w:ascii="BIZ UDゴシック" w:hAnsi="BIZ UDゴシック"/>
                <w:sz w:val="18"/>
                <w:szCs w:val="18"/>
              </w:rPr>
              <w:t>備考</w:t>
            </w:r>
          </w:p>
        </w:tc>
      </w:tr>
      <w:tr w:rsidRPr="00333CCD" w:rsidR="00FC6071" w:rsidTr="00875DA4" w14:paraId="0EFF62B2" w14:textId="77777777">
        <w:trPr>
          <w:trPrChange w:author="Dai Nagashima" w:date="2025-07-14T18:58:00Z" w16du:dateUtc="2025-07-14T09:58:00Z" w:id="2268">
            <w:trPr>
              <w:gridBefore w:val="1"/>
              <w:gridAfter w:val="0"/>
            </w:trPr>
          </w:trPrChange>
        </w:trPr>
        <w:tc>
          <w:tcPr>
            <w:tcW w:w="1602" w:type="dxa"/>
            <w:hideMark/>
            <w:tcPrChange w:author="Dai Nagashima" w:date="2025-07-14T18:58:00Z" w16du:dateUtc="2025-07-14T09:58:00Z" w:id="2269">
              <w:tcPr>
                <w:tcW w:w="1094" w:type="dxa"/>
                <w:hideMark/>
              </w:tcPr>
            </w:tcPrChange>
          </w:tcPr>
          <w:p w:rsidRPr="001C646B" w:rsidR="007F7B24" w:rsidP="000006AB" w:rsidRDefault="009A5BCA" w14:paraId="57802E9B" w14:textId="24ACD80C">
            <w:pPr>
              <w:rPr>
                <w:rFonts w:ascii="BIZ UDゴシック" w:hAnsi="BIZ UDゴシック"/>
                <w:sz w:val="18"/>
                <w:szCs w:val="18"/>
              </w:rPr>
            </w:pPr>
            <w:r w:rsidRPr="001C646B">
              <w:rPr>
                <w:rFonts w:hint="eastAsia" w:ascii="BIZ UDゴシック" w:hAnsi="BIZ UDゴシック"/>
                <w:sz w:val="18"/>
                <w:szCs w:val="18"/>
              </w:rPr>
              <w:t>ホスト</w:t>
            </w:r>
            <w:r w:rsidRPr="001C646B" w:rsidR="007F7B24">
              <w:rPr>
                <w:rFonts w:hint="eastAsia" w:ascii="BIZ UDゴシック" w:hAnsi="BIZ UDゴシック"/>
                <w:sz w:val="18"/>
                <w:szCs w:val="18"/>
              </w:rPr>
              <w:t>サーバ</w:t>
            </w:r>
          </w:p>
        </w:tc>
        <w:tc>
          <w:tcPr>
            <w:tcW w:w="1430" w:type="dxa"/>
            <w:hideMark/>
            <w:tcPrChange w:author="Dai Nagashima" w:date="2025-07-14T18:58:00Z" w16du:dateUtc="2025-07-14T09:58:00Z" w:id="2270">
              <w:tcPr>
                <w:tcW w:w="1430" w:type="dxa"/>
                <w:gridSpan w:val="2"/>
                <w:hideMark/>
              </w:tcPr>
            </w:tcPrChange>
          </w:tcPr>
          <w:p w:rsidRPr="001C646B" w:rsidR="007F7B24" w:rsidP="000006AB" w:rsidRDefault="007F7B24" w14:paraId="6B88DFE0" w14:textId="77777777">
            <w:pPr>
              <w:rPr>
                <w:rFonts w:ascii="BIZ UDゴシック" w:hAnsi="BIZ UDゴシック"/>
                <w:sz w:val="18"/>
                <w:szCs w:val="18"/>
              </w:rPr>
            </w:pPr>
            <w:r w:rsidRPr="001C646B">
              <w:rPr>
                <w:rFonts w:hint="eastAsia" w:ascii="BIZ UDゴシック" w:hAnsi="BIZ UDゴシック"/>
                <w:sz w:val="18"/>
                <w:szCs w:val="18"/>
              </w:rPr>
              <w:t>毎日</w:t>
            </w:r>
            <w:r w:rsidRPr="001C646B">
              <w:rPr>
                <w:rFonts w:ascii="BIZ UDゴシック" w:hAnsi="BIZ UDゴシック"/>
                <w:sz w:val="18"/>
                <w:szCs w:val="18"/>
              </w:rPr>
              <w:t>1</w:t>
            </w:r>
            <w:r w:rsidRPr="001C646B">
              <w:rPr>
                <w:rFonts w:hint="eastAsia" w:ascii="BIZ UDゴシック" w:hAnsi="BIZ UDゴシック"/>
                <w:sz w:val="18"/>
                <w:szCs w:val="18"/>
              </w:rPr>
              <w:t>回</w:t>
            </w:r>
          </w:p>
        </w:tc>
        <w:tc>
          <w:tcPr>
            <w:tcW w:w="2196" w:type="dxa"/>
            <w:hideMark/>
            <w:tcPrChange w:author="Dai Nagashima" w:date="2025-07-14T18:58:00Z" w16du:dateUtc="2025-07-14T09:58:00Z" w:id="2271">
              <w:tcPr>
                <w:tcW w:w="2591" w:type="dxa"/>
                <w:gridSpan w:val="2"/>
                <w:hideMark/>
              </w:tcPr>
            </w:tcPrChange>
          </w:tcPr>
          <w:p w:rsidRPr="001C646B" w:rsidR="007F7B24" w:rsidP="000006AB" w:rsidRDefault="001636B5" w14:paraId="7D017FF8" w14:textId="469FA3CE">
            <w:pPr>
              <w:rPr>
                <w:rFonts w:ascii="BIZ UDゴシック" w:hAnsi="BIZ UDゴシック"/>
                <w:sz w:val="18"/>
                <w:szCs w:val="18"/>
              </w:rPr>
            </w:pPr>
            <w:r w:rsidRPr="001C646B">
              <w:rPr>
                <w:rFonts w:hint="eastAsia" w:ascii="BIZ UDゴシック" w:hAnsi="BIZ UDゴシック"/>
                <w:sz w:val="18"/>
                <w:szCs w:val="18"/>
              </w:rPr>
              <w:t>システムバックアップ</w:t>
            </w:r>
          </w:p>
        </w:tc>
        <w:tc>
          <w:tcPr>
            <w:tcW w:w="3249" w:type="dxa"/>
            <w:hideMark/>
            <w:tcPrChange w:author="Dai Nagashima" w:date="2025-07-14T18:58:00Z" w16du:dateUtc="2025-07-14T09:58:00Z" w:id="2272">
              <w:tcPr>
                <w:tcW w:w="3249" w:type="dxa"/>
                <w:gridSpan w:val="2"/>
                <w:hideMark/>
              </w:tcPr>
            </w:tcPrChange>
          </w:tcPr>
          <w:p w:rsidRPr="001C646B" w:rsidR="007F7B24" w:rsidP="000006AB" w:rsidRDefault="007F7B24" w14:paraId="3D974701" w14:textId="77777777">
            <w:pPr>
              <w:rPr>
                <w:rFonts w:ascii="BIZ UDゴシック" w:hAnsi="BIZ UDゴシック"/>
                <w:sz w:val="18"/>
                <w:szCs w:val="18"/>
              </w:rPr>
            </w:pPr>
            <w:r w:rsidRPr="001C646B">
              <w:rPr>
                <w:rFonts w:hint="eastAsia" w:ascii="BIZ UDゴシック" w:hAnsi="BIZ UDゴシック"/>
                <w:sz w:val="18"/>
                <w:szCs w:val="18"/>
              </w:rPr>
              <w:t>自動フルバックアップ</w:t>
            </w:r>
            <w:r w:rsidRPr="001C646B">
              <w:rPr>
                <w:rFonts w:ascii="BIZ UDゴシック" w:hAnsi="BIZ UDゴシック"/>
                <w:sz w:val="18"/>
                <w:szCs w:val="18"/>
              </w:rPr>
              <w:br/>
            </w:r>
            <w:r w:rsidRPr="001C646B">
              <w:rPr>
                <w:rFonts w:ascii="BIZ UDゴシック" w:hAnsi="BIZ UDゴシック"/>
                <w:sz w:val="18"/>
                <w:szCs w:val="18"/>
              </w:rPr>
              <w:t>(Windows Server Backup)</w:t>
            </w:r>
          </w:p>
        </w:tc>
        <w:tc>
          <w:tcPr>
            <w:tcW w:w="1842" w:type="dxa"/>
            <w:hideMark/>
            <w:tcPrChange w:author="Dai Nagashima" w:date="2025-07-14T18:58:00Z" w16du:dateUtc="2025-07-14T09:58:00Z" w:id="2273">
              <w:tcPr>
                <w:tcW w:w="1842" w:type="dxa"/>
                <w:gridSpan w:val="2"/>
                <w:hideMark/>
              </w:tcPr>
            </w:tcPrChange>
          </w:tcPr>
          <w:p w:rsidRPr="001C646B" w:rsidR="007F7B24" w:rsidP="000006AB" w:rsidRDefault="007F7B24" w14:paraId="6F8BB938" w14:textId="77777777">
            <w:pPr>
              <w:rPr>
                <w:rFonts w:ascii="BIZ UDゴシック" w:hAnsi="BIZ UDゴシック"/>
                <w:sz w:val="18"/>
                <w:szCs w:val="18"/>
              </w:rPr>
            </w:pPr>
            <w:r w:rsidRPr="001C646B">
              <w:rPr>
                <w:rFonts w:ascii="BIZ UDゴシック" w:hAnsi="BIZ UDゴシック"/>
                <w:sz w:val="18"/>
                <w:szCs w:val="18"/>
              </w:rPr>
              <w:t>1</w:t>
            </w:r>
            <w:r w:rsidRPr="001C646B">
              <w:rPr>
                <w:rFonts w:hint="eastAsia" w:ascii="BIZ UDゴシック" w:hAnsi="BIZ UDゴシック"/>
                <w:sz w:val="18"/>
                <w:szCs w:val="18"/>
              </w:rPr>
              <w:t>世代</w:t>
            </w:r>
          </w:p>
        </w:tc>
        <w:tc>
          <w:tcPr>
            <w:tcW w:w="851" w:type="dxa"/>
            <w:hideMark/>
            <w:tcPrChange w:author="Dai Nagashima" w:date="2025-07-14T18:58:00Z" w16du:dateUtc="2025-07-14T09:58:00Z" w:id="2274">
              <w:tcPr>
                <w:tcW w:w="851" w:type="dxa"/>
                <w:gridSpan w:val="2"/>
                <w:hideMark/>
              </w:tcPr>
            </w:tcPrChange>
          </w:tcPr>
          <w:p w:rsidRPr="001C646B" w:rsidR="007F7B24" w:rsidP="000006AB" w:rsidRDefault="007F7B24" w14:paraId="5E4D7A99" w14:textId="77777777">
            <w:pPr>
              <w:rPr>
                <w:rFonts w:ascii="BIZ UDゴシック" w:hAnsi="BIZ UDゴシック"/>
                <w:sz w:val="18"/>
                <w:szCs w:val="18"/>
              </w:rPr>
            </w:pPr>
            <w:r w:rsidRPr="001C646B">
              <w:rPr>
                <w:rFonts w:ascii="BIZ UDゴシック" w:hAnsi="BIZ UDゴシック"/>
                <w:sz w:val="18"/>
                <w:szCs w:val="18"/>
              </w:rPr>
              <w:t>S3</w:t>
            </w:r>
          </w:p>
        </w:tc>
        <w:tc>
          <w:tcPr>
            <w:tcW w:w="2940" w:type="dxa"/>
            <w:hideMark/>
            <w:tcPrChange w:author="Dai Nagashima" w:date="2025-07-14T18:58:00Z" w16du:dateUtc="2025-07-14T09:58:00Z" w:id="2275">
              <w:tcPr>
                <w:tcW w:w="2940" w:type="dxa"/>
                <w:gridSpan w:val="2"/>
                <w:hideMark/>
              </w:tcPr>
            </w:tcPrChange>
          </w:tcPr>
          <w:p w:rsidRPr="001C646B" w:rsidR="007F7B24" w:rsidP="000006AB" w:rsidRDefault="009A5BCA" w14:paraId="5D653717" w14:textId="037C2250">
            <w:pPr>
              <w:rPr>
                <w:rFonts w:ascii="BIZ UDゴシック" w:hAnsi="BIZ UDゴシック"/>
                <w:sz w:val="18"/>
                <w:szCs w:val="18"/>
              </w:rPr>
            </w:pPr>
            <w:r w:rsidRPr="001C646B">
              <w:rPr>
                <w:rFonts w:hint="eastAsia" w:ascii="BIZ UDゴシック" w:hAnsi="BIZ UDゴシック"/>
                <w:sz w:val="18"/>
                <w:szCs w:val="18"/>
              </w:rPr>
              <w:t>･</w:t>
            </w:r>
            <w:r w:rsidRPr="001C646B" w:rsidR="007F7B24">
              <w:rPr>
                <w:rFonts w:ascii="BIZ UDゴシック" w:hAnsi="BIZ UDゴシック"/>
                <w:sz w:val="18"/>
                <w:szCs w:val="18"/>
              </w:rPr>
              <w:t>Windows Server Backup</w:t>
            </w:r>
            <w:r w:rsidRPr="001C646B" w:rsidR="007F7B24">
              <w:rPr>
                <w:rFonts w:hint="eastAsia" w:ascii="BIZ UDゴシック" w:hAnsi="BIZ UDゴシック"/>
                <w:sz w:val="18"/>
                <w:szCs w:val="18"/>
              </w:rPr>
              <w:t>の機能で実施</w:t>
            </w:r>
          </w:p>
        </w:tc>
      </w:tr>
      <w:tr w:rsidRPr="00333CCD" w:rsidR="00FC6071" w:rsidTr="00875DA4" w14:paraId="7C382AAB" w14:textId="77777777">
        <w:trPr>
          <w:trPrChange w:author="Dai Nagashima" w:date="2025-07-14T18:58:00Z" w16du:dateUtc="2025-07-14T09:58:00Z" w:id="2276">
            <w:trPr>
              <w:gridBefore w:val="1"/>
              <w:gridAfter w:val="0"/>
            </w:trPr>
          </w:trPrChange>
        </w:trPr>
        <w:tc>
          <w:tcPr>
            <w:tcW w:w="1602" w:type="dxa"/>
            <w:hideMark/>
            <w:tcPrChange w:author="Dai Nagashima" w:date="2025-07-14T18:58:00Z" w16du:dateUtc="2025-07-14T09:58:00Z" w:id="2277">
              <w:tcPr>
                <w:tcW w:w="1094" w:type="dxa"/>
                <w:hideMark/>
              </w:tcPr>
            </w:tcPrChange>
          </w:tcPr>
          <w:p w:rsidRPr="001C646B" w:rsidR="007F7B24" w:rsidP="000006AB" w:rsidRDefault="007F7B24" w14:paraId="767A0B5F" w14:textId="77777777">
            <w:pPr>
              <w:rPr>
                <w:rFonts w:ascii="BIZ UDゴシック" w:hAnsi="BIZ UDゴシック"/>
                <w:sz w:val="18"/>
                <w:szCs w:val="18"/>
              </w:rPr>
            </w:pPr>
            <w:r w:rsidRPr="001C646B">
              <w:rPr>
                <w:rFonts w:hint="eastAsia" w:ascii="BIZ UDゴシック" w:hAnsi="BIZ UDゴシック"/>
                <w:sz w:val="18"/>
                <w:szCs w:val="18"/>
              </w:rPr>
              <w:t>運用管理サーバ</w:t>
            </w:r>
          </w:p>
        </w:tc>
        <w:tc>
          <w:tcPr>
            <w:tcW w:w="1430" w:type="dxa"/>
            <w:hideMark/>
            <w:tcPrChange w:author="Dai Nagashima" w:date="2025-07-14T18:58:00Z" w16du:dateUtc="2025-07-14T09:58:00Z" w:id="2278">
              <w:tcPr>
                <w:tcW w:w="1430" w:type="dxa"/>
                <w:gridSpan w:val="2"/>
                <w:hideMark/>
              </w:tcPr>
            </w:tcPrChange>
          </w:tcPr>
          <w:p w:rsidRPr="001C646B" w:rsidR="007F7B24" w:rsidP="000006AB" w:rsidRDefault="007F7B24" w14:paraId="43132B01" w14:textId="77777777">
            <w:pPr>
              <w:rPr>
                <w:rFonts w:ascii="BIZ UDゴシック" w:hAnsi="BIZ UDゴシック"/>
                <w:sz w:val="18"/>
                <w:szCs w:val="18"/>
              </w:rPr>
            </w:pPr>
            <w:r w:rsidRPr="001C646B">
              <w:rPr>
                <w:rFonts w:hint="eastAsia" w:ascii="BIZ UDゴシック" w:hAnsi="BIZ UDゴシック"/>
                <w:sz w:val="18"/>
                <w:szCs w:val="18"/>
              </w:rPr>
              <w:t>毎日</w:t>
            </w:r>
            <w:r w:rsidRPr="001C646B">
              <w:rPr>
                <w:rFonts w:ascii="BIZ UDゴシック" w:hAnsi="BIZ UDゴシック"/>
                <w:sz w:val="18"/>
                <w:szCs w:val="18"/>
              </w:rPr>
              <w:t>1</w:t>
            </w:r>
            <w:r w:rsidRPr="001C646B">
              <w:rPr>
                <w:rFonts w:hint="eastAsia" w:ascii="BIZ UDゴシック" w:hAnsi="BIZ UDゴシック"/>
                <w:sz w:val="18"/>
                <w:szCs w:val="18"/>
              </w:rPr>
              <w:t>回</w:t>
            </w:r>
          </w:p>
        </w:tc>
        <w:tc>
          <w:tcPr>
            <w:tcW w:w="2196" w:type="dxa"/>
            <w:hideMark/>
            <w:tcPrChange w:author="Dai Nagashima" w:date="2025-07-14T18:58:00Z" w16du:dateUtc="2025-07-14T09:58:00Z" w:id="2279">
              <w:tcPr>
                <w:tcW w:w="2591" w:type="dxa"/>
                <w:gridSpan w:val="2"/>
                <w:hideMark/>
              </w:tcPr>
            </w:tcPrChange>
          </w:tcPr>
          <w:p w:rsidRPr="001C646B" w:rsidR="007F7B24" w:rsidP="000006AB" w:rsidRDefault="001636B5" w14:paraId="5165A9FE" w14:textId="224C3B80">
            <w:pPr>
              <w:rPr>
                <w:rFonts w:ascii="BIZ UDゴシック" w:hAnsi="BIZ UDゴシック"/>
                <w:sz w:val="18"/>
                <w:szCs w:val="18"/>
              </w:rPr>
            </w:pPr>
            <w:r w:rsidRPr="001C646B">
              <w:rPr>
                <w:rFonts w:hint="eastAsia" w:ascii="BIZ UDゴシック" w:hAnsi="BIZ UDゴシック"/>
                <w:sz w:val="18"/>
                <w:szCs w:val="18"/>
              </w:rPr>
              <w:t>システムバックアップ</w:t>
            </w:r>
          </w:p>
        </w:tc>
        <w:tc>
          <w:tcPr>
            <w:tcW w:w="3249" w:type="dxa"/>
            <w:hideMark/>
            <w:tcPrChange w:author="Dai Nagashima" w:date="2025-07-14T18:58:00Z" w16du:dateUtc="2025-07-14T09:58:00Z" w:id="2280">
              <w:tcPr>
                <w:tcW w:w="3249" w:type="dxa"/>
                <w:gridSpan w:val="2"/>
                <w:hideMark/>
              </w:tcPr>
            </w:tcPrChange>
          </w:tcPr>
          <w:p w:rsidRPr="001C646B" w:rsidR="007F7B24" w:rsidP="000006AB" w:rsidRDefault="007F7B24" w14:paraId="44374CF1" w14:textId="77777777">
            <w:pPr>
              <w:rPr>
                <w:rFonts w:ascii="BIZ UDゴシック" w:hAnsi="BIZ UDゴシック"/>
                <w:sz w:val="18"/>
                <w:szCs w:val="18"/>
              </w:rPr>
            </w:pPr>
            <w:r w:rsidRPr="001C646B">
              <w:rPr>
                <w:rFonts w:hint="eastAsia" w:ascii="BIZ UDゴシック" w:hAnsi="BIZ UDゴシック"/>
                <w:sz w:val="18"/>
                <w:szCs w:val="18"/>
              </w:rPr>
              <w:t>自動フルバックアップ</w:t>
            </w:r>
            <w:r w:rsidRPr="001C646B">
              <w:rPr>
                <w:rFonts w:ascii="BIZ UDゴシック" w:hAnsi="BIZ UDゴシック"/>
                <w:sz w:val="18"/>
                <w:szCs w:val="18"/>
              </w:rPr>
              <w:br/>
            </w:r>
            <w:r w:rsidRPr="001C646B">
              <w:rPr>
                <w:rFonts w:ascii="BIZ UDゴシック" w:hAnsi="BIZ UDゴシック"/>
                <w:sz w:val="18"/>
                <w:szCs w:val="18"/>
              </w:rPr>
              <w:t>(Hyper-V)</w:t>
            </w:r>
          </w:p>
        </w:tc>
        <w:tc>
          <w:tcPr>
            <w:tcW w:w="1842" w:type="dxa"/>
            <w:hideMark/>
            <w:tcPrChange w:author="Dai Nagashima" w:date="2025-07-14T18:58:00Z" w16du:dateUtc="2025-07-14T09:58:00Z" w:id="2281">
              <w:tcPr>
                <w:tcW w:w="1842" w:type="dxa"/>
                <w:gridSpan w:val="2"/>
                <w:hideMark/>
              </w:tcPr>
            </w:tcPrChange>
          </w:tcPr>
          <w:p w:rsidRPr="001C646B" w:rsidR="007F7B24" w:rsidP="000006AB" w:rsidRDefault="007F7B24" w14:paraId="188F80F6" w14:textId="77777777">
            <w:pPr>
              <w:rPr>
                <w:rFonts w:ascii="BIZ UDゴシック" w:hAnsi="BIZ UDゴシック"/>
                <w:sz w:val="18"/>
                <w:szCs w:val="18"/>
              </w:rPr>
            </w:pPr>
            <w:r w:rsidRPr="001C646B">
              <w:rPr>
                <w:rFonts w:ascii="BIZ UDゴシック" w:hAnsi="BIZ UDゴシック"/>
                <w:sz w:val="18"/>
                <w:szCs w:val="18"/>
              </w:rPr>
              <w:t>1</w:t>
            </w:r>
            <w:r w:rsidRPr="001C646B">
              <w:rPr>
                <w:rFonts w:hint="eastAsia" w:ascii="BIZ UDゴシック" w:hAnsi="BIZ UDゴシック"/>
                <w:sz w:val="18"/>
                <w:szCs w:val="18"/>
              </w:rPr>
              <w:t>世代</w:t>
            </w:r>
          </w:p>
        </w:tc>
        <w:tc>
          <w:tcPr>
            <w:tcW w:w="851" w:type="dxa"/>
            <w:hideMark/>
            <w:tcPrChange w:author="Dai Nagashima" w:date="2025-07-14T18:58:00Z" w16du:dateUtc="2025-07-14T09:58:00Z" w:id="2282">
              <w:tcPr>
                <w:tcW w:w="851" w:type="dxa"/>
                <w:gridSpan w:val="2"/>
                <w:hideMark/>
              </w:tcPr>
            </w:tcPrChange>
          </w:tcPr>
          <w:p w:rsidRPr="001C646B" w:rsidR="007F7B24" w:rsidP="000006AB" w:rsidRDefault="007F7B24" w14:paraId="545314D0" w14:textId="77777777">
            <w:pPr>
              <w:rPr>
                <w:rFonts w:ascii="BIZ UDゴシック" w:hAnsi="BIZ UDゴシック"/>
                <w:sz w:val="18"/>
                <w:szCs w:val="18"/>
              </w:rPr>
            </w:pPr>
            <w:r w:rsidRPr="001C646B">
              <w:rPr>
                <w:rFonts w:ascii="BIZ UDゴシック" w:hAnsi="BIZ UDゴシック"/>
                <w:sz w:val="18"/>
                <w:szCs w:val="18"/>
              </w:rPr>
              <w:t>S3</w:t>
            </w:r>
          </w:p>
        </w:tc>
        <w:tc>
          <w:tcPr>
            <w:tcW w:w="2940" w:type="dxa"/>
            <w:hideMark/>
            <w:tcPrChange w:author="Dai Nagashima" w:date="2025-07-14T18:58:00Z" w16du:dateUtc="2025-07-14T09:58:00Z" w:id="2283">
              <w:tcPr>
                <w:tcW w:w="2940" w:type="dxa"/>
                <w:gridSpan w:val="2"/>
                <w:hideMark/>
              </w:tcPr>
            </w:tcPrChange>
          </w:tcPr>
          <w:p w:rsidRPr="001C646B" w:rsidR="007F7B24" w:rsidP="000006AB" w:rsidRDefault="009A5BCA" w14:paraId="1252594A" w14:textId="6B6FAEE8">
            <w:pPr>
              <w:rPr>
                <w:rFonts w:ascii="BIZ UDゴシック" w:hAnsi="BIZ UDゴシック"/>
                <w:sz w:val="18"/>
                <w:szCs w:val="18"/>
              </w:rPr>
            </w:pPr>
            <w:r w:rsidRPr="001C646B">
              <w:rPr>
                <w:rFonts w:hint="eastAsia" w:ascii="BIZ UDゴシック" w:hAnsi="BIZ UDゴシック"/>
                <w:sz w:val="18"/>
                <w:szCs w:val="18"/>
              </w:rPr>
              <w:t>･</w:t>
            </w:r>
            <w:r w:rsidRPr="001C646B" w:rsidR="007F7B24">
              <w:rPr>
                <w:rFonts w:ascii="BIZ UDゴシック" w:hAnsi="BIZ UDゴシック"/>
                <w:sz w:val="18"/>
                <w:szCs w:val="18"/>
              </w:rPr>
              <w:t>Hyper-V</w:t>
            </w:r>
            <w:r w:rsidRPr="001C646B" w:rsidR="007F7B24">
              <w:rPr>
                <w:rFonts w:hint="eastAsia" w:ascii="BIZ UDゴシック" w:hAnsi="BIZ UDゴシック"/>
                <w:sz w:val="18"/>
                <w:szCs w:val="18"/>
              </w:rPr>
              <w:t>のエクスポート機能をスクリプトで実行</w:t>
            </w:r>
          </w:p>
        </w:tc>
      </w:tr>
      <w:tr w:rsidRPr="00333CCD" w:rsidR="00FC6071" w:rsidTr="00875DA4" w14:paraId="4CAB48C8" w14:textId="77777777">
        <w:trPr>
          <w:trPrChange w:author="Dai Nagashima" w:date="2025-07-14T18:58:00Z" w16du:dateUtc="2025-07-14T09:58:00Z" w:id="2284">
            <w:trPr>
              <w:gridBefore w:val="1"/>
              <w:gridAfter w:val="0"/>
            </w:trPr>
          </w:trPrChange>
        </w:trPr>
        <w:tc>
          <w:tcPr>
            <w:tcW w:w="1602" w:type="dxa"/>
            <w:hideMark/>
            <w:tcPrChange w:author="Dai Nagashima" w:date="2025-07-14T18:58:00Z" w16du:dateUtc="2025-07-14T09:58:00Z" w:id="2285">
              <w:tcPr>
                <w:tcW w:w="1094" w:type="dxa"/>
                <w:hideMark/>
              </w:tcPr>
            </w:tcPrChange>
          </w:tcPr>
          <w:p w:rsidRPr="001C646B" w:rsidR="00E82587" w:rsidP="000006AB" w:rsidRDefault="00E82587" w14:paraId="11C9EA92" w14:textId="15E8FA50">
            <w:pPr>
              <w:rPr>
                <w:rFonts w:ascii="BIZ UDゴシック" w:hAnsi="BIZ UDゴシック"/>
                <w:sz w:val="18"/>
                <w:szCs w:val="18"/>
              </w:rPr>
            </w:pPr>
            <w:proofErr w:type="spellStart"/>
            <w:r w:rsidRPr="001C646B">
              <w:rPr>
                <w:rFonts w:ascii="BIZ UDゴシック" w:hAnsi="BIZ UDゴシック"/>
                <w:sz w:val="18"/>
                <w:szCs w:val="18"/>
              </w:rPr>
              <w:t>FSx</w:t>
            </w:r>
            <w:proofErr w:type="spellEnd"/>
          </w:p>
        </w:tc>
        <w:tc>
          <w:tcPr>
            <w:tcW w:w="1430" w:type="dxa"/>
            <w:hideMark/>
            <w:tcPrChange w:author="Dai Nagashima" w:date="2025-07-14T18:58:00Z" w16du:dateUtc="2025-07-14T09:58:00Z" w:id="2286">
              <w:tcPr>
                <w:tcW w:w="1430" w:type="dxa"/>
                <w:gridSpan w:val="2"/>
                <w:hideMark/>
              </w:tcPr>
            </w:tcPrChange>
          </w:tcPr>
          <w:p w:rsidRPr="001C646B" w:rsidR="00E82587" w:rsidP="000006AB" w:rsidRDefault="00E82587" w14:paraId="0A388DAD" w14:textId="0763BC08">
            <w:pPr>
              <w:rPr>
                <w:rFonts w:ascii="BIZ UDゴシック" w:hAnsi="BIZ UDゴシック"/>
                <w:sz w:val="18"/>
                <w:szCs w:val="18"/>
              </w:rPr>
            </w:pPr>
            <w:r w:rsidRPr="001C646B">
              <w:rPr>
                <w:rFonts w:hint="eastAsia" w:ascii="BIZ UDゴシック" w:hAnsi="BIZ UDゴシック"/>
                <w:sz w:val="18"/>
                <w:szCs w:val="18"/>
              </w:rPr>
              <w:t>毎</w:t>
            </w:r>
            <w:r w:rsidRPr="001C646B" w:rsidR="00D1261E">
              <w:rPr>
                <w:rFonts w:hint="eastAsia" w:ascii="BIZ UDゴシック" w:hAnsi="BIZ UDゴシック"/>
                <w:sz w:val="18"/>
                <w:szCs w:val="18"/>
              </w:rPr>
              <w:t>日2回</w:t>
            </w:r>
          </w:p>
        </w:tc>
        <w:tc>
          <w:tcPr>
            <w:tcW w:w="2196" w:type="dxa"/>
            <w:hideMark/>
            <w:tcPrChange w:author="Dai Nagashima" w:date="2025-07-14T18:58:00Z" w16du:dateUtc="2025-07-14T09:58:00Z" w:id="2287">
              <w:tcPr>
                <w:tcW w:w="2591" w:type="dxa"/>
                <w:gridSpan w:val="2"/>
                <w:hideMark/>
              </w:tcPr>
            </w:tcPrChange>
          </w:tcPr>
          <w:p w:rsidRPr="001C646B" w:rsidR="00E82587" w:rsidP="000006AB" w:rsidRDefault="00E82587" w14:paraId="369FE6E3" w14:textId="0FB98197">
            <w:pPr>
              <w:rPr>
                <w:rFonts w:ascii="BIZ UDゴシック" w:hAnsi="BIZ UDゴシック"/>
                <w:sz w:val="18"/>
                <w:szCs w:val="18"/>
              </w:rPr>
            </w:pPr>
            <w:r w:rsidRPr="001C646B">
              <w:rPr>
                <w:rFonts w:hint="eastAsia" w:ascii="BIZ UDゴシック" w:hAnsi="BIZ UDゴシック"/>
                <w:sz w:val="18"/>
                <w:szCs w:val="18"/>
              </w:rPr>
              <w:t>データバックアップ</w:t>
            </w:r>
          </w:p>
        </w:tc>
        <w:tc>
          <w:tcPr>
            <w:tcW w:w="3249" w:type="dxa"/>
            <w:hideMark/>
            <w:tcPrChange w:author="Dai Nagashima" w:date="2025-07-14T18:58:00Z" w16du:dateUtc="2025-07-14T09:58:00Z" w:id="2288">
              <w:tcPr>
                <w:tcW w:w="3249" w:type="dxa"/>
                <w:gridSpan w:val="2"/>
                <w:hideMark/>
              </w:tcPr>
            </w:tcPrChange>
          </w:tcPr>
          <w:p w:rsidRPr="001C646B" w:rsidR="00E82587" w:rsidP="000006AB" w:rsidRDefault="00E82587" w14:paraId="2F695F6B" w14:textId="40CBE13E">
            <w:pPr>
              <w:rPr>
                <w:rFonts w:ascii="BIZ UDゴシック" w:hAnsi="BIZ UDゴシック"/>
                <w:sz w:val="18"/>
                <w:szCs w:val="18"/>
              </w:rPr>
            </w:pPr>
            <w:r w:rsidRPr="001C646B">
              <w:rPr>
                <w:rFonts w:hint="eastAsia" w:ascii="BIZ UDゴシック" w:hAnsi="BIZ UDゴシック"/>
                <w:sz w:val="18"/>
                <w:szCs w:val="18"/>
              </w:rPr>
              <w:t>自動バックアップ</w:t>
            </w:r>
            <w:r w:rsidRPr="001C646B">
              <w:rPr>
                <w:rFonts w:ascii="BIZ UDゴシック" w:hAnsi="BIZ UDゴシック"/>
                <w:sz w:val="18"/>
                <w:szCs w:val="18"/>
              </w:rPr>
              <w:br/>
            </w:r>
            <w:r w:rsidRPr="001C646B">
              <w:rPr>
                <w:rFonts w:ascii="BIZ UDゴシック" w:hAnsi="BIZ UDゴシック"/>
                <w:sz w:val="18"/>
                <w:szCs w:val="18"/>
              </w:rPr>
              <w:t>(</w:t>
            </w:r>
            <w:r w:rsidRPr="001C646B">
              <w:rPr>
                <w:rFonts w:hint="eastAsia" w:ascii="BIZ UDゴシック" w:hAnsi="BIZ UDゴシック"/>
                <w:sz w:val="18"/>
                <w:szCs w:val="18"/>
              </w:rPr>
              <w:t>ボリュームシャドウコピー</w:t>
            </w:r>
            <w:r w:rsidRPr="001C646B">
              <w:rPr>
                <w:rFonts w:ascii="BIZ UDゴシック" w:hAnsi="BIZ UDゴシック"/>
                <w:sz w:val="18"/>
                <w:szCs w:val="18"/>
              </w:rPr>
              <w:t>)</w:t>
            </w:r>
          </w:p>
        </w:tc>
        <w:tc>
          <w:tcPr>
            <w:tcW w:w="1842" w:type="dxa"/>
            <w:hideMark/>
            <w:tcPrChange w:author="Dai Nagashima" w:date="2025-07-14T18:58:00Z" w16du:dateUtc="2025-07-14T09:58:00Z" w:id="2289">
              <w:tcPr>
                <w:tcW w:w="1842" w:type="dxa"/>
                <w:gridSpan w:val="2"/>
                <w:hideMark/>
              </w:tcPr>
            </w:tcPrChange>
          </w:tcPr>
          <w:p w:rsidRPr="001C646B" w:rsidR="00E82587" w:rsidP="000006AB" w:rsidRDefault="00E82587" w14:paraId="787E5440" w14:textId="18313C80">
            <w:pPr>
              <w:rPr>
                <w:rFonts w:ascii="BIZ UDゴシック" w:hAnsi="BIZ UDゴシック"/>
                <w:sz w:val="18"/>
                <w:szCs w:val="18"/>
              </w:rPr>
            </w:pPr>
            <w:r w:rsidRPr="001C646B">
              <w:rPr>
                <w:rFonts w:ascii="BIZ UDゴシック" w:hAnsi="BIZ UDゴシック"/>
                <w:sz w:val="18"/>
                <w:szCs w:val="18"/>
              </w:rPr>
              <w:t>3</w:t>
            </w:r>
            <w:r w:rsidRPr="001C646B" w:rsidR="00D1261E">
              <w:rPr>
                <w:rFonts w:hint="eastAsia" w:ascii="BIZ UDゴシック" w:hAnsi="BIZ UDゴシック"/>
                <w:sz w:val="18"/>
                <w:szCs w:val="18"/>
              </w:rPr>
              <w:t>2</w:t>
            </w:r>
            <w:r w:rsidRPr="001C646B">
              <w:rPr>
                <w:rFonts w:hint="eastAsia" w:ascii="BIZ UDゴシック" w:hAnsi="BIZ UDゴシック"/>
                <w:sz w:val="18"/>
                <w:szCs w:val="18"/>
              </w:rPr>
              <w:t>日</w:t>
            </w:r>
          </w:p>
        </w:tc>
        <w:tc>
          <w:tcPr>
            <w:tcW w:w="851" w:type="dxa"/>
            <w:hideMark/>
            <w:tcPrChange w:author="Dai Nagashima" w:date="2025-07-14T18:58:00Z" w16du:dateUtc="2025-07-14T09:58:00Z" w:id="2290">
              <w:tcPr>
                <w:tcW w:w="851" w:type="dxa"/>
                <w:gridSpan w:val="2"/>
                <w:hideMark/>
              </w:tcPr>
            </w:tcPrChange>
          </w:tcPr>
          <w:p w:rsidRPr="001C646B" w:rsidR="00E82587" w:rsidP="000006AB" w:rsidRDefault="00E82587" w14:paraId="217306ED" w14:textId="000DC3DC">
            <w:pPr>
              <w:rPr>
                <w:rFonts w:ascii="BIZ UDゴシック" w:hAnsi="BIZ UDゴシック"/>
                <w:sz w:val="18"/>
                <w:szCs w:val="18"/>
              </w:rPr>
            </w:pPr>
            <w:r w:rsidRPr="001C646B">
              <w:rPr>
                <w:rFonts w:ascii="BIZ UDゴシック" w:hAnsi="BIZ UDゴシック"/>
                <w:sz w:val="18"/>
                <w:szCs w:val="18"/>
              </w:rPr>
              <w:t>S3</w:t>
            </w:r>
          </w:p>
        </w:tc>
        <w:tc>
          <w:tcPr>
            <w:tcW w:w="2940" w:type="dxa"/>
            <w:hideMark/>
            <w:tcPrChange w:author="Dai Nagashima" w:date="2025-07-14T18:58:00Z" w16du:dateUtc="2025-07-14T09:58:00Z" w:id="2291">
              <w:tcPr>
                <w:tcW w:w="2940" w:type="dxa"/>
                <w:gridSpan w:val="2"/>
                <w:hideMark/>
              </w:tcPr>
            </w:tcPrChange>
          </w:tcPr>
          <w:p w:rsidRPr="000006AB" w:rsidR="00E82587" w:rsidP="000006AB" w:rsidRDefault="00E82587" w14:paraId="54DD6652" w14:textId="0B73334B">
            <w:pPr>
              <w:rPr>
                <w:sz w:val="21"/>
                <w:szCs w:val="21"/>
              </w:rPr>
            </w:pPr>
          </w:p>
        </w:tc>
      </w:tr>
      <w:tr w:rsidRPr="00333CCD" w:rsidR="00FC6071" w:rsidTr="00875DA4" w14:paraId="7E202EA3" w14:textId="77777777">
        <w:trPr>
          <w:trPrChange w:author="Dai Nagashima" w:date="2025-07-14T18:58:00Z" w16du:dateUtc="2025-07-14T09:58:00Z" w:id="2292">
            <w:trPr>
              <w:gridBefore w:val="1"/>
              <w:gridAfter w:val="0"/>
            </w:trPr>
          </w:trPrChange>
        </w:trPr>
        <w:tc>
          <w:tcPr>
            <w:tcW w:w="1602" w:type="dxa"/>
            <w:hideMark/>
            <w:tcPrChange w:author="Dai Nagashima" w:date="2025-07-14T18:58:00Z" w16du:dateUtc="2025-07-14T09:58:00Z" w:id="2293">
              <w:tcPr>
                <w:tcW w:w="1094" w:type="dxa"/>
                <w:hideMark/>
              </w:tcPr>
            </w:tcPrChange>
          </w:tcPr>
          <w:p w:rsidRPr="001C646B" w:rsidR="00E82587" w:rsidP="000006AB" w:rsidRDefault="00E82587" w14:paraId="6213F732" w14:textId="5D837C84">
            <w:pPr>
              <w:rPr>
                <w:rFonts w:ascii="BIZ UDゴシック" w:hAnsi="BIZ UDゴシック"/>
                <w:sz w:val="18"/>
                <w:szCs w:val="18"/>
              </w:rPr>
            </w:pPr>
            <w:r w:rsidRPr="001C646B">
              <w:rPr>
                <w:rFonts w:ascii="BIZ UDゴシック" w:hAnsi="BIZ UDゴシック"/>
                <w:sz w:val="18"/>
                <w:szCs w:val="18"/>
              </w:rPr>
              <w:t>S3</w:t>
            </w:r>
          </w:p>
        </w:tc>
        <w:tc>
          <w:tcPr>
            <w:tcW w:w="1430" w:type="dxa"/>
            <w:hideMark/>
            <w:tcPrChange w:author="Dai Nagashima" w:date="2025-07-14T18:58:00Z" w16du:dateUtc="2025-07-14T09:58:00Z" w:id="2294">
              <w:tcPr>
                <w:tcW w:w="1430" w:type="dxa"/>
                <w:gridSpan w:val="2"/>
                <w:hideMark/>
              </w:tcPr>
            </w:tcPrChange>
          </w:tcPr>
          <w:p w:rsidRPr="001C646B" w:rsidR="00E82587" w:rsidP="000006AB" w:rsidRDefault="00E82587" w14:paraId="32FF3180" w14:textId="184CBD9B">
            <w:pPr>
              <w:rPr>
                <w:rFonts w:ascii="BIZ UDゴシック" w:hAnsi="BIZ UDゴシック"/>
                <w:sz w:val="18"/>
                <w:szCs w:val="18"/>
              </w:rPr>
            </w:pPr>
            <w:r w:rsidRPr="001C646B">
              <w:rPr>
                <w:rFonts w:hint="eastAsia" w:ascii="BIZ UDゴシック" w:hAnsi="BIZ UDゴシック"/>
                <w:sz w:val="18"/>
                <w:szCs w:val="18"/>
              </w:rPr>
              <w:t>ファイル変更発生時</w:t>
            </w:r>
          </w:p>
        </w:tc>
        <w:tc>
          <w:tcPr>
            <w:tcW w:w="2196" w:type="dxa"/>
            <w:hideMark/>
            <w:tcPrChange w:author="Dai Nagashima" w:date="2025-07-14T18:58:00Z" w16du:dateUtc="2025-07-14T09:58:00Z" w:id="2295">
              <w:tcPr>
                <w:tcW w:w="2591" w:type="dxa"/>
                <w:gridSpan w:val="2"/>
                <w:hideMark/>
              </w:tcPr>
            </w:tcPrChange>
          </w:tcPr>
          <w:p w:rsidRPr="001C646B" w:rsidR="00E82587" w:rsidP="000006AB" w:rsidRDefault="00E82587" w14:paraId="031ACA67" w14:textId="53129B21">
            <w:pPr>
              <w:rPr>
                <w:rFonts w:ascii="BIZ UDゴシック" w:hAnsi="BIZ UDゴシック"/>
                <w:sz w:val="18"/>
                <w:szCs w:val="18"/>
              </w:rPr>
            </w:pPr>
            <w:r w:rsidRPr="001C646B">
              <w:rPr>
                <w:rFonts w:hint="eastAsia" w:ascii="BIZ UDゴシック" w:hAnsi="BIZ UDゴシック"/>
                <w:sz w:val="18"/>
                <w:szCs w:val="18"/>
              </w:rPr>
              <w:t>データバックアップ</w:t>
            </w:r>
          </w:p>
        </w:tc>
        <w:tc>
          <w:tcPr>
            <w:tcW w:w="3249" w:type="dxa"/>
            <w:hideMark/>
            <w:tcPrChange w:author="Dai Nagashima" w:date="2025-07-14T18:58:00Z" w16du:dateUtc="2025-07-14T09:58:00Z" w:id="2296">
              <w:tcPr>
                <w:tcW w:w="3249" w:type="dxa"/>
                <w:gridSpan w:val="2"/>
                <w:hideMark/>
              </w:tcPr>
            </w:tcPrChange>
          </w:tcPr>
          <w:p w:rsidRPr="001C646B" w:rsidR="00E82587" w:rsidP="000006AB" w:rsidRDefault="00E82587" w14:paraId="35D38F29" w14:textId="033D1334">
            <w:pPr>
              <w:rPr>
                <w:rFonts w:ascii="BIZ UDゴシック" w:hAnsi="BIZ UDゴシック"/>
                <w:sz w:val="18"/>
                <w:szCs w:val="18"/>
              </w:rPr>
            </w:pPr>
            <w:r w:rsidRPr="001C646B">
              <w:rPr>
                <w:rFonts w:hint="eastAsia" w:ascii="BIZ UDゴシック" w:hAnsi="BIZ UDゴシック"/>
                <w:sz w:val="18"/>
                <w:szCs w:val="18"/>
              </w:rPr>
              <w:t>バージョニング機能</w:t>
            </w:r>
          </w:p>
        </w:tc>
        <w:tc>
          <w:tcPr>
            <w:tcW w:w="1842" w:type="dxa"/>
            <w:hideMark/>
            <w:tcPrChange w:author="Dai Nagashima" w:date="2025-07-14T18:58:00Z" w16du:dateUtc="2025-07-14T09:58:00Z" w:id="2297">
              <w:tcPr>
                <w:tcW w:w="1842" w:type="dxa"/>
                <w:gridSpan w:val="2"/>
                <w:hideMark/>
              </w:tcPr>
            </w:tcPrChange>
          </w:tcPr>
          <w:p w:rsidRPr="001C646B" w:rsidR="00E82587" w:rsidP="000006AB" w:rsidRDefault="00E82587" w14:paraId="1027E527" w14:textId="484A7AB5">
            <w:pPr>
              <w:rPr>
                <w:rFonts w:ascii="BIZ UDゴシック" w:hAnsi="BIZ UDゴシック"/>
                <w:sz w:val="18"/>
                <w:szCs w:val="18"/>
              </w:rPr>
            </w:pPr>
            <w:r w:rsidRPr="001C646B">
              <w:rPr>
                <w:rFonts w:hint="eastAsia" w:ascii="BIZ UDゴシック" w:hAnsi="BIZ UDゴシック"/>
                <w:sz w:val="18"/>
                <w:szCs w:val="18"/>
              </w:rPr>
              <w:t>変更分</w:t>
            </w:r>
          </w:p>
        </w:tc>
        <w:tc>
          <w:tcPr>
            <w:tcW w:w="851" w:type="dxa"/>
            <w:hideMark/>
            <w:tcPrChange w:author="Dai Nagashima" w:date="2025-07-14T18:58:00Z" w16du:dateUtc="2025-07-14T09:58:00Z" w:id="2298">
              <w:tcPr>
                <w:tcW w:w="851" w:type="dxa"/>
                <w:gridSpan w:val="2"/>
                <w:hideMark/>
              </w:tcPr>
            </w:tcPrChange>
          </w:tcPr>
          <w:p w:rsidRPr="001C646B" w:rsidR="00E82587" w:rsidP="000006AB" w:rsidRDefault="00E82587" w14:paraId="658EB7B2" w14:textId="6C524153">
            <w:pPr>
              <w:rPr>
                <w:rFonts w:ascii="BIZ UDゴシック" w:hAnsi="BIZ UDゴシック"/>
                <w:sz w:val="18"/>
                <w:szCs w:val="18"/>
              </w:rPr>
            </w:pPr>
            <w:r w:rsidRPr="001C646B">
              <w:rPr>
                <w:rFonts w:ascii="BIZ UDゴシック" w:hAnsi="BIZ UDゴシック"/>
                <w:sz w:val="18"/>
                <w:szCs w:val="18"/>
              </w:rPr>
              <w:t>S3</w:t>
            </w:r>
          </w:p>
        </w:tc>
        <w:tc>
          <w:tcPr>
            <w:tcW w:w="2940" w:type="dxa"/>
            <w:hideMark/>
            <w:tcPrChange w:author="Dai Nagashima" w:date="2025-07-14T18:58:00Z" w16du:dateUtc="2025-07-14T09:58:00Z" w:id="2299">
              <w:tcPr>
                <w:tcW w:w="2940" w:type="dxa"/>
                <w:gridSpan w:val="2"/>
                <w:hideMark/>
              </w:tcPr>
            </w:tcPrChange>
          </w:tcPr>
          <w:p w:rsidRPr="000006AB" w:rsidR="00E82587" w:rsidP="000006AB" w:rsidRDefault="00E82587" w14:paraId="2F2A2026" w14:textId="36B95DB0">
            <w:pPr>
              <w:rPr>
                <w:sz w:val="21"/>
                <w:szCs w:val="21"/>
              </w:rPr>
            </w:pPr>
          </w:p>
        </w:tc>
      </w:tr>
    </w:tbl>
    <w:p w:rsidRPr="001C646B" w:rsidR="007F7B24" w:rsidP="007F7B24" w:rsidRDefault="007F7B24" w14:paraId="4C0E60A5" w14:textId="77777777">
      <w:pPr>
        <w:ind w:left="425"/>
        <w:rPr>
          <w:rFonts w:ascii="BIZ UDゴシック" w:hAnsi="BIZ UDゴシック"/>
          <w:sz w:val="18"/>
          <w:szCs w:val="18"/>
        </w:rPr>
      </w:pPr>
    </w:p>
    <w:p w:rsidRPr="000006AB" w:rsidR="007F7B24" w:rsidP="00C80635" w:rsidRDefault="007F7B24" w14:paraId="2826A4F0" w14:textId="77777777">
      <w:pPr>
        <w:pStyle w:val="3"/>
      </w:pPr>
      <w:bookmarkStart w:name="_Toc202274424" w:id="2300"/>
      <w:r w:rsidRPr="000006AB">
        <w:rPr>
          <w:rFonts w:hint="eastAsia"/>
        </w:rPr>
        <w:t>リストア方式</w:t>
      </w:r>
      <w:bookmarkEnd w:id="2300"/>
    </w:p>
    <w:tbl>
      <w:tblPr>
        <w:tblStyle w:val="af2"/>
        <w:tblW w:w="14034" w:type="dxa"/>
        <w:tblInd w:w="-5" w:type="dxa"/>
        <w:tblLook w:val="04A0" w:firstRow="1" w:lastRow="0" w:firstColumn="1" w:lastColumn="0" w:noHBand="0" w:noVBand="1"/>
      </w:tblPr>
      <w:tblGrid>
        <w:gridCol w:w="3298"/>
        <w:gridCol w:w="7759"/>
        <w:gridCol w:w="2977"/>
      </w:tblGrid>
      <w:tr w:rsidRPr="00333CCD" w:rsidR="00FC6071" w:rsidTr="00894F28" w14:paraId="3AE6D623" w14:textId="77777777">
        <w:tc>
          <w:tcPr>
            <w:tcW w:w="3298" w:type="dxa"/>
            <w:shd w:val="clear" w:color="auto" w:fill="D9F2D0" w:themeFill="accent6" w:themeFillTint="33"/>
          </w:tcPr>
          <w:p w:rsidRPr="001C646B" w:rsidR="00FC6071" w:rsidP="00055813" w:rsidRDefault="00FC6071" w14:paraId="12ABB99C" w14:textId="202F0797">
            <w:pPr>
              <w:rPr>
                <w:rFonts w:ascii="BIZ UDゴシック" w:hAnsi="BIZ UDゴシック"/>
                <w:sz w:val="18"/>
                <w:szCs w:val="18"/>
              </w:rPr>
            </w:pPr>
            <w:r w:rsidRPr="001C646B">
              <w:rPr>
                <w:rFonts w:hint="eastAsia" w:ascii="BIZ UDゴシック" w:hAnsi="BIZ UDゴシック"/>
                <w:sz w:val="18"/>
                <w:szCs w:val="18"/>
              </w:rPr>
              <w:t>リストア対象</w:t>
            </w:r>
          </w:p>
        </w:tc>
        <w:tc>
          <w:tcPr>
            <w:tcW w:w="7759" w:type="dxa"/>
            <w:shd w:val="clear" w:color="auto" w:fill="D9F2D0" w:themeFill="accent6" w:themeFillTint="33"/>
          </w:tcPr>
          <w:p w:rsidRPr="001C646B" w:rsidR="00FC6071" w:rsidP="00055813" w:rsidRDefault="00FC6071" w14:paraId="60FC53C9" w14:textId="4491D104">
            <w:pPr>
              <w:rPr>
                <w:rFonts w:ascii="BIZ UDゴシック" w:hAnsi="BIZ UDゴシック"/>
                <w:sz w:val="18"/>
                <w:szCs w:val="18"/>
              </w:rPr>
            </w:pPr>
            <w:r w:rsidRPr="001C646B">
              <w:rPr>
                <w:rFonts w:hint="eastAsia" w:ascii="BIZ UDゴシック" w:hAnsi="BIZ UDゴシック"/>
                <w:sz w:val="18"/>
                <w:szCs w:val="18"/>
              </w:rPr>
              <w:t>手法</w:t>
            </w:r>
          </w:p>
        </w:tc>
        <w:tc>
          <w:tcPr>
            <w:tcW w:w="2977" w:type="dxa"/>
            <w:shd w:val="clear" w:color="auto" w:fill="D9F2D0" w:themeFill="accent6" w:themeFillTint="33"/>
          </w:tcPr>
          <w:p w:rsidRPr="001C646B" w:rsidR="00FC6071" w:rsidP="00055813" w:rsidRDefault="00FC6071" w14:paraId="4B27361D" w14:textId="7E9F45A5">
            <w:pPr>
              <w:rPr>
                <w:rFonts w:ascii="BIZ UDゴシック" w:hAnsi="BIZ UDゴシック"/>
                <w:sz w:val="18"/>
                <w:szCs w:val="18"/>
              </w:rPr>
            </w:pPr>
            <w:r w:rsidRPr="001C646B">
              <w:rPr>
                <w:rFonts w:hint="eastAsia" w:ascii="BIZ UDゴシック" w:hAnsi="BIZ UDゴシック"/>
                <w:sz w:val="18"/>
                <w:szCs w:val="18"/>
              </w:rPr>
              <w:t>実施トリガー</w:t>
            </w:r>
          </w:p>
        </w:tc>
      </w:tr>
      <w:tr w:rsidRPr="00333CCD" w:rsidR="00FC6071" w:rsidTr="00055813" w14:paraId="136D4874" w14:textId="77777777">
        <w:trPr>
          <w:trHeight w:val="259"/>
        </w:trPr>
        <w:tc>
          <w:tcPr>
            <w:tcW w:w="3298" w:type="dxa"/>
            <w:hideMark/>
          </w:tcPr>
          <w:p w:rsidRPr="001C646B" w:rsidR="00FC6071" w:rsidP="00055813" w:rsidRDefault="00FC6071" w14:paraId="6DFB3059" w14:textId="3F3FD449">
            <w:pPr>
              <w:widowControl/>
              <w:spacing w:after="168"/>
              <w:jc w:val="left"/>
              <w:rPr>
                <w:rFonts w:ascii="BIZ UDゴシック" w:hAnsi="BIZ UDゴシック"/>
                <w:sz w:val="18"/>
                <w:szCs w:val="18"/>
              </w:rPr>
            </w:pPr>
            <w:r w:rsidRPr="001C646B">
              <w:rPr>
                <w:rFonts w:hint="eastAsia" w:ascii="BIZ UDゴシック" w:hAnsi="BIZ UDゴシック"/>
                <w:sz w:val="18"/>
                <w:szCs w:val="18"/>
              </w:rPr>
              <w:t>ホストサーバ</w:t>
            </w:r>
          </w:p>
        </w:tc>
        <w:tc>
          <w:tcPr>
            <w:tcW w:w="7759" w:type="dxa"/>
            <w:hideMark/>
          </w:tcPr>
          <w:p w:rsidRPr="001C646B" w:rsidR="00FC6071" w:rsidP="00055813" w:rsidRDefault="00FC6071" w14:paraId="587AB899" w14:textId="77777777">
            <w:pPr>
              <w:widowControl/>
              <w:spacing w:after="168" w:line="240" w:lineRule="auto"/>
              <w:jc w:val="left"/>
              <w:rPr>
                <w:rFonts w:ascii="BIZ UDゴシック" w:hAnsi="BIZ UDゴシック"/>
                <w:sz w:val="18"/>
                <w:szCs w:val="18"/>
              </w:rPr>
            </w:pPr>
            <w:r w:rsidRPr="001C646B">
              <w:rPr>
                <w:rFonts w:hint="eastAsia" w:ascii="BIZ UDゴシック" w:hAnsi="BIZ UDゴシック"/>
                <w:sz w:val="18"/>
                <w:szCs w:val="18"/>
              </w:rPr>
              <w:t>バックアップイメージ</w:t>
            </w:r>
            <w:r w:rsidRPr="001C646B">
              <w:rPr>
                <w:rFonts w:ascii="BIZ UDゴシック" w:hAnsi="BIZ UDゴシック"/>
                <w:sz w:val="18"/>
                <w:szCs w:val="18"/>
              </w:rPr>
              <w:t>(Windows Server Backup)</w:t>
            </w:r>
            <w:r w:rsidRPr="001C646B">
              <w:rPr>
                <w:rFonts w:hint="eastAsia" w:ascii="BIZ UDゴシック" w:hAnsi="BIZ UDゴシック"/>
                <w:sz w:val="18"/>
                <w:szCs w:val="18"/>
              </w:rPr>
              <w:t>から復元</w:t>
            </w:r>
          </w:p>
        </w:tc>
        <w:tc>
          <w:tcPr>
            <w:tcW w:w="2977" w:type="dxa"/>
            <w:hideMark/>
          </w:tcPr>
          <w:p w:rsidRPr="001C646B" w:rsidR="00FC6071" w:rsidP="00055813" w:rsidRDefault="00055813" w14:paraId="77089F91" w14:textId="561E2502">
            <w:pPr>
              <w:widowControl/>
              <w:spacing w:after="168" w:line="240" w:lineRule="auto"/>
              <w:jc w:val="left"/>
              <w:rPr>
                <w:rFonts w:ascii="BIZ UDゴシック" w:hAnsi="BIZ UDゴシック"/>
                <w:sz w:val="18"/>
                <w:szCs w:val="18"/>
              </w:rPr>
            </w:pPr>
            <w:r w:rsidRPr="001C646B">
              <w:rPr>
                <w:rFonts w:hint="eastAsia" w:ascii="BIZ UDゴシック" w:hAnsi="BIZ UDゴシック"/>
                <w:sz w:val="18"/>
                <w:szCs w:val="18"/>
              </w:rPr>
              <w:t>･サーバ故障時</w:t>
            </w:r>
            <w:r w:rsidRPr="001C646B">
              <w:rPr>
                <w:rFonts w:ascii="BIZ UDゴシック" w:hAnsi="BIZ UDゴシック"/>
                <w:sz w:val="18"/>
                <w:szCs w:val="18"/>
              </w:rPr>
              <w:br/>
            </w:r>
            <w:r w:rsidRPr="001C646B">
              <w:rPr>
                <w:rFonts w:hint="eastAsia" w:ascii="BIZ UDゴシック" w:hAnsi="BIZ UDゴシック"/>
                <w:sz w:val="18"/>
                <w:szCs w:val="18"/>
              </w:rPr>
              <w:t>･</w:t>
            </w:r>
            <w:r w:rsidRPr="001C646B">
              <w:rPr>
                <w:rFonts w:ascii="BIZ UDゴシック" w:hAnsi="BIZ UDゴシック"/>
                <w:sz w:val="18"/>
                <w:szCs w:val="18"/>
              </w:rPr>
              <w:t>OS</w:t>
            </w:r>
            <w:r w:rsidRPr="001C646B">
              <w:rPr>
                <w:rFonts w:hint="eastAsia" w:ascii="BIZ UDゴシック" w:hAnsi="BIZ UDゴシック"/>
                <w:sz w:val="18"/>
                <w:szCs w:val="18"/>
              </w:rPr>
              <w:t>障害発生時</w:t>
            </w:r>
          </w:p>
        </w:tc>
      </w:tr>
      <w:tr w:rsidRPr="00333CCD" w:rsidR="00FC6071" w:rsidTr="00894F28" w14:paraId="5EF6EF1C" w14:textId="77777777">
        <w:tc>
          <w:tcPr>
            <w:tcW w:w="3298" w:type="dxa"/>
            <w:hideMark/>
          </w:tcPr>
          <w:p w:rsidRPr="001C646B" w:rsidR="00FC6071" w:rsidP="00055813" w:rsidRDefault="00FC6071" w14:paraId="6281591D" w14:textId="77777777">
            <w:pPr>
              <w:widowControl/>
              <w:spacing w:after="168"/>
              <w:jc w:val="left"/>
              <w:rPr>
                <w:rFonts w:ascii="BIZ UDゴシック" w:hAnsi="BIZ UDゴシック"/>
                <w:sz w:val="18"/>
                <w:szCs w:val="18"/>
              </w:rPr>
            </w:pPr>
            <w:r w:rsidRPr="001C646B">
              <w:rPr>
                <w:rFonts w:hint="eastAsia" w:ascii="BIZ UDゴシック" w:hAnsi="BIZ UDゴシック"/>
                <w:sz w:val="18"/>
                <w:szCs w:val="18"/>
              </w:rPr>
              <w:t>運用管理サーバ</w:t>
            </w:r>
          </w:p>
        </w:tc>
        <w:tc>
          <w:tcPr>
            <w:tcW w:w="7759" w:type="dxa"/>
            <w:hideMark/>
          </w:tcPr>
          <w:p w:rsidRPr="001C646B" w:rsidR="00FC6071" w:rsidP="00055813" w:rsidRDefault="00FC6071" w14:paraId="1744989C" w14:textId="77777777">
            <w:pPr>
              <w:widowControl/>
              <w:spacing w:after="168"/>
              <w:jc w:val="left"/>
              <w:rPr>
                <w:rFonts w:ascii="BIZ UDゴシック" w:hAnsi="BIZ UDゴシック"/>
                <w:sz w:val="18"/>
                <w:szCs w:val="18"/>
              </w:rPr>
            </w:pPr>
            <w:r w:rsidRPr="001C646B">
              <w:rPr>
                <w:rFonts w:hint="eastAsia" w:ascii="BIZ UDゴシック" w:hAnsi="BIZ UDゴシック"/>
                <w:sz w:val="18"/>
                <w:szCs w:val="18"/>
              </w:rPr>
              <w:t>バックアップイメージ</w:t>
            </w:r>
            <w:r w:rsidRPr="001C646B">
              <w:rPr>
                <w:rFonts w:ascii="BIZ UDゴシック" w:hAnsi="BIZ UDゴシック"/>
                <w:sz w:val="18"/>
                <w:szCs w:val="18"/>
              </w:rPr>
              <w:t>(Hyper-V)</w:t>
            </w:r>
            <w:r w:rsidRPr="001C646B">
              <w:rPr>
                <w:rFonts w:hint="eastAsia" w:ascii="BIZ UDゴシック" w:hAnsi="BIZ UDゴシック"/>
                <w:sz w:val="18"/>
                <w:szCs w:val="18"/>
              </w:rPr>
              <w:t>から復元</w:t>
            </w:r>
          </w:p>
        </w:tc>
        <w:tc>
          <w:tcPr>
            <w:tcW w:w="2977" w:type="dxa"/>
            <w:hideMark/>
          </w:tcPr>
          <w:p w:rsidRPr="001C646B" w:rsidR="00FC6071" w:rsidP="00055813" w:rsidRDefault="00FC6071" w14:paraId="3D9F61CD" w14:textId="593104C1">
            <w:pPr>
              <w:widowControl/>
              <w:spacing w:after="168"/>
              <w:jc w:val="left"/>
              <w:rPr>
                <w:rFonts w:ascii="BIZ UDゴシック" w:hAnsi="BIZ UDゴシック"/>
                <w:sz w:val="18"/>
                <w:szCs w:val="18"/>
              </w:rPr>
            </w:pPr>
            <w:r w:rsidRPr="001C646B">
              <w:rPr>
                <w:rFonts w:hint="eastAsia" w:ascii="BIZ UDゴシック" w:hAnsi="BIZ UDゴシック"/>
                <w:sz w:val="18"/>
                <w:szCs w:val="18"/>
              </w:rPr>
              <w:t>･サーバ故障時</w:t>
            </w:r>
            <w:r w:rsidRPr="001C646B">
              <w:rPr>
                <w:rFonts w:ascii="BIZ UDゴシック" w:hAnsi="BIZ UDゴシック"/>
                <w:sz w:val="18"/>
                <w:szCs w:val="18"/>
              </w:rPr>
              <w:br/>
            </w:r>
            <w:r w:rsidRPr="001C646B">
              <w:rPr>
                <w:rFonts w:hint="eastAsia" w:ascii="BIZ UDゴシック" w:hAnsi="BIZ UDゴシック"/>
                <w:sz w:val="18"/>
                <w:szCs w:val="18"/>
              </w:rPr>
              <w:t>･</w:t>
            </w:r>
            <w:r w:rsidRPr="001C646B">
              <w:rPr>
                <w:rFonts w:ascii="BIZ UDゴシック" w:hAnsi="BIZ UDゴシック"/>
                <w:sz w:val="18"/>
                <w:szCs w:val="18"/>
              </w:rPr>
              <w:t>OS</w:t>
            </w:r>
            <w:r w:rsidRPr="001C646B">
              <w:rPr>
                <w:rFonts w:hint="eastAsia" w:ascii="BIZ UDゴシック" w:hAnsi="BIZ UDゴシック"/>
                <w:sz w:val="18"/>
                <w:szCs w:val="18"/>
              </w:rPr>
              <w:t>障害発生時</w:t>
            </w:r>
          </w:p>
        </w:tc>
      </w:tr>
      <w:tr w:rsidRPr="00333CCD" w:rsidR="00FC6071" w:rsidTr="00894F28" w14:paraId="76335D4C" w14:textId="77777777">
        <w:tc>
          <w:tcPr>
            <w:tcW w:w="3298" w:type="dxa"/>
            <w:hideMark/>
          </w:tcPr>
          <w:p w:rsidRPr="001C646B" w:rsidR="00FC6071" w:rsidP="00055813" w:rsidRDefault="00FC6071" w14:paraId="423FF2F1" w14:textId="77777777">
            <w:pPr>
              <w:widowControl/>
              <w:spacing w:after="168"/>
              <w:jc w:val="left"/>
              <w:rPr>
                <w:rFonts w:ascii="BIZ UDゴシック" w:hAnsi="BIZ UDゴシック"/>
                <w:sz w:val="18"/>
                <w:szCs w:val="18"/>
              </w:rPr>
            </w:pPr>
            <w:r w:rsidRPr="001C646B">
              <w:rPr>
                <w:rFonts w:hint="eastAsia" w:ascii="BIZ UDゴシック" w:hAnsi="BIZ UDゴシック"/>
                <w:sz w:val="18"/>
                <w:szCs w:val="18"/>
              </w:rPr>
              <w:t>キャッシュサーバ</w:t>
            </w:r>
          </w:p>
        </w:tc>
        <w:tc>
          <w:tcPr>
            <w:tcW w:w="7759" w:type="dxa"/>
            <w:hideMark/>
          </w:tcPr>
          <w:p w:rsidRPr="001C646B" w:rsidR="00FC6071" w:rsidP="00055813" w:rsidRDefault="00FC6071" w14:paraId="2A57E55D" w14:textId="1544BDF4">
            <w:pPr>
              <w:widowControl/>
              <w:spacing w:after="168"/>
              <w:jc w:val="left"/>
              <w:rPr>
                <w:rFonts w:ascii="BIZ UDゴシック" w:hAnsi="BIZ UDゴシック"/>
                <w:sz w:val="18"/>
                <w:szCs w:val="18"/>
              </w:rPr>
            </w:pPr>
            <w:r w:rsidRPr="001C646B">
              <w:rPr>
                <w:rFonts w:hint="eastAsia" w:ascii="BIZ UDゴシック" w:hAnsi="BIZ UDゴシック"/>
                <w:sz w:val="18"/>
                <w:szCs w:val="18"/>
              </w:rPr>
              <w:t>仮想アプライアンスイメージから復元</w:t>
            </w:r>
          </w:p>
        </w:tc>
        <w:tc>
          <w:tcPr>
            <w:tcW w:w="2977" w:type="dxa"/>
            <w:hideMark/>
          </w:tcPr>
          <w:p w:rsidRPr="001C646B" w:rsidR="00FC6071" w:rsidP="00055813" w:rsidRDefault="00FC6071" w14:paraId="0906E426" w14:textId="4F84DEE0">
            <w:pPr>
              <w:widowControl/>
              <w:spacing w:after="168"/>
              <w:jc w:val="left"/>
              <w:rPr>
                <w:rFonts w:ascii="BIZ UDゴシック" w:hAnsi="BIZ UDゴシック"/>
                <w:sz w:val="18"/>
                <w:szCs w:val="18"/>
              </w:rPr>
            </w:pPr>
            <w:r w:rsidRPr="001C646B">
              <w:rPr>
                <w:rFonts w:hint="eastAsia" w:ascii="BIZ UDゴシック" w:hAnsi="BIZ UDゴシック"/>
                <w:sz w:val="18"/>
                <w:szCs w:val="18"/>
              </w:rPr>
              <w:t>･サーバ故障時</w:t>
            </w:r>
            <w:r w:rsidRPr="001C646B">
              <w:rPr>
                <w:rFonts w:ascii="BIZ UDゴシック" w:hAnsi="BIZ UDゴシック"/>
                <w:sz w:val="18"/>
                <w:szCs w:val="18"/>
              </w:rPr>
              <w:br/>
            </w:r>
            <w:r w:rsidRPr="001C646B">
              <w:rPr>
                <w:rFonts w:hint="eastAsia" w:ascii="BIZ UDゴシック" w:hAnsi="BIZ UDゴシック"/>
                <w:sz w:val="18"/>
                <w:szCs w:val="18"/>
              </w:rPr>
              <w:t>･</w:t>
            </w:r>
            <w:r w:rsidRPr="001C646B">
              <w:rPr>
                <w:rFonts w:ascii="BIZ UDゴシック" w:hAnsi="BIZ UDゴシック"/>
                <w:sz w:val="18"/>
                <w:szCs w:val="18"/>
              </w:rPr>
              <w:t>OS</w:t>
            </w:r>
            <w:r w:rsidRPr="001C646B">
              <w:rPr>
                <w:rFonts w:hint="eastAsia" w:ascii="BIZ UDゴシック" w:hAnsi="BIZ UDゴシック"/>
                <w:sz w:val="18"/>
                <w:szCs w:val="18"/>
              </w:rPr>
              <w:t>障害発生時</w:t>
            </w:r>
          </w:p>
        </w:tc>
      </w:tr>
      <w:tr w:rsidRPr="00333CCD" w:rsidR="00FC6071" w:rsidTr="00894F28" w14:paraId="387B77AD" w14:textId="77777777">
        <w:tc>
          <w:tcPr>
            <w:tcW w:w="3298" w:type="dxa"/>
            <w:hideMark/>
          </w:tcPr>
          <w:p w:rsidRPr="001C646B" w:rsidR="00FC6071" w:rsidP="00055813" w:rsidRDefault="00FC6071" w14:paraId="2B8F23E6" w14:textId="77777777">
            <w:pPr>
              <w:widowControl/>
              <w:spacing w:after="168"/>
              <w:jc w:val="left"/>
              <w:rPr>
                <w:rFonts w:ascii="BIZ UDゴシック" w:hAnsi="BIZ UDゴシック"/>
                <w:sz w:val="18"/>
                <w:szCs w:val="18"/>
              </w:rPr>
            </w:pPr>
            <w:proofErr w:type="spellStart"/>
            <w:r w:rsidRPr="001C646B">
              <w:rPr>
                <w:rFonts w:ascii="BIZ UDゴシック" w:hAnsi="BIZ UDゴシック"/>
                <w:sz w:val="18"/>
                <w:szCs w:val="18"/>
              </w:rPr>
              <w:t>FSx</w:t>
            </w:r>
            <w:proofErr w:type="spellEnd"/>
          </w:p>
        </w:tc>
        <w:tc>
          <w:tcPr>
            <w:tcW w:w="7759" w:type="dxa"/>
            <w:hideMark/>
          </w:tcPr>
          <w:p w:rsidRPr="001C646B" w:rsidR="00FC6071" w:rsidP="00055813" w:rsidRDefault="00FC6071" w14:paraId="2D60E8A0" w14:textId="77777777">
            <w:pPr>
              <w:widowControl/>
              <w:spacing w:after="168"/>
              <w:jc w:val="left"/>
              <w:rPr>
                <w:rFonts w:ascii="BIZ UDゴシック" w:hAnsi="BIZ UDゴシック"/>
                <w:sz w:val="18"/>
                <w:szCs w:val="18"/>
              </w:rPr>
            </w:pPr>
            <w:r w:rsidRPr="001C646B">
              <w:rPr>
                <w:rFonts w:hint="eastAsia" w:ascii="BIZ UDゴシック" w:hAnsi="BIZ UDゴシック"/>
                <w:sz w:val="18"/>
                <w:szCs w:val="18"/>
              </w:rPr>
              <w:t>ボリュームシャドウコピーから復元</w:t>
            </w:r>
          </w:p>
        </w:tc>
        <w:tc>
          <w:tcPr>
            <w:tcW w:w="2977" w:type="dxa"/>
            <w:hideMark/>
          </w:tcPr>
          <w:p w:rsidRPr="001C646B" w:rsidR="00FC6071" w:rsidP="00055813" w:rsidRDefault="00FC6071" w14:paraId="79C91332" w14:textId="0A4C7C7E">
            <w:pPr>
              <w:widowControl/>
              <w:spacing w:after="168"/>
              <w:jc w:val="left"/>
              <w:rPr>
                <w:rFonts w:ascii="BIZ UDゴシック" w:hAnsi="BIZ UDゴシック"/>
                <w:sz w:val="18"/>
                <w:szCs w:val="18"/>
              </w:rPr>
            </w:pPr>
            <w:r w:rsidRPr="001C646B">
              <w:rPr>
                <w:rFonts w:hint="eastAsia" w:ascii="BIZ UDゴシック" w:hAnsi="BIZ UDゴシック"/>
                <w:sz w:val="18"/>
                <w:szCs w:val="18"/>
              </w:rPr>
              <w:t>各RD部門にて実施</w:t>
            </w:r>
          </w:p>
        </w:tc>
      </w:tr>
      <w:tr w:rsidRPr="00333CCD" w:rsidR="00FC6071" w:rsidTr="00894F28" w14:paraId="5A136200" w14:textId="77777777">
        <w:tc>
          <w:tcPr>
            <w:tcW w:w="3298" w:type="dxa"/>
            <w:hideMark/>
          </w:tcPr>
          <w:p w:rsidRPr="001C646B" w:rsidR="00FC6071" w:rsidP="00055813" w:rsidRDefault="00FC6071" w14:paraId="73AAF792" w14:textId="77777777">
            <w:pPr>
              <w:widowControl/>
              <w:spacing w:after="168"/>
              <w:jc w:val="left"/>
              <w:rPr>
                <w:rFonts w:ascii="BIZ UDゴシック" w:hAnsi="BIZ UDゴシック"/>
                <w:sz w:val="18"/>
                <w:szCs w:val="18"/>
              </w:rPr>
            </w:pPr>
            <w:r w:rsidRPr="001C646B">
              <w:rPr>
                <w:rFonts w:ascii="BIZ UDゴシック" w:hAnsi="BIZ UDゴシック"/>
                <w:sz w:val="18"/>
                <w:szCs w:val="18"/>
              </w:rPr>
              <w:t>S3</w:t>
            </w:r>
          </w:p>
        </w:tc>
        <w:tc>
          <w:tcPr>
            <w:tcW w:w="7759" w:type="dxa"/>
            <w:hideMark/>
          </w:tcPr>
          <w:p w:rsidRPr="001C646B" w:rsidR="00FC6071" w:rsidP="00055813" w:rsidRDefault="00FC6071" w14:paraId="00E88013" w14:textId="046EF394">
            <w:pPr>
              <w:widowControl/>
              <w:spacing w:after="168"/>
              <w:jc w:val="left"/>
              <w:rPr>
                <w:rFonts w:ascii="BIZ UDゴシック" w:hAnsi="BIZ UDゴシック"/>
                <w:sz w:val="18"/>
                <w:szCs w:val="18"/>
              </w:rPr>
            </w:pPr>
            <w:r w:rsidRPr="001C646B">
              <w:rPr>
                <w:rFonts w:hint="eastAsia" w:ascii="BIZ UDゴシック" w:hAnsi="BIZ UDゴシック"/>
                <w:sz w:val="18"/>
                <w:szCs w:val="18"/>
              </w:rPr>
              <w:t>バージョニングから復元</w:t>
            </w:r>
          </w:p>
        </w:tc>
        <w:tc>
          <w:tcPr>
            <w:tcW w:w="2977" w:type="dxa"/>
            <w:hideMark/>
          </w:tcPr>
          <w:p w:rsidRPr="001C646B" w:rsidR="00FC6071" w:rsidP="00055813" w:rsidRDefault="00FC6071" w14:paraId="7285F8E5" w14:textId="77777777">
            <w:pPr>
              <w:widowControl/>
              <w:spacing w:after="168"/>
              <w:jc w:val="left"/>
              <w:rPr>
                <w:rFonts w:ascii="BIZ UDゴシック" w:hAnsi="BIZ UDゴシック"/>
                <w:sz w:val="18"/>
                <w:szCs w:val="18"/>
              </w:rPr>
            </w:pPr>
            <w:r w:rsidRPr="001C646B">
              <w:rPr>
                <w:rFonts w:hint="eastAsia" w:ascii="BIZ UDゴシック" w:hAnsi="BIZ UDゴシック"/>
                <w:sz w:val="18"/>
                <w:szCs w:val="18"/>
              </w:rPr>
              <w:t>各</w:t>
            </w:r>
            <w:r w:rsidRPr="001C646B">
              <w:rPr>
                <w:rFonts w:ascii="BIZ UDゴシック" w:hAnsi="BIZ UDゴシック"/>
                <w:sz w:val="18"/>
                <w:szCs w:val="18"/>
              </w:rPr>
              <w:t>RD</w:t>
            </w:r>
            <w:r w:rsidRPr="001C646B">
              <w:rPr>
                <w:rFonts w:hint="eastAsia" w:ascii="BIZ UDゴシック" w:hAnsi="BIZ UDゴシック"/>
                <w:sz w:val="18"/>
                <w:szCs w:val="18"/>
              </w:rPr>
              <w:t>部門依頼発生時</w:t>
            </w:r>
          </w:p>
        </w:tc>
      </w:tr>
    </w:tbl>
    <w:p w:rsidRPr="001C646B" w:rsidR="007F7B24" w:rsidP="007F7B24" w:rsidRDefault="007F7B24" w14:paraId="6E3DCABE" w14:textId="77777777">
      <w:pPr>
        <w:ind w:left="425"/>
        <w:rPr>
          <w:rFonts w:ascii="BIZ UDゴシック" w:hAnsi="BIZ UDゴシック"/>
          <w:sz w:val="18"/>
          <w:szCs w:val="18"/>
        </w:rPr>
      </w:pPr>
    </w:p>
    <w:p w:rsidR="00055813" w:rsidRDefault="00055813" w14:paraId="6287CB0E" w14:textId="3A78BA37">
      <w:pPr>
        <w:widowControl w:val="1"/>
        <w:snapToGrid/>
        <w:spacing w:line="240" w:lineRule="auto"/>
        <w:jc w:val="left"/>
      </w:pPr>
    </w:p>
    <w:p w:rsidRPr="000006AB" w:rsidR="007F7B24" w:rsidP="00C80635" w:rsidRDefault="007F7B24" w14:paraId="06D13855" w14:textId="778FCBBB">
      <w:pPr>
        <w:pStyle w:val="3"/>
      </w:pPr>
      <w:bookmarkStart w:name="_Toc202274425" w:id="2301"/>
      <w:r w:rsidRPr="000006AB">
        <w:rPr>
          <w:rFonts w:hint="eastAsia"/>
        </w:rPr>
        <w:t>作業一覧</w:t>
      </w:r>
      <w:bookmarkEnd w:id="2301"/>
    </w:p>
    <w:tbl>
      <w:tblPr>
        <w:tblStyle w:val="af2"/>
        <w:tblW w:w="0" w:type="auto"/>
        <w:tblInd w:w="-5" w:type="dxa"/>
        <w:tblLook w:val="04A0" w:firstRow="1" w:lastRow="0" w:firstColumn="1" w:lastColumn="0" w:noHBand="0" w:noVBand="1"/>
      </w:tblPr>
      <w:tblGrid>
        <w:gridCol w:w="3703"/>
        <w:gridCol w:w="7354"/>
        <w:gridCol w:w="2940"/>
      </w:tblGrid>
      <w:tr w:rsidRPr="00333CCD" w:rsidR="00FC6071" w:rsidTr="00FC6071" w14:paraId="439F0AC6" w14:textId="77777777">
        <w:tc>
          <w:tcPr>
            <w:tcW w:w="3703" w:type="dxa"/>
            <w:shd w:val="clear" w:color="auto" w:fill="D9F2D0" w:themeFill="accent6" w:themeFillTint="33"/>
          </w:tcPr>
          <w:p w:rsidRPr="001C646B" w:rsidR="00796BA6" w:rsidP="000006AB" w:rsidRDefault="00796BA6" w14:paraId="438D6E46" w14:textId="59A413CA">
            <w:pPr>
              <w:rPr>
                <w:rFonts w:ascii="BIZ UDゴシック" w:hAnsi="BIZ UDゴシック"/>
                <w:sz w:val="18"/>
                <w:szCs w:val="18"/>
              </w:rPr>
            </w:pPr>
            <w:r w:rsidRPr="001C646B">
              <w:rPr>
                <w:rFonts w:hint="eastAsia" w:ascii="BIZ UDゴシック" w:hAnsi="BIZ UDゴシック"/>
                <w:sz w:val="18"/>
                <w:szCs w:val="18"/>
              </w:rPr>
              <w:t>運用作業</w:t>
            </w:r>
          </w:p>
        </w:tc>
        <w:tc>
          <w:tcPr>
            <w:tcW w:w="7354" w:type="dxa"/>
            <w:shd w:val="clear" w:color="auto" w:fill="D9F2D0" w:themeFill="accent6" w:themeFillTint="33"/>
          </w:tcPr>
          <w:p w:rsidRPr="001C646B" w:rsidR="00796BA6" w:rsidP="000006AB" w:rsidRDefault="00796BA6" w14:paraId="23CC5450" w14:textId="00F6D7E8">
            <w:pPr>
              <w:rPr>
                <w:rFonts w:ascii="BIZ UDゴシック" w:hAnsi="BIZ UDゴシック"/>
                <w:sz w:val="18"/>
                <w:szCs w:val="18"/>
              </w:rPr>
            </w:pPr>
            <w:r w:rsidRPr="001C646B">
              <w:rPr>
                <w:rFonts w:hint="eastAsia" w:ascii="BIZ UDゴシック" w:hAnsi="BIZ UDゴシック"/>
                <w:sz w:val="18"/>
                <w:szCs w:val="18"/>
              </w:rPr>
              <w:t>内容</w:t>
            </w:r>
          </w:p>
        </w:tc>
        <w:tc>
          <w:tcPr>
            <w:tcW w:w="2940" w:type="dxa"/>
            <w:shd w:val="clear" w:color="auto" w:fill="D9F2D0" w:themeFill="accent6" w:themeFillTint="33"/>
          </w:tcPr>
          <w:p w:rsidRPr="001C646B" w:rsidR="00796BA6" w:rsidP="000006AB" w:rsidRDefault="00796BA6" w14:paraId="70CB5594" w14:textId="0937FE34">
            <w:pPr>
              <w:rPr>
                <w:rFonts w:ascii="BIZ UDゴシック" w:hAnsi="BIZ UDゴシック"/>
                <w:sz w:val="18"/>
                <w:szCs w:val="18"/>
              </w:rPr>
            </w:pPr>
            <w:r w:rsidRPr="001C646B">
              <w:rPr>
                <w:rFonts w:hint="eastAsia" w:ascii="BIZ UDゴシック" w:hAnsi="BIZ UDゴシック"/>
                <w:sz w:val="18"/>
                <w:szCs w:val="18"/>
              </w:rPr>
              <w:t>実施</w:t>
            </w:r>
            <w:r w:rsidRPr="001C646B" w:rsidR="00B45944">
              <w:rPr>
                <w:rFonts w:hint="eastAsia" w:ascii="BIZ UDゴシック" w:hAnsi="BIZ UDゴシック"/>
                <w:sz w:val="18"/>
                <w:szCs w:val="18"/>
              </w:rPr>
              <w:t>トリガー</w:t>
            </w:r>
          </w:p>
        </w:tc>
      </w:tr>
      <w:tr w:rsidRPr="00333CCD" w:rsidR="00333CCD" w:rsidTr="00894F28" w14:paraId="77C0A9A7" w14:textId="77777777">
        <w:tc>
          <w:tcPr>
            <w:tcW w:w="3703" w:type="dxa"/>
            <w:hideMark/>
          </w:tcPr>
          <w:p w:rsidRPr="001C646B" w:rsidR="00796BA6" w:rsidP="00055813" w:rsidRDefault="00796BA6" w14:paraId="434DE4F4" w14:textId="441FCC16">
            <w:pPr>
              <w:widowControl/>
              <w:spacing w:after="168"/>
              <w:rPr>
                <w:rFonts w:ascii="BIZ UDゴシック" w:hAnsi="BIZ UDゴシック"/>
                <w:sz w:val="18"/>
                <w:szCs w:val="18"/>
              </w:rPr>
            </w:pPr>
            <w:r w:rsidRPr="001C646B">
              <w:rPr>
                <w:rFonts w:hint="eastAsia" w:ascii="BIZ UDゴシック" w:hAnsi="BIZ UDゴシック"/>
                <w:sz w:val="18"/>
                <w:szCs w:val="18"/>
              </w:rPr>
              <w:t>自動バックアップ</w:t>
            </w:r>
            <w:r w:rsidRPr="001C646B">
              <w:rPr>
                <w:rFonts w:ascii="BIZ UDゴシック" w:hAnsi="BIZ UDゴシック"/>
                <w:sz w:val="18"/>
                <w:szCs w:val="18"/>
              </w:rPr>
              <w:t>(</w:t>
            </w:r>
            <w:r w:rsidRPr="001C646B" w:rsidR="00807C84">
              <w:rPr>
                <w:rFonts w:hint="eastAsia" w:ascii="BIZ UDゴシック" w:hAnsi="BIZ UDゴシック"/>
                <w:sz w:val="18"/>
                <w:szCs w:val="18"/>
              </w:rPr>
              <w:t>ホスト</w:t>
            </w:r>
            <w:r w:rsidRPr="001C646B">
              <w:rPr>
                <w:rFonts w:hint="eastAsia" w:ascii="BIZ UDゴシック" w:hAnsi="BIZ UDゴシック"/>
                <w:sz w:val="18"/>
                <w:szCs w:val="18"/>
              </w:rPr>
              <w:t>サーバ</w:t>
            </w:r>
            <w:r w:rsidRPr="001C646B">
              <w:rPr>
                <w:rFonts w:ascii="BIZ UDゴシック" w:hAnsi="BIZ UDゴシック"/>
                <w:sz w:val="18"/>
                <w:szCs w:val="18"/>
              </w:rPr>
              <w:t>)</w:t>
            </w:r>
          </w:p>
        </w:tc>
        <w:tc>
          <w:tcPr>
            <w:tcW w:w="7354" w:type="dxa"/>
            <w:hideMark/>
          </w:tcPr>
          <w:p w:rsidRPr="001C646B" w:rsidR="00796BA6" w:rsidP="00055813" w:rsidRDefault="00796BA6" w14:paraId="1E553CB8" w14:textId="77777777">
            <w:pPr>
              <w:widowControl/>
              <w:spacing w:after="168"/>
              <w:rPr>
                <w:rFonts w:ascii="BIZ UDゴシック" w:hAnsi="BIZ UDゴシック"/>
                <w:sz w:val="18"/>
                <w:szCs w:val="18"/>
              </w:rPr>
            </w:pPr>
            <w:r w:rsidRPr="001C646B">
              <w:rPr>
                <w:rFonts w:ascii="BIZ UDゴシック" w:hAnsi="BIZ UDゴシック"/>
                <w:sz w:val="18"/>
                <w:szCs w:val="18"/>
              </w:rPr>
              <w:t>Windows</w:t>
            </w:r>
            <w:r w:rsidRPr="001C646B">
              <w:rPr>
                <w:rFonts w:hint="eastAsia" w:ascii="BIZ UDゴシック" w:hAnsi="BIZ UDゴシック"/>
                <w:sz w:val="18"/>
                <w:szCs w:val="18"/>
              </w:rPr>
              <w:t>標準機能</w:t>
            </w:r>
            <w:r w:rsidRPr="001C646B">
              <w:rPr>
                <w:rFonts w:ascii="BIZ UDゴシック" w:hAnsi="BIZ UDゴシック"/>
                <w:sz w:val="18"/>
                <w:szCs w:val="18"/>
              </w:rPr>
              <w:t>(Windows Server Backup)</w:t>
            </w:r>
            <w:r w:rsidRPr="001C646B">
              <w:rPr>
                <w:rFonts w:hint="eastAsia" w:ascii="BIZ UDゴシック" w:hAnsi="BIZ UDゴシック"/>
                <w:sz w:val="18"/>
                <w:szCs w:val="18"/>
              </w:rPr>
              <w:t>を使用してシステムフルバックアップを取得する。</w:t>
            </w:r>
          </w:p>
        </w:tc>
        <w:tc>
          <w:tcPr>
            <w:tcW w:w="2940" w:type="dxa"/>
            <w:hideMark/>
          </w:tcPr>
          <w:p w:rsidRPr="001C646B" w:rsidR="00796BA6" w:rsidP="00055813" w:rsidRDefault="00796BA6" w14:paraId="4707226E" w14:textId="67C7F34A">
            <w:pPr>
              <w:widowControl/>
              <w:spacing w:after="168"/>
              <w:rPr>
                <w:rFonts w:ascii="BIZ UDゴシック" w:hAnsi="BIZ UDゴシック"/>
                <w:sz w:val="18"/>
                <w:szCs w:val="18"/>
              </w:rPr>
            </w:pPr>
            <w:r w:rsidRPr="001C646B">
              <w:rPr>
                <w:rFonts w:hint="eastAsia" w:ascii="BIZ UDゴシック" w:hAnsi="BIZ UDゴシック"/>
                <w:sz w:val="18"/>
                <w:szCs w:val="18"/>
              </w:rPr>
              <w:t>定期</w:t>
            </w:r>
            <w:r w:rsidRPr="001C646B">
              <w:rPr>
                <w:rFonts w:ascii="BIZ UDゴシック" w:hAnsi="BIZ UDゴシック"/>
                <w:sz w:val="18"/>
                <w:szCs w:val="18"/>
              </w:rPr>
              <w:t>(</w:t>
            </w:r>
            <w:r w:rsidRPr="001C646B">
              <w:rPr>
                <w:rFonts w:hint="eastAsia" w:ascii="BIZ UDゴシック" w:hAnsi="BIZ UDゴシック"/>
                <w:sz w:val="18"/>
                <w:szCs w:val="18"/>
              </w:rPr>
              <w:t>毎日</w:t>
            </w:r>
            <w:r w:rsidRPr="001C646B" w:rsidR="00807C84">
              <w:rPr>
                <w:rFonts w:hint="eastAsia" w:ascii="BIZ UDゴシック" w:hAnsi="BIZ UDゴシック"/>
                <w:sz w:val="18"/>
                <w:szCs w:val="18"/>
              </w:rPr>
              <w:t>2</w:t>
            </w:r>
            <w:r w:rsidRPr="001C646B">
              <w:rPr>
                <w:rFonts w:ascii="BIZ UDゴシック" w:hAnsi="BIZ UDゴシック"/>
                <w:sz w:val="18"/>
                <w:szCs w:val="18"/>
              </w:rPr>
              <w:t>:00)</w:t>
            </w:r>
          </w:p>
        </w:tc>
      </w:tr>
      <w:tr w:rsidRPr="00333CCD" w:rsidR="00333CCD" w:rsidTr="00894F28" w14:paraId="63FA53F4" w14:textId="77777777">
        <w:tc>
          <w:tcPr>
            <w:tcW w:w="3703" w:type="dxa"/>
            <w:hideMark/>
          </w:tcPr>
          <w:p w:rsidRPr="001C646B" w:rsidR="00796BA6" w:rsidP="00055813" w:rsidRDefault="00796BA6" w14:paraId="353967C0" w14:textId="77777777">
            <w:pPr>
              <w:widowControl/>
              <w:spacing w:after="168"/>
              <w:rPr>
                <w:rFonts w:ascii="BIZ UDゴシック" w:hAnsi="BIZ UDゴシック"/>
                <w:sz w:val="18"/>
                <w:szCs w:val="18"/>
              </w:rPr>
            </w:pPr>
            <w:r w:rsidRPr="001C646B">
              <w:rPr>
                <w:rFonts w:hint="eastAsia" w:ascii="BIZ UDゴシック" w:hAnsi="BIZ UDゴシック"/>
                <w:sz w:val="18"/>
                <w:szCs w:val="18"/>
              </w:rPr>
              <w:t>自動バックアップ</w:t>
            </w:r>
            <w:r w:rsidRPr="001C646B">
              <w:rPr>
                <w:rFonts w:ascii="BIZ UDゴシック" w:hAnsi="BIZ UDゴシック"/>
                <w:sz w:val="18"/>
                <w:szCs w:val="18"/>
              </w:rPr>
              <w:t>(</w:t>
            </w:r>
            <w:r w:rsidRPr="001C646B">
              <w:rPr>
                <w:rFonts w:hint="eastAsia" w:ascii="BIZ UDゴシック" w:hAnsi="BIZ UDゴシック"/>
                <w:sz w:val="18"/>
                <w:szCs w:val="18"/>
              </w:rPr>
              <w:t>運用管理サーバ</w:t>
            </w:r>
            <w:r w:rsidRPr="001C646B">
              <w:rPr>
                <w:rFonts w:ascii="BIZ UDゴシック" w:hAnsi="BIZ UDゴシック"/>
                <w:sz w:val="18"/>
                <w:szCs w:val="18"/>
              </w:rPr>
              <w:t>)</w:t>
            </w:r>
          </w:p>
        </w:tc>
        <w:tc>
          <w:tcPr>
            <w:tcW w:w="7354" w:type="dxa"/>
            <w:hideMark/>
          </w:tcPr>
          <w:p w:rsidRPr="001C646B" w:rsidR="00796BA6" w:rsidP="00055813" w:rsidRDefault="00796BA6" w14:paraId="764E02CB" w14:textId="77777777">
            <w:pPr>
              <w:widowControl/>
              <w:spacing w:after="168"/>
              <w:rPr>
                <w:rFonts w:ascii="BIZ UDゴシック" w:hAnsi="BIZ UDゴシック"/>
                <w:sz w:val="18"/>
                <w:szCs w:val="18"/>
              </w:rPr>
            </w:pPr>
            <w:r w:rsidRPr="001C646B">
              <w:rPr>
                <w:rFonts w:hint="eastAsia" w:ascii="BIZ UDゴシック" w:hAnsi="BIZ UDゴシック"/>
                <w:sz w:val="18"/>
                <w:szCs w:val="18"/>
              </w:rPr>
              <w:t>仮想基盤</w:t>
            </w:r>
            <w:r w:rsidRPr="001C646B">
              <w:rPr>
                <w:rFonts w:ascii="BIZ UDゴシック" w:hAnsi="BIZ UDゴシック"/>
                <w:sz w:val="18"/>
                <w:szCs w:val="18"/>
              </w:rPr>
              <w:t>(Hyper-V)</w:t>
            </w:r>
            <w:r w:rsidRPr="001C646B">
              <w:rPr>
                <w:rFonts w:hint="eastAsia" w:ascii="BIZ UDゴシック" w:hAnsi="BIZ UDゴシック"/>
                <w:sz w:val="18"/>
                <w:szCs w:val="18"/>
              </w:rPr>
              <w:t>のエクスポート機能を使用してシステムフルバックアップを取得する。</w:t>
            </w:r>
          </w:p>
        </w:tc>
        <w:tc>
          <w:tcPr>
            <w:tcW w:w="2940" w:type="dxa"/>
            <w:hideMark/>
          </w:tcPr>
          <w:p w:rsidRPr="001C646B" w:rsidR="00796BA6" w:rsidP="00055813" w:rsidRDefault="00796BA6" w14:paraId="29CE21FB" w14:textId="6C37F3D4">
            <w:pPr>
              <w:widowControl/>
              <w:spacing w:after="168"/>
              <w:rPr>
                <w:rFonts w:ascii="BIZ UDゴシック" w:hAnsi="BIZ UDゴシック"/>
                <w:sz w:val="18"/>
                <w:szCs w:val="18"/>
              </w:rPr>
            </w:pPr>
            <w:r w:rsidRPr="001C646B">
              <w:rPr>
                <w:rFonts w:hint="eastAsia" w:ascii="BIZ UDゴシック" w:hAnsi="BIZ UDゴシック"/>
                <w:sz w:val="18"/>
                <w:szCs w:val="18"/>
              </w:rPr>
              <w:t>定期</w:t>
            </w:r>
            <w:r w:rsidRPr="001C646B">
              <w:rPr>
                <w:rFonts w:ascii="BIZ UDゴシック" w:hAnsi="BIZ UDゴシック"/>
                <w:sz w:val="18"/>
                <w:szCs w:val="18"/>
              </w:rPr>
              <w:t>(</w:t>
            </w:r>
            <w:r w:rsidRPr="001C646B">
              <w:rPr>
                <w:rFonts w:hint="eastAsia" w:ascii="BIZ UDゴシック" w:hAnsi="BIZ UDゴシック"/>
                <w:sz w:val="18"/>
                <w:szCs w:val="18"/>
              </w:rPr>
              <w:t>毎日</w:t>
            </w:r>
            <w:r w:rsidRPr="001C646B" w:rsidR="00807C84">
              <w:rPr>
                <w:rFonts w:hint="eastAsia" w:ascii="BIZ UDゴシック" w:hAnsi="BIZ UDゴシック"/>
                <w:sz w:val="18"/>
                <w:szCs w:val="18"/>
              </w:rPr>
              <w:t>1</w:t>
            </w:r>
            <w:r w:rsidRPr="001C646B">
              <w:rPr>
                <w:rFonts w:ascii="BIZ UDゴシック" w:hAnsi="BIZ UDゴシック"/>
                <w:sz w:val="18"/>
                <w:szCs w:val="18"/>
              </w:rPr>
              <w:t>:</w:t>
            </w:r>
            <w:r w:rsidRPr="001C646B" w:rsidR="006F247F">
              <w:rPr>
                <w:rFonts w:hint="eastAsia" w:ascii="BIZ UDゴシック" w:hAnsi="BIZ UDゴシック"/>
                <w:sz w:val="18"/>
                <w:szCs w:val="18"/>
              </w:rPr>
              <w:t>00</w:t>
            </w:r>
            <w:r w:rsidRPr="001C646B">
              <w:rPr>
                <w:rFonts w:ascii="BIZ UDゴシック" w:hAnsi="BIZ UDゴシック"/>
                <w:sz w:val="18"/>
                <w:szCs w:val="18"/>
              </w:rPr>
              <w:t>)</w:t>
            </w:r>
          </w:p>
        </w:tc>
      </w:tr>
      <w:tr w:rsidRPr="00333CCD" w:rsidR="00E82587" w:rsidTr="00894F28" w14:paraId="03535FAC" w14:textId="77777777">
        <w:tc>
          <w:tcPr>
            <w:tcW w:w="3703" w:type="dxa"/>
            <w:hideMark/>
          </w:tcPr>
          <w:p w:rsidRPr="001C646B" w:rsidR="00E82587" w:rsidP="00055813" w:rsidRDefault="00E82587" w14:paraId="15739335" w14:textId="3BBC1886">
            <w:pPr>
              <w:widowControl/>
              <w:spacing w:after="168"/>
              <w:rPr>
                <w:rFonts w:ascii="BIZ UDゴシック" w:hAnsi="BIZ UDゴシック"/>
                <w:sz w:val="18"/>
                <w:szCs w:val="18"/>
              </w:rPr>
            </w:pPr>
            <w:r w:rsidRPr="001C646B">
              <w:rPr>
                <w:rFonts w:hint="eastAsia" w:ascii="BIZ UDゴシック" w:hAnsi="BIZ UDゴシック"/>
                <w:sz w:val="18"/>
                <w:szCs w:val="18"/>
              </w:rPr>
              <w:t>自動バックアップ</w:t>
            </w:r>
            <w:r w:rsidRPr="001C646B">
              <w:rPr>
                <w:rFonts w:ascii="BIZ UDゴシック" w:hAnsi="BIZ UDゴシック"/>
                <w:sz w:val="18"/>
                <w:szCs w:val="18"/>
              </w:rPr>
              <w:t>(</w:t>
            </w:r>
            <w:proofErr w:type="spellStart"/>
            <w:r w:rsidRPr="001C646B">
              <w:rPr>
                <w:rFonts w:ascii="BIZ UDゴシック" w:hAnsi="BIZ UDゴシック"/>
                <w:sz w:val="18"/>
                <w:szCs w:val="18"/>
              </w:rPr>
              <w:t>FSx</w:t>
            </w:r>
            <w:proofErr w:type="spellEnd"/>
            <w:r w:rsidRPr="001C646B">
              <w:rPr>
                <w:rFonts w:ascii="BIZ UDゴシック" w:hAnsi="BIZ UDゴシック"/>
                <w:sz w:val="18"/>
                <w:szCs w:val="18"/>
              </w:rPr>
              <w:t>)</w:t>
            </w:r>
          </w:p>
        </w:tc>
        <w:tc>
          <w:tcPr>
            <w:tcW w:w="7354" w:type="dxa"/>
            <w:hideMark/>
          </w:tcPr>
          <w:p w:rsidRPr="001C646B" w:rsidR="00E82587" w:rsidP="00055813" w:rsidRDefault="00E82587" w14:paraId="0DE30A62" w14:textId="31BF2E66">
            <w:pPr>
              <w:widowControl/>
              <w:spacing w:after="168"/>
              <w:rPr>
                <w:rFonts w:ascii="BIZ UDゴシック" w:hAnsi="BIZ UDゴシック"/>
                <w:sz w:val="18"/>
                <w:szCs w:val="18"/>
              </w:rPr>
            </w:pPr>
            <w:r w:rsidRPr="001C646B">
              <w:rPr>
                <w:rFonts w:hint="eastAsia" w:ascii="BIZ UDゴシック" w:hAnsi="BIZ UDゴシック"/>
                <w:sz w:val="18"/>
                <w:szCs w:val="18"/>
              </w:rPr>
              <w:t>ボリュームシャドウコピーを使用してデータバックアップを取得する。</w:t>
            </w:r>
          </w:p>
        </w:tc>
        <w:tc>
          <w:tcPr>
            <w:tcW w:w="2940" w:type="dxa"/>
            <w:hideMark/>
          </w:tcPr>
          <w:p w:rsidRPr="001C646B" w:rsidR="00E82587" w:rsidP="00055813" w:rsidRDefault="00E82587" w14:paraId="5A1218EF" w14:textId="4EE74D0F">
            <w:pPr>
              <w:widowControl/>
              <w:spacing w:after="168"/>
              <w:rPr>
                <w:rFonts w:ascii="BIZ UDゴシック" w:hAnsi="BIZ UDゴシック"/>
                <w:sz w:val="18"/>
                <w:szCs w:val="18"/>
              </w:rPr>
            </w:pPr>
            <w:r w:rsidRPr="001C646B">
              <w:rPr>
                <w:rFonts w:hint="eastAsia" w:ascii="BIZ UDゴシック" w:hAnsi="BIZ UDゴシック"/>
                <w:sz w:val="18"/>
                <w:szCs w:val="18"/>
              </w:rPr>
              <w:t>定期</w:t>
            </w:r>
            <w:r w:rsidRPr="001C646B">
              <w:rPr>
                <w:rFonts w:ascii="BIZ UDゴシック" w:hAnsi="BIZ UDゴシック"/>
                <w:sz w:val="18"/>
                <w:szCs w:val="18"/>
              </w:rPr>
              <w:t>(</w:t>
            </w:r>
            <w:r w:rsidRPr="001C646B" w:rsidR="00D1261E">
              <w:rPr>
                <w:rFonts w:hint="eastAsia" w:ascii="BIZ UDゴシック" w:hAnsi="BIZ UDゴシック"/>
                <w:sz w:val="18"/>
                <w:szCs w:val="18"/>
              </w:rPr>
              <w:t>毎日0:00、12:00</w:t>
            </w:r>
            <w:r w:rsidRPr="001C646B">
              <w:rPr>
                <w:rFonts w:ascii="BIZ UDゴシック" w:hAnsi="BIZ UDゴシック"/>
                <w:sz w:val="18"/>
                <w:szCs w:val="18"/>
              </w:rPr>
              <w:t>)</w:t>
            </w:r>
          </w:p>
        </w:tc>
      </w:tr>
      <w:tr w:rsidRPr="00333CCD" w:rsidR="00E82587" w:rsidTr="00894F28" w14:paraId="78AB1305" w14:textId="77777777">
        <w:tc>
          <w:tcPr>
            <w:tcW w:w="3703" w:type="dxa"/>
            <w:hideMark/>
          </w:tcPr>
          <w:p w:rsidRPr="001C646B" w:rsidR="00E82587" w:rsidP="00055813" w:rsidRDefault="00E82587" w14:paraId="3089EA9B" w14:textId="779B1EAD">
            <w:pPr>
              <w:widowControl/>
              <w:spacing w:after="168"/>
              <w:rPr>
                <w:rFonts w:ascii="BIZ UDゴシック" w:hAnsi="BIZ UDゴシック"/>
                <w:sz w:val="18"/>
                <w:szCs w:val="18"/>
              </w:rPr>
            </w:pPr>
            <w:r w:rsidRPr="001C646B">
              <w:rPr>
                <w:rFonts w:hint="eastAsia" w:ascii="BIZ UDゴシック" w:hAnsi="BIZ UDゴシック"/>
                <w:sz w:val="18"/>
                <w:szCs w:val="18"/>
              </w:rPr>
              <w:t>自動バックアップ</w:t>
            </w:r>
            <w:r w:rsidRPr="001C646B">
              <w:rPr>
                <w:rFonts w:ascii="BIZ UDゴシック" w:hAnsi="BIZ UDゴシック"/>
                <w:sz w:val="18"/>
                <w:szCs w:val="18"/>
              </w:rPr>
              <w:t>(S3)</w:t>
            </w:r>
          </w:p>
        </w:tc>
        <w:tc>
          <w:tcPr>
            <w:tcW w:w="7354" w:type="dxa"/>
            <w:hideMark/>
          </w:tcPr>
          <w:p w:rsidRPr="001C646B" w:rsidR="00E82587" w:rsidP="00055813" w:rsidRDefault="00E82587" w14:paraId="35F9FABA" w14:textId="14F4BC6D">
            <w:pPr>
              <w:widowControl/>
              <w:spacing w:after="168"/>
              <w:rPr>
                <w:rFonts w:ascii="BIZ UDゴシック" w:hAnsi="BIZ UDゴシック"/>
                <w:sz w:val="18"/>
                <w:szCs w:val="18"/>
              </w:rPr>
            </w:pPr>
            <w:r w:rsidRPr="001C646B">
              <w:rPr>
                <w:rFonts w:hint="eastAsia" w:ascii="BIZ UDゴシック" w:hAnsi="BIZ UDゴシック"/>
                <w:sz w:val="18"/>
                <w:szCs w:val="18"/>
              </w:rPr>
              <w:t>バージョニング機能を使用してデータバックアップを取得する。</w:t>
            </w:r>
          </w:p>
        </w:tc>
        <w:tc>
          <w:tcPr>
            <w:tcW w:w="2940" w:type="dxa"/>
            <w:hideMark/>
          </w:tcPr>
          <w:p w:rsidRPr="001C646B" w:rsidR="00E82587" w:rsidP="00055813" w:rsidRDefault="00E82587" w14:paraId="521487D0" w14:textId="090A4702">
            <w:pPr>
              <w:widowControl/>
              <w:spacing w:after="168"/>
              <w:rPr>
                <w:rFonts w:ascii="BIZ UDゴシック" w:hAnsi="BIZ UDゴシック"/>
                <w:sz w:val="18"/>
                <w:szCs w:val="18"/>
              </w:rPr>
            </w:pPr>
            <w:r w:rsidRPr="001C646B">
              <w:rPr>
                <w:rFonts w:hint="eastAsia" w:ascii="BIZ UDゴシック" w:hAnsi="BIZ UDゴシック"/>
                <w:sz w:val="18"/>
                <w:szCs w:val="18"/>
              </w:rPr>
              <w:t>ファイル変更発生時</w:t>
            </w:r>
          </w:p>
        </w:tc>
      </w:tr>
      <w:tr w:rsidRPr="00333CCD" w:rsidR="00E82587" w:rsidTr="00894F28" w14:paraId="3639FF98" w14:textId="77777777">
        <w:tc>
          <w:tcPr>
            <w:tcW w:w="3703" w:type="dxa"/>
            <w:hideMark/>
          </w:tcPr>
          <w:p w:rsidRPr="001C646B" w:rsidR="00E82587" w:rsidP="00055813" w:rsidRDefault="00E82587" w14:paraId="5605AC90" w14:textId="293D41DA">
            <w:pPr>
              <w:widowControl/>
              <w:spacing w:after="168"/>
              <w:rPr>
                <w:rFonts w:ascii="BIZ UDゴシック" w:hAnsi="BIZ UDゴシック"/>
                <w:sz w:val="18"/>
                <w:szCs w:val="18"/>
              </w:rPr>
            </w:pPr>
            <w:r w:rsidRPr="001C646B">
              <w:rPr>
                <w:rFonts w:hint="eastAsia" w:ascii="BIZ UDゴシック" w:hAnsi="BIZ UDゴシック"/>
                <w:sz w:val="18"/>
                <w:szCs w:val="18"/>
              </w:rPr>
              <w:t>リストア</w:t>
            </w:r>
            <w:r w:rsidRPr="001C646B">
              <w:rPr>
                <w:rFonts w:ascii="BIZ UDゴシック" w:hAnsi="BIZ UDゴシック"/>
                <w:sz w:val="18"/>
                <w:szCs w:val="18"/>
              </w:rPr>
              <w:t>(</w:t>
            </w:r>
            <w:r w:rsidRPr="001C646B" w:rsidR="006974C0">
              <w:rPr>
                <w:rFonts w:hint="eastAsia" w:ascii="BIZ UDゴシック" w:hAnsi="BIZ UDゴシック"/>
                <w:sz w:val="18"/>
                <w:szCs w:val="18"/>
              </w:rPr>
              <w:t>ホスト</w:t>
            </w:r>
            <w:r w:rsidRPr="001C646B">
              <w:rPr>
                <w:rFonts w:hint="eastAsia" w:ascii="BIZ UDゴシック" w:hAnsi="BIZ UDゴシック"/>
                <w:sz w:val="18"/>
                <w:szCs w:val="18"/>
              </w:rPr>
              <w:t>サーバ</w:t>
            </w:r>
            <w:r w:rsidRPr="001C646B">
              <w:rPr>
                <w:rFonts w:ascii="BIZ UDゴシック" w:hAnsi="BIZ UDゴシック"/>
                <w:sz w:val="18"/>
                <w:szCs w:val="18"/>
              </w:rPr>
              <w:t>)</w:t>
            </w:r>
          </w:p>
        </w:tc>
        <w:tc>
          <w:tcPr>
            <w:tcW w:w="7354" w:type="dxa"/>
            <w:hideMark/>
          </w:tcPr>
          <w:p w:rsidRPr="001C646B" w:rsidR="00E82587" w:rsidP="00055813" w:rsidRDefault="00E82587" w14:paraId="32B9F2FF" w14:textId="5963FECA">
            <w:pPr>
              <w:widowControl/>
              <w:spacing w:after="168"/>
              <w:rPr>
                <w:rFonts w:ascii="BIZ UDゴシック" w:hAnsi="BIZ UDゴシック"/>
                <w:sz w:val="18"/>
                <w:szCs w:val="18"/>
              </w:rPr>
            </w:pPr>
            <w:r w:rsidRPr="001C646B">
              <w:rPr>
                <w:rFonts w:hint="eastAsia" w:ascii="BIZ UDゴシック" w:hAnsi="BIZ UDゴシック"/>
                <w:sz w:val="18"/>
                <w:szCs w:val="18"/>
              </w:rPr>
              <w:t>取得したバックアップを使用してリストアを実施する。</w:t>
            </w:r>
          </w:p>
        </w:tc>
        <w:tc>
          <w:tcPr>
            <w:tcW w:w="2940" w:type="dxa"/>
            <w:hideMark/>
          </w:tcPr>
          <w:p w:rsidRPr="001C646B" w:rsidR="00E82587" w:rsidP="00055813" w:rsidRDefault="00E82587" w14:paraId="22ABDC95" w14:textId="210380B4">
            <w:pPr>
              <w:widowControl/>
              <w:spacing w:after="168"/>
              <w:rPr>
                <w:rFonts w:ascii="BIZ UDゴシック" w:hAnsi="BIZ UDゴシック"/>
                <w:sz w:val="18"/>
                <w:szCs w:val="18"/>
              </w:rPr>
            </w:pPr>
            <w:r w:rsidRPr="001C646B">
              <w:rPr>
                <w:rFonts w:hint="eastAsia" w:ascii="BIZ UDゴシック" w:hAnsi="BIZ UDゴシック"/>
                <w:sz w:val="18"/>
                <w:szCs w:val="18"/>
              </w:rPr>
              <w:t>サーバ障害、</w:t>
            </w:r>
            <w:r w:rsidRPr="001C646B">
              <w:rPr>
                <w:rFonts w:ascii="BIZ UDゴシック" w:hAnsi="BIZ UDゴシック"/>
                <w:sz w:val="18"/>
                <w:szCs w:val="18"/>
              </w:rPr>
              <w:t>OS</w:t>
            </w:r>
            <w:r w:rsidRPr="001C646B">
              <w:rPr>
                <w:rFonts w:hint="eastAsia" w:ascii="BIZ UDゴシック" w:hAnsi="BIZ UDゴシック"/>
                <w:sz w:val="18"/>
                <w:szCs w:val="18"/>
              </w:rPr>
              <w:t>障害発生時</w:t>
            </w:r>
          </w:p>
        </w:tc>
      </w:tr>
      <w:tr w:rsidRPr="00333CCD" w:rsidR="00E82587" w:rsidTr="00894F28" w14:paraId="240E2848" w14:textId="77777777">
        <w:tc>
          <w:tcPr>
            <w:tcW w:w="3703" w:type="dxa"/>
            <w:hideMark/>
          </w:tcPr>
          <w:p w:rsidRPr="001C646B" w:rsidR="00E82587" w:rsidP="00055813" w:rsidRDefault="00E82587" w14:paraId="6A0F3E49" w14:textId="37E87AB4">
            <w:pPr>
              <w:widowControl/>
              <w:spacing w:after="168"/>
              <w:rPr>
                <w:rFonts w:ascii="BIZ UDゴシック" w:hAnsi="BIZ UDゴシック"/>
                <w:sz w:val="18"/>
                <w:szCs w:val="18"/>
              </w:rPr>
            </w:pPr>
            <w:r w:rsidRPr="001C646B">
              <w:rPr>
                <w:rFonts w:hint="eastAsia" w:ascii="BIZ UDゴシック" w:hAnsi="BIZ UDゴシック"/>
                <w:sz w:val="18"/>
                <w:szCs w:val="18"/>
              </w:rPr>
              <w:t>リストア</w:t>
            </w:r>
            <w:r w:rsidRPr="001C646B">
              <w:rPr>
                <w:rFonts w:ascii="BIZ UDゴシック" w:hAnsi="BIZ UDゴシック"/>
                <w:sz w:val="18"/>
                <w:szCs w:val="18"/>
              </w:rPr>
              <w:t>(</w:t>
            </w:r>
            <w:r w:rsidRPr="001C646B">
              <w:rPr>
                <w:rFonts w:hint="eastAsia" w:ascii="BIZ UDゴシック" w:hAnsi="BIZ UDゴシック"/>
                <w:sz w:val="18"/>
                <w:szCs w:val="18"/>
              </w:rPr>
              <w:t>運用管理サーバ</w:t>
            </w:r>
            <w:r w:rsidRPr="001C646B">
              <w:rPr>
                <w:rFonts w:ascii="BIZ UDゴシック" w:hAnsi="BIZ UDゴシック"/>
                <w:sz w:val="18"/>
                <w:szCs w:val="18"/>
              </w:rPr>
              <w:t>)</w:t>
            </w:r>
          </w:p>
        </w:tc>
        <w:tc>
          <w:tcPr>
            <w:tcW w:w="7354" w:type="dxa"/>
            <w:hideMark/>
          </w:tcPr>
          <w:p w:rsidRPr="001C646B" w:rsidR="00E82587" w:rsidP="00055813" w:rsidRDefault="00E82587" w14:paraId="65D56F14" w14:textId="6CB819B0">
            <w:pPr>
              <w:widowControl/>
              <w:spacing w:after="168"/>
              <w:rPr>
                <w:rFonts w:ascii="BIZ UDゴシック" w:hAnsi="BIZ UDゴシック"/>
                <w:sz w:val="18"/>
                <w:szCs w:val="18"/>
              </w:rPr>
            </w:pPr>
            <w:r w:rsidRPr="001C646B">
              <w:rPr>
                <w:rFonts w:hint="eastAsia" w:ascii="BIZ UDゴシック" w:hAnsi="BIZ UDゴシック"/>
                <w:sz w:val="18"/>
                <w:szCs w:val="18"/>
              </w:rPr>
              <w:t>取得したバックアップを使用してリストアを実施する。</w:t>
            </w:r>
          </w:p>
        </w:tc>
        <w:tc>
          <w:tcPr>
            <w:tcW w:w="2940" w:type="dxa"/>
            <w:hideMark/>
          </w:tcPr>
          <w:p w:rsidRPr="001C646B" w:rsidR="00E82587" w:rsidP="00055813" w:rsidRDefault="00E82587" w14:paraId="48133612" w14:textId="3C86536D">
            <w:pPr>
              <w:widowControl/>
              <w:spacing w:after="168"/>
              <w:rPr>
                <w:rFonts w:ascii="BIZ UDゴシック" w:hAnsi="BIZ UDゴシック"/>
                <w:sz w:val="18"/>
                <w:szCs w:val="18"/>
              </w:rPr>
            </w:pPr>
            <w:r w:rsidRPr="001C646B">
              <w:rPr>
                <w:rFonts w:hint="eastAsia" w:ascii="BIZ UDゴシック" w:hAnsi="BIZ UDゴシック"/>
                <w:sz w:val="18"/>
                <w:szCs w:val="18"/>
              </w:rPr>
              <w:t>サーバ障害、</w:t>
            </w:r>
            <w:r w:rsidRPr="001C646B">
              <w:rPr>
                <w:rFonts w:ascii="BIZ UDゴシック" w:hAnsi="BIZ UDゴシック"/>
                <w:sz w:val="18"/>
                <w:szCs w:val="18"/>
              </w:rPr>
              <w:t>OS</w:t>
            </w:r>
            <w:r w:rsidRPr="001C646B">
              <w:rPr>
                <w:rFonts w:hint="eastAsia" w:ascii="BIZ UDゴシック" w:hAnsi="BIZ UDゴシック"/>
                <w:sz w:val="18"/>
                <w:szCs w:val="18"/>
              </w:rPr>
              <w:t>障害発生時</w:t>
            </w:r>
          </w:p>
        </w:tc>
      </w:tr>
      <w:tr w:rsidRPr="00333CCD" w:rsidR="00E82587" w:rsidTr="00894F28" w14:paraId="1DFA608F" w14:textId="77777777">
        <w:tc>
          <w:tcPr>
            <w:tcW w:w="3703" w:type="dxa"/>
            <w:hideMark/>
          </w:tcPr>
          <w:p w:rsidRPr="001C646B" w:rsidR="00E82587" w:rsidP="00055813" w:rsidRDefault="00E82587" w14:paraId="4E2C2088" w14:textId="3DB5B303">
            <w:pPr>
              <w:widowControl/>
              <w:spacing w:after="168"/>
              <w:rPr>
                <w:rFonts w:ascii="BIZ UDゴシック" w:hAnsi="BIZ UDゴシック"/>
                <w:sz w:val="18"/>
                <w:szCs w:val="18"/>
              </w:rPr>
            </w:pPr>
            <w:r w:rsidRPr="001C646B">
              <w:rPr>
                <w:rFonts w:hint="eastAsia" w:ascii="BIZ UDゴシック" w:hAnsi="BIZ UDゴシック"/>
                <w:sz w:val="18"/>
                <w:szCs w:val="18"/>
              </w:rPr>
              <w:t>リストア</w:t>
            </w:r>
            <w:r w:rsidRPr="001C646B">
              <w:rPr>
                <w:rFonts w:ascii="BIZ UDゴシック" w:hAnsi="BIZ UDゴシック"/>
                <w:sz w:val="18"/>
                <w:szCs w:val="18"/>
              </w:rPr>
              <w:t>(</w:t>
            </w:r>
            <w:r w:rsidRPr="001C646B">
              <w:rPr>
                <w:rFonts w:hint="eastAsia" w:ascii="BIZ UDゴシック" w:hAnsi="BIZ UDゴシック"/>
                <w:sz w:val="18"/>
                <w:szCs w:val="18"/>
              </w:rPr>
              <w:t>キャッシュサーバ</w:t>
            </w:r>
            <w:r w:rsidRPr="001C646B">
              <w:rPr>
                <w:rFonts w:ascii="BIZ UDゴシック" w:hAnsi="BIZ UDゴシック"/>
                <w:sz w:val="18"/>
                <w:szCs w:val="18"/>
              </w:rPr>
              <w:t>)</w:t>
            </w:r>
          </w:p>
        </w:tc>
        <w:tc>
          <w:tcPr>
            <w:tcW w:w="7354" w:type="dxa"/>
            <w:hideMark/>
          </w:tcPr>
          <w:p w:rsidRPr="001C646B" w:rsidR="00E82587" w:rsidP="00055813" w:rsidRDefault="00E82587" w14:paraId="0DE8DB19" w14:textId="7EA160D0">
            <w:pPr>
              <w:widowControl/>
              <w:spacing w:after="168"/>
              <w:rPr>
                <w:rFonts w:ascii="BIZ UDゴシック" w:hAnsi="BIZ UDゴシック"/>
                <w:sz w:val="18"/>
                <w:szCs w:val="18"/>
              </w:rPr>
            </w:pPr>
            <w:r w:rsidRPr="001C646B">
              <w:rPr>
                <w:rFonts w:hint="eastAsia" w:ascii="BIZ UDゴシック" w:hAnsi="BIZ UDゴシック"/>
                <w:sz w:val="18"/>
                <w:szCs w:val="18"/>
              </w:rPr>
              <w:t>仮想アプライアンスイメージを使用して</w:t>
            </w:r>
            <w:r w:rsidRPr="001C646B" w:rsidR="002558A6">
              <w:rPr>
                <w:rFonts w:hint="eastAsia" w:ascii="BIZ UDゴシック" w:hAnsi="BIZ UDゴシック"/>
                <w:sz w:val="18"/>
                <w:szCs w:val="18"/>
              </w:rPr>
              <w:t>作成</w:t>
            </w:r>
            <w:r w:rsidRPr="001C646B">
              <w:rPr>
                <w:rFonts w:hint="eastAsia" w:ascii="BIZ UDゴシック" w:hAnsi="BIZ UDゴシック"/>
                <w:sz w:val="18"/>
                <w:szCs w:val="18"/>
              </w:rPr>
              <w:t>する。</w:t>
            </w:r>
          </w:p>
        </w:tc>
        <w:tc>
          <w:tcPr>
            <w:tcW w:w="2940" w:type="dxa"/>
            <w:hideMark/>
          </w:tcPr>
          <w:p w:rsidRPr="001C646B" w:rsidR="00E82587" w:rsidP="00055813" w:rsidRDefault="00E82587" w14:paraId="392A11D1" w14:textId="1F9E63CC">
            <w:pPr>
              <w:widowControl/>
              <w:spacing w:after="168"/>
              <w:rPr>
                <w:rFonts w:ascii="BIZ UDゴシック" w:hAnsi="BIZ UDゴシック"/>
                <w:sz w:val="18"/>
                <w:szCs w:val="18"/>
              </w:rPr>
            </w:pPr>
            <w:r w:rsidRPr="001C646B">
              <w:rPr>
                <w:rFonts w:hint="eastAsia" w:ascii="BIZ UDゴシック" w:hAnsi="BIZ UDゴシック"/>
                <w:sz w:val="18"/>
                <w:szCs w:val="18"/>
              </w:rPr>
              <w:t>サーバ障害、</w:t>
            </w:r>
            <w:r w:rsidRPr="001C646B">
              <w:rPr>
                <w:rFonts w:ascii="BIZ UDゴシック" w:hAnsi="BIZ UDゴシック"/>
                <w:sz w:val="18"/>
                <w:szCs w:val="18"/>
              </w:rPr>
              <w:t>OS</w:t>
            </w:r>
            <w:r w:rsidRPr="001C646B">
              <w:rPr>
                <w:rFonts w:hint="eastAsia" w:ascii="BIZ UDゴシック" w:hAnsi="BIZ UDゴシック"/>
                <w:sz w:val="18"/>
                <w:szCs w:val="18"/>
              </w:rPr>
              <w:t>障害発生時</w:t>
            </w:r>
          </w:p>
        </w:tc>
      </w:tr>
      <w:tr w:rsidRPr="00333CCD" w:rsidR="00E82587" w:rsidTr="00894F28" w14:paraId="5F452116" w14:textId="77777777">
        <w:tc>
          <w:tcPr>
            <w:tcW w:w="3703" w:type="dxa"/>
            <w:hideMark/>
          </w:tcPr>
          <w:p w:rsidRPr="001C646B" w:rsidR="00E82587" w:rsidP="00055813" w:rsidRDefault="00E82587" w14:paraId="29571B6D" w14:textId="673F6109">
            <w:pPr>
              <w:widowControl/>
              <w:spacing w:after="168"/>
              <w:rPr>
                <w:rFonts w:ascii="BIZ UDゴシック" w:hAnsi="BIZ UDゴシック"/>
                <w:sz w:val="18"/>
                <w:szCs w:val="18"/>
              </w:rPr>
            </w:pPr>
            <w:r w:rsidRPr="001C646B">
              <w:rPr>
                <w:rFonts w:hint="eastAsia" w:ascii="BIZ UDゴシック" w:hAnsi="BIZ UDゴシック"/>
                <w:sz w:val="18"/>
                <w:szCs w:val="18"/>
              </w:rPr>
              <w:t>ファイルデータリストア</w:t>
            </w:r>
            <w:r w:rsidRPr="001C646B">
              <w:rPr>
                <w:rFonts w:ascii="BIZ UDゴシック" w:hAnsi="BIZ UDゴシック"/>
                <w:sz w:val="18"/>
                <w:szCs w:val="18"/>
              </w:rPr>
              <w:t>(</w:t>
            </w:r>
            <w:proofErr w:type="spellStart"/>
            <w:r w:rsidRPr="001C646B">
              <w:rPr>
                <w:rFonts w:ascii="BIZ UDゴシック" w:hAnsi="BIZ UDゴシック"/>
                <w:sz w:val="18"/>
                <w:szCs w:val="18"/>
              </w:rPr>
              <w:t>FSx</w:t>
            </w:r>
            <w:proofErr w:type="spellEnd"/>
            <w:r w:rsidRPr="001C646B">
              <w:rPr>
                <w:rFonts w:ascii="BIZ UDゴシック" w:hAnsi="BIZ UDゴシック"/>
                <w:sz w:val="18"/>
                <w:szCs w:val="18"/>
              </w:rPr>
              <w:t>)</w:t>
            </w:r>
          </w:p>
        </w:tc>
        <w:tc>
          <w:tcPr>
            <w:tcW w:w="7354" w:type="dxa"/>
            <w:hideMark/>
          </w:tcPr>
          <w:p w:rsidRPr="001C646B" w:rsidR="00E82587" w:rsidP="00055813" w:rsidRDefault="00E82587" w14:paraId="0DC3F766" w14:textId="057A811F">
            <w:pPr>
              <w:widowControl/>
              <w:spacing w:after="168"/>
              <w:rPr>
                <w:rFonts w:ascii="BIZ UDゴシック" w:hAnsi="BIZ UDゴシック"/>
                <w:sz w:val="18"/>
                <w:szCs w:val="18"/>
              </w:rPr>
            </w:pPr>
            <w:r w:rsidRPr="001C646B">
              <w:rPr>
                <w:rFonts w:hint="eastAsia" w:ascii="BIZ UDゴシック" w:hAnsi="BIZ UDゴシック"/>
                <w:sz w:val="18"/>
                <w:szCs w:val="18"/>
              </w:rPr>
              <w:t>各部門フォルダ配下にあるファイルデータを復元する必要がある場合、ボリュームシャドウコピーからファイルデータリストアを実施する。</w:t>
            </w:r>
          </w:p>
        </w:tc>
        <w:tc>
          <w:tcPr>
            <w:tcW w:w="2940" w:type="dxa"/>
            <w:hideMark/>
          </w:tcPr>
          <w:p w:rsidRPr="001C646B" w:rsidR="00E82587" w:rsidP="00055813" w:rsidRDefault="00E82587" w14:paraId="31F6AC84" w14:textId="6388EA67">
            <w:pPr>
              <w:widowControl/>
              <w:spacing w:after="168"/>
              <w:rPr>
                <w:rFonts w:ascii="BIZ UDゴシック" w:hAnsi="BIZ UDゴシック"/>
                <w:sz w:val="18"/>
                <w:szCs w:val="18"/>
              </w:rPr>
            </w:pPr>
            <w:r w:rsidRPr="001C646B">
              <w:rPr>
                <w:rFonts w:hint="eastAsia" w:ascii="BIZ UDゴシック" w:hAnsi="BIZ UDゴシック"/>
                <w:sz w:val="18"/>
                <w:szCs w:val="18"/>
              </w:rPr>
              <w:t>各</w:t>
            </w:r>
            <w:r w:rsidRPr="001C646B">
              <w:rPr>
                <w:rFonts w:ascii="BIZ UDゴシック" w:hAnsi="BIZ UDゴシック"/>
                <w:sz w:val="18"/>
                <w:szCs w:val="18"/>
              </w:rPr>
              <w:t>RD</w:t>
            </w:r>
            <w:r w:rsidRPr="001C646B">
              <w:rPr>
                <w:rFonts w:hint="eastAsia" w:ascii="BIZ UDゴシック" w:hAnsi="BIZ UDゴシック"/>
                <w:sz w:val="18"/>
                <w:szCs w:val="18"/>
              </w:rPr>
              <w:t>部門にて</w:t>
            </w:r>
            <w:r w:rsidRPr="001C646B" w:rsidR="00C8029C">
              <w:rPr>
                <w:rFonts w:hint="eastAsia" w:ascii="BIZ UDゴシック" w:hAnsi="BIZ UDゴシック"/>
                <w:sz w:val="18"/>
                <w:szCs w:val="18"/>
              </w:rPr>
              <w:t>ファイルデータ復元要件発生時</w:t>
            </w:r>
          </w:p>
        </w:tc>
      </w:tr>
      <w:tr w:rsidRPr="00333CCD" w:rsidR="00E82587" w:rsidTr="00894F28" w14:paraId="0146328A" w14:textId="77777777">
        <w:tc>
          <w:tcPr>
            <w:tcW w:w="3703" w:type="dxa"/>
            <w:hideMark/>
          </w:tcPr>
          <w:p w:rsidRPr="001C646B" w:rsidR="00E82587" w:rsidP="00055813" w:rsidRDefault="00E82587" w14:paraId="7A1340B9" w14:textId="7BE76CF1">
            <w:pPr>
              <w:widowControl/>
              <w:spacing w:after="168"/>
              <w:rPr>
                <w:rFonts w:ascii="BIZ UDゴシック" w:hAnsi="BIZ UDゴシック"/>
                <w:sz w:val="18"/>
                <w:szCs w:val="18"/>
              </w:rPr>
            </w:pPr>
            <w:r w:rsidRPr="001C646B">
              <w:rPr>
                <w:rFonts w:hint="eastAsia" w:ascii="BIZ UDゴシック" w:hAnsi="BIZ UDゴシック"/>
                <w:sz w:val="18"/>
                <w:szCs w:val="18"/>
              </w:rPr>
              <w:t>ファイルデータリストア</w:t>
            </w:r>
            <w:r w:rsidRPr="001C646B">
              <w:rPr>
                <w:rFonts w:ascii="BIZ UDゴシック" w:hAnsi="BIZ UDゴシック"/>
                <w:sz w:val="18"/>
                <w:szCs w:val="18"/>
              </w:rPr>
              <w:t>(S3)</w:t>
            </w:r>
          </w:p>
        </w:tc>
        <w:tc>
          <w:tcPr>
            <w:tcW w:w="7354" w:type="dxa"/>
            <w:hideMark/>
          </w:tcPr>
          <w:p w:rsidRPr="001C646B" w:rsidR="00E82587" w:rsidP="00055813" w:rsidRDefault="00E82587" w14:paraId="4FA70373" w14:textId="784B5A20">
            <w:pPr>
              <w:widowControl/>
              <w:spacing w:after="168"/>
              <w:rPr>
                <w:rFonts w:ascii="BIZ UDゴシック" w:hAnsi="BIZ UDゴシック"/>
                <w:sz w:val="18"/>
                <w:szCs w:val="18"/>
              </w:rPr>
            </w:pPr>
            <w:r w:rsidRPr="001C646B">
              <w:rPr>
                <w:rFonts w:hint="eastAsia" w:ascii="BIZ UDゴシック" w:hAnsi="BIZ UDゴシック"/>
                <w:sz w:val="18"/>
                <w:szCs w:val="18"/>
              </w:rPr>
              <w:t>各部門フォルダ配下にあるファイルデータを復元する必要がある場合、バージョニングからファイルデータリストアを実施する。</w:t>
            </w:r>
          </w:p>
        </w:tc>
        <w:tc>
          <w:tcPr>
            <w:tcW w:w="2940" w:type="dxa"/>
            <w:hideMark/>
          </w:tcPr>
          <w:p w:rsidRPr="001C646B" w:rsidR="00E82587" w:rsidP="00055813" w:rsidRDefault="00E82587" w14:paraId="553C3190" w14:textId="08A69422">
            <w:pPr>
              <w:widowControl/>
              <w:spacing w:after="168"/>
              <w:rPr>
                <w:rFonts w:ascii="BIZ UDゴシック" w:hAnsi="BIZ UDゴシック"/>
                <w:sz w:val="18"/>
                <w:szCs w:val="18"/>
              </w:rPr>
            </w:pPr>
            <w:r w:rsidRPr="001C646B">
              <w:rPr>
                <w:rFonts w:hint="eastAsia" w:ascii="BIZ UDゴシック" w:hAnsi="BIZ UDゴシック"/>
                <w:sz w:val="18"/>
                <w:szCs w:val="18"/>
              </w:rPr>
              <w:t>各</w:t>
            </w:r>
            <w:r w:rsidRPr="001C646B">
              <w:rPr>
                <w:rFonts w:ascii="BIZ UDゴシック" w:hAnsi="BIZ UDゴシック"/>
                <w:sz w:val="18"/>
                <w:szCs w:val="18"/>
              </w:rPr>
              <w:t>RD</w:t>
            </w:r>
            <w:r w:rsidRPr="001C646B">
              <w:rPr>
                <w:rFonts w:hint="eastAsia" w:ascii="BIZ UDゴシック" w:hAnsi="BIZ UDゴシック"/>
                <w:sz w:val="18"/>
                <w:szCs w:val="18"/>
              </w:rPr>
              <w:t>部門依頼発生時</w:t>
            </w:r>
          </w:p>
        </w:tc>
      </w:tr>
    </w:tbl>
    <w:p w:rsidRPr="001C646B" w:rsidR="00796BA6" w:rsidP="00796BA6" w:rsidRDefault="00796BA6" w14:paraId="3C00A8BD" w14:textId="77777777">
      <w:pPr>
        <w:ind w:left="425"/>
        <w:rPr>
          <w:rFonts w:ascii="BIZ UDゴシック" w:hAnsi="BIZ UDゴシック"/>
          <w:sz w:val="18"/>
          <w:szCs w:val="18"/>
        </w:rPr>
      </w:pPr>
    </w:p>
    <w:p w:rsidRPr="001C646B" w:rsidR="00004666" w:rsidRDefault="00004666" w14:paraId="03A3BE20" w14:textId="77777777">
      <w:pPr>
        <w:widowControl/>
        <w:snapToGrid/>
        <w:spacing w:line="240" w:lineRule="auto"/>
        <w:jc w:val="left"/>
        <w:rPr>
          <w:rFonts w:ascii="BIZ UDゴシック" w:hAnsi="BIZ UDゴシック" w:cs="BIZ UDゴシック"/>
          <w:b/>
          <w:sz w:val="18"/>
          <w:szCs w:val="18"/>
          <w:u w:val="single"/>
        </w:rPr>
      </w:pPr>
      <w:r w:rsidRPr="001C646B">
        <w:rPr>
          <w:rFonts w:ascii="BIZ UDゴシック" w:hAnsi="BIZ UDゴシック"/>
          <w:sz w:val="18"/>
          <w:szCs w:val="18"/>
        </w:rPr>
        <w:br w:type="page"/>
      </w:r>
    </w:p>
    <w:p w:rsidRPr="000006AB" w:rsidR="00796BA6" w:rsidP="00C80635" w:rsidRDefault="00796BA6" w14:paraId="00E0B65C" w14:textId="254FDB7B">
      <w:pPr>
        <w:pStyle w:val="2"/>
      </w:pPr>
      <w:bookmarkStart w:name="_Toc202274426" w:id="2302"/>
      <w:r w:rsidRPr="000006AB">
        <w:rPr>
          <w:rFonts w:hint="eastAsia"/>
        </w:rPr>
        <w:t>保守契約管理</w:t>
      </w:r>
      <w:bookmarkEnd w:id="2302"/>
    </w:p>
    <w:p w:rsidRPr="000006AB" w:rsidR="00796BA6" w:rsidP="00C80635" w:rsidRDefault="00796BA6" w14:paraId="7FC95C84" w14:textId="77777777">
      <w:pPr>
        <w:pStyle w:val="3"/>
      </w:pPr>
      <w:bookmarkStart w:name="_Toc202274427" w:id="2303"/>
      <w:r w:rsidRPr="000006AB">
        <w:rPr>
          <w:rFonts w:hint="eastAsia"/>
        </w:rPr>
        <w:t>運用方針</w:t>
      </w:r>
      <w:bookmarkEnd w:id="2303"/>
    </w:p>
    <w:p w:rsidRPr="001C646B" w:rsidR="00743D1A" w:rsidP="00743D1A" w:rsidRDefault="00796BA6" w14:paraId="62CDC633" w14:textId="346375D6">
      <w:pPr>
        <w:pStyle w:val="a9"/>
        <w:ind w:left="425"/>
        <w:rPr>
          <w:rFonts w:ascii="BIZ UDゴシック" w:hAnsi="BIZ UDゴシック"/>
          <w:sz w:val="18"/>
          <w:szCs w:val="18"/>
        </w:rPr>
      </w:pPr>
      <w:r w:rsidRPr="001C646B">
        <w:rPr>
          <w:rFonts w:hint="eastAsia" w:ascii="BIZ UDゴシック" w:hAnsi="BIZ UDゴシック"/>
          <w:sz w:val="18"/>
          <w:szCs w:val="18"/>
        </w:rPr>
        <w:t>機器故障時に迅速な対応を実現できるよう、以下の方針に基づいて本システムの保守契約更新</w:t>
      </w:r>
      <w:r w:rsidRPr="001C646B" w:rsidR="00743D1A">
        <w:rPr>
          <w:rFonts w:hint="eastAsia" w:ascii="BIZ UDゴシック" w:hAnsi="BIZ UDゴシック"/>
          <w:sz w:val="18"/>
          <w:szCs w:val="18"/>
        </w:rPr>
        <w:t>に必要な処理</w:t>
      </w:r>
      <w:r w:rsidRPr="001C646B">
        <w:rPr>
          <w:rFonts w:hint="eastAsia" w:ascii="BIZ UDゴシック" w:hAnsi="BIZ UDゴシック"/>
          <w:sz w:val="18"/>
          <w:szCs w:val="18"/>
        </w:rPr>
        <w:t>を実施する。</w:t>
      </w:r>
    </w:p>
    <w:p w:rsidRPr="001C646B" w:rsidR="00796BA6" w:rsidP="006B2B21" w:rsidRDefault="00796BA6" w14:paraId="421B1EF2" w14:textId="77777777">
      <w:pPr>
        <w:pStyle w:val="a9"/>
        <w:numPr>
          <w:ilvl w:val="1"/>
          <w:numId w:val="10"/>
        </w:numPr>
        <w:rPr>
          <w:rFonts w:ascii="BIZ UDゴシック" w:hAnsi="BIZ UDゴシック"/>
          <w:sz w:val="18"/>
          <w:szCs w:val="18"/>
        </w:rPr>
      </w:pPr>
      <w:r w:rsidRPr="001C646B">
        <w:rPr>
          <w:rFonts w:hint="eastAsia" w:ascii="BIZ UDゴシック" w:hAnsi="BIZ UDゴシック"/>
          <w:sz w:val="18"/>
          <w:szCs w:val="18"/>
        </w:rPr>
        <w:t>契約情報の最新化：保守契約の内容・期間・問合せ等の情報を常に最新の状態に保ち、適切に管理する。</w:t>
      </w:r>
    </w:p>
    <w:p w:rsidRPr="001C646B" w:rsidR="00796BA6" w:rsidP="006B2B21" w:rsidRDefault="00796BA6" w14:paraId="257F0002" w14:textId="3E111D02">
      <w:pPr>
        <w:pStyle w:val="a9"/>
        <w:numPr>
          <w:ilvl w:val="1"/>
          <w:numId w:val="10"/>
        </w:numPr>
        <w:rPr>
          <w:rFonts w:ascii="BIZ UDゴシック" w:hAnsi="BIZ UDゴシック"/>
          <w:sz w:val="18"/>
          <w:szCs w:val="18"/>
        </w:rPr>
      </w:pPr>
      <w:r w:rsidRPr="001C646B">
        <w:rPr>
          <w:rFonts w:hint="eastAsia" w:ascii="BIZ UDゴシック" w:hAnsi="BIZ UDゴシック"/>
          <w:sz w:val="18"/>
          <w:szCs w:val="18"/>
        </w:rPr>
        <w:t>契約更新の適時対応：</w:t>
      </w:r>
      <w:r w:rsidRPr="001C646B" w:rsidR="00743D1A">
        <w:rPr>
          <w:rFonts w:hint="eastAsia" w:ascii="BIZ UDゴシック" w:hAnsi="BIZ UDゴシック"/>
          <w:sz w:val="18"/>
          <w:szCs w:val="18"/>
        </w:rPr>
        <w:t>製品の安定した継続利用のため、</w:t>
      </w:r>
      <w:r w:rsidRPr="001C646B">
        <w:rPr>
          <w:rFonts w:hint="eastAsia" w:ascii="BIZ UDゴシック" w:hAnsi="BIZ UDゴシック"/>
          <w:sz w:val="18"/>
          <w:szCs w:val="18"/>
        </w:rPr>
        <w:t>保守契約期間終了前に適時</w:t>
      </w:r>
      <w:r w:rsidRPr="001C646B" w:rsidR="00743D1A">
        <w:rPr>
          <w:rFonts w:hint="eastAsia" w:ascii="BIZ UDゴシック" w:hAnsi="BIZ UDゴシック"/>
          <w:sz w:val="18"/>
          <w:szCs w:val="18"/>
        </w:rPr>
        <w:t>見積取得</w:t>
      </w:r>
      <w:r w:rsidRPr="001C646B">
        <w:rPr>
          <w:rFonts w:hint="eastAsia" w:ascii="BIZ UDゴシック" w:hAnsi="BIZ UDゴシック"/>
          <w:sz w:val="18"/>
          <w:szCs w:val="18"/>
        </w:rPr>
        <w:t>を行い、</w:t>
      </w:r>
      <w:r w:rsidRPr="001C646B" w:rsidR="00743D1A">
        <w:rPr>
          <w:rFonts w:hint="eastAsia" w:ascii="BIZ UDゴシック" w:hAnsi="BIZ UDゴシック"/>
          <w:sz w:val="18"/>
          <w:szCs w:val="18"/>
        </w:rPr>
        <w:t>ICT戦が契約更新できる状態を実現する</w:t>
      </w:r>
      <w:r w:rsidRPr="001C646B">
        <w:rPr>
          <w:rFonts w:hint="eastAsia" w:ascii="BIZ UDゴシック" w:hAnsi="BIZ UDゴシック"/>
          <w:sz w:val="18"/>
          <w:szCs w:val="18"/>
        </w:rPr>
        <w:t>。</w:t>
      </w:r>
    </w:p>
    <w:p w:rsidR="008C3267" w:rsidP="008C3267" w:rsidRDefault="008C3267" w14:paraId="1FB3366E" w14:textId="77777777">
      <w:pPr>
        <w:pStyle w:val="3"/>
        <w:numPr>
          <w:ilvl w:val="0"/>
          <w:numId w:val="0"/>
        </w:numPr>
        <w:ind w:left="425" w:hanging="425"/>
      </w:pPr>
      <w:bookmarkStart w:name="_Toc184981690" w:id="2304"/>
      <w:bookmarkStart w:name="_Toc184985269" w:id="2305"/>
      <w:bookmarkStart w:name="_Toc184985627" w:id="2306"/>
      <w:bookmarkStart w:name="_Toc184985779" w:id="2307"/>
      <w:bookmarkEnd w:id="2304"/>
      <w:bookmarkEnd w:id="2305"/>
      <w:bookmarkEnd w:id="2306"/>
      <w:bookmarkEnd w:id="2307"/>
    </w:p>
    <w:p w:rsidRPr="000006AB" w:rsidR="00796BA6" w:rsidP="00C80635" w:rsidRDefault="00796BA6" w14:paraId="14924DE1" w14:textId="03564574">
      <w:pPr>
        <w:pStyle w:val="3"/>
      </w:pPr>
      <w:bookmarkStart w:name="_Toc202274428" w:id="2308"/>
      <w:r w:rsidRPr="000006AB">
        <w:t>作業一覧</w:t>
      </w:r>
      <w:bookmarkEnd w:id="2308"/>
    </w:p>
    <w:tbl>
      <w:tblPr>
        <w:tblStyle w:val="af2"/>
        <w:tblW w:w="0" w:type="auto"/>
        <w:tblInd w:w="-5" w:type="dxa"/>
        <w:tblLook w:val="04A0" w:firstRow="1" w:lastRow="0" w:firstColumn="1" w:lastColumn="0" w:noHBand="0" w:noVBand="1"/>
      </w:tblPr>
      <w:tblGrid>
        <w:gridCol w:w="1985"/>
        <w:gridCol w:w="9639"/>
        <w:gridCol w:w="2373"/>
      </w:tblGrid>
      <w:tr w:rsidRPr="00434ECA" w:rsidR="008317A0" w:rsidTr="00EC2108" w14:paraId="69451CB6" w14:textId="77777777">
        <w:trPr>
          <w:trHeight w:val="495"/>
        </w:trPr>
        <w:tc>
          <w:tcPr>
            <w:tcW w:w="1985" w:type="dxa"/>
            <w:shd w:val="clear" w:color="auto" w:fill="D9F2D0" w:themeFill="accent6" w:themeFillTint="33"/>
          </w:tcPr>
          <w:p w:rsidRPr="001C646B" w:rsidR="00796BA6" w:rsidP="000006AB" w:rsidRDefault="00796BA6" w14:paraId="219CF662" w14:textId="54D0D3C7">
            <w:pPr>
              <w:rPr>
                <w:rFonts w:ascii="BIZ UDゴシック" w:hAnsi="BIZ UDゴシック"/>
                <w:sz w:val="18"/>
                <w:szCs w:val="18"/>
              </w:rPr>
            </w:pPr>
            <w:r w:rsidRPr="001C646B">
              <w:rPr>
                <w:rFonts w:hint="eastAsia" w:ascii="BIZ UDゴシック" w:hAnsi="BIZ UDゴシック"/>
                <w:sz w:val="18"/>
                <w:szCs w:val="18"/>
              </w:rPr>
              <w:t>運用作業</w:t>
            </w:r>
          </w:p>
        </w:tc>
        <w:tc>
          <w:tcPr>
            <w:tcW w:w="9639" w:type="dxa"/>
            <w:shd w:val="clear" w:color="auto" w:fill="D9F2D0" w:themeFill="accent6" w:themeFillTint="33"/>
          </w:tcPr>
          <w:p w:rsidRPr="001C646B" w:rsidR="00796BA6" w:rsidP="000006AB" w:rsidRDefault="00796BA6" w14:paraId="1DA4D4DC" w14:textId="5F69D7A9">
            <w:pPr>
              <w:rPr>
                <w:rFonts w:ascii="BIZ UDゴシック" w:hAnsi="BIZ UDゴシック"/>
                <w:sz w:val="18"/>
                <w:szCs w:val="18"/>
              </w:rPr>
            </w:pPr>
            <w:r w:rsidRPr="001C646B">
              <w:rPr>
                <w:rFonts w:hint="eastAsia" w:ascii="BIZ UDゴシック" w:hAnsi="BIZ UDゴシック"/>
                <w:sz w:val="18"/>
                <w:szCs w:val="18"/>
              </w:rPr>
              <w:t>内容</w:t>
            </w:r>
          </w:p>
        </w:tc>
        <w:tc>
          <w:tcPr>
            <w:tcW w:w="2373" w:type="dxa"/>
            <w:shd w:val="clear" w:color="auto" w:fill="D9F2D0" w:themeFill="accent6" w:themeFillTint="33"/>
          </w:tcPr>
          <w:p w:rsidRPr="001C646B" w:rsidR="00796BA6" w:rsidP="000006AB" w:rsidRDefault="00796BA6" w14:paraId="5786CBCB" w14:textId="7FF6C20E">
            <w:pPr>
              <w:rPr>
                <w:rFonts w:ascii="BIZ UDゴシック" w:hAnsi="BIZ UDゴシック"/>
                <w:sz w:val="18"/>
                <w:szCs w:val="18"/>
              </w:rPr>
            </w:pPr>
            <w:r w:rsidRPr="001C646B">
              <w:rPr>
                <w:rFonts w:hint="eastAsia" w:ascii="BIZ UDゴシック" w:hAnsi="BIZ UDゴシック"/>
                <w:sz w:val="18"/>
                <w:szCs w:val="18"/>
              </w:rPr>
              <w:t>実施</w:t>
            </w:r>
            <w:r w:rsidRPr="001C646B" w:rsidR="00B45944">
              <w:rPr>
                <w:rFonts w:hint="eastAsia" w:ascii="BIZ UDゴシック" w:hAnsi="BIZ UDゴシック"/>
                <w:sz w:val="18"/>
                <w:szCs w:val="18"/>
              </w:rPr>
              <w:t>トリガー</w:t>
            </w:r>
          </w:p>
        </w:tc>
      </w:tr>
      <w:tr w:rsidRPr="00434ECA" w:rsidR="008317A0" w:rsidTr="00EC2108" w14:paraId="2286C7B3" w14:textId="77777777">
        <w:tc>
          <w:tcPr>
            <w:tcW w:w="1985" w:type="dxa"/>
          </w:tcPr>
          <w:p w:rsidRPr="001C646B" w:rsidR="00AC42D6" w:rsidP="00AC42D6" w:rsidRDefault="00AC42D6" w14:paraId="141C30A6" w14:textId="7FD7AFF0">
            <w:pPr>
              <w:rPr>
                <w:rFonts w:ascii="BIZ UDゴシック" w:hAnsi="BIZ UDゴシック"/>
                <w:sz w:val="18"/>
                <w:szCs w:val="18"/>
              </w:rPr>
            </w:pPr>
            <w:r w:rsidRPr="001C646B">
              <w:rPr>
                <w:rFonts w:hint="eastAsia" w:ascii="BIZ UDゴシック" w:hAnsi="BIZ UDゴシック"/>
                <w:sz w:val="18"/>
                <w:szCs w:val="18"/>
              </w:rPr>
              <w:t>保守契約</w:t>
            </w:r>
            <w:r w:rsidRPr="001C646B" w:rsidR="00743D1A">
              <w:rPr>
                <w:rFonts w:hint="eastAsia" w:ascii="BIZ UDゴシック" w:hAnsi="BIZ UDゴシック"/>
                <w:sz w:val="18"/>
                <w:szCs w:val="18"/>
              </w:rPr>
              <w:t>の更新</w:t>
            </w:r>
          </w:p>
        </w:tc>
        <w:tc>
          <w:tcPr>
            <w:tcW w:w="9639" w:type="dxa"/>
          </w:tcPr>
          <w:p w:rsidRPr="001C646B" w:rsidR="00AC42D6" w:rsidP="00AC42D6" w:rsidRDefault="00743D1A" w14:paraId="03735F23" w14:textId="126D422F">
            <w:pPr>
              <w:tabs>
                <w:tab w:val="left" w:pos="7550"/>
              </w:tabs>
              <w:rPr>
                <w:rFonts w:ascii="BIZ UDゴシック" w:hAnsi="BIZ UDゴシック"/>
                <w:sz w:val="18"/>
                <w:szCs w:val="18"/>
              </w:rPr>
            </w:pPr>
            <w:r w:rsidRPr="001C646B">
              <w:rPr>
                <w:rFonts w:hint="eastAsia" w:ascii="BIZ UDゴシック" w:hAnsi="BIZ UDゴシック"/>
                <w:sz w:val="18"/>
                <w:szCs w:val="18"/>
              </w:rPr>
              <w:t>･</w:t>
            </w:r>
            <w:r w:rsidRPr="001C646B" w:rsidR="00AC42D6">
              <w:rPr>
                <w:rFonts w:hint="eastAsia" w:ascii="BIZ UDゴシック" w:hAnsi="BIZ UDゴシック"/>
                <w:sz w:val="18"/>
                <w:szCs w:val="18"/>
              </w:rPr>
              <w:t>保守</w:t>
            </w:r>
            <w:r w:rsidRPr="001C646B" w:rsidR="00773790">
              <w:rPr>
                <w:rFonts w:hint="eastAsia" w:ascii="BIZ UDゴシック" w:hAnsi="BIZ UDゴシック"/>
                <w:sz w:val="18"/>
                <w:szCs w:val="18"/>
              </w:rPr>
              <w:t>、ライセンス期間</w:t>
            </w:r>
            <w:r w:rsidRPr="001C646B" w:rsidR="00AC42D6">
              <w:rPr>
                <w:rFonts w:hint="eastAsia" w:ascii="BIZ UDゴシック" w:hAnsi="BIZ UDゴシック"/>
                <w:sz w:val="18"/>
                <w:szCs w:val="18"/>
              </w:rPr>
              <w:t>終了が近づいた際に保守</w:t>
            </w:r>
            <w:r w:rsidRPr="001C646B" w:rsidR="00773790">
              <w:rPr>
                <w:rFonts w:hint="eastAsia" w:ascii="BIZ UDゴシック" w:hAnsi="BIZ UDゴシック"/>
                <w:sz w:val="18"/>
                <w:szCs w:val="18"/>
              </w:rPr>
              <w:t>、ライセンス</w:t>
            </w:r>
            <w:r w:rsidRPr="001C646B" w:rsidR="00AC42D6">
              <w:rPr>
                <w:rFonts w:hint="eastAsia" w:ascii="BIZ UDゴシック" w:hAnsi="BIZ UDゴシック"/>
                <w:sz w:val="18"/>
                <w:szCs w:val="18"/>
              </w:rPr>
              <w:t>契約更新の見積の取得を実施し、必要情報をICT戦に提供する。</w:t>
            </w:r>
          </w:p>
          <w:p w:rsidRPr="001C646B" w:rsidR="00743D1A" w:rsidP="00AC42D6" w:rsidRDefault="00743D1A" w14:paraId="087AED62" w14:textId="77777777">
            <w:pPr>
              <w:tabs>
                <w:tab w:val="left" w:pos="7550"/>
              </w:tabs>
              <w:rPr>
                <w:rFonts w:ascii="BIZ UDゴシック" w:hAnsi="BIZ UDゴシック"/>
                <w:sz w:val="18"/>
                <w:szCs w:val="18"/>
              </w:rPr>
            </w:pPr>
            <w:r w:rsidRPr="001C646B">
              <w:rPr>
                <w:rFonts w:hint="eastAsia" w:ascii="BIZ UDゴシック" w:hAnsi="BIZ UDゴシック"/>
                <w:sz w:val="18"/>
                <w:szCs w:val="18"/>
              </w:rPr>
              <w:t>･保守契約の内容・期間・問合せ等の情報を常に最新の状態に保ち、適切に管理する。</w:t>
            </w:r>
          </w:p>
          <w:p w:rsidRPr="001C646B" w:rsidR="00743D1A" w:rsidP="00AC42D6" w:rsidRDefault="00743D1A" w14:paraId="1882FB04" w14:textId="34F2A7DE">
            <w:pPr>
              <w:tabs>
                <w:tab w:val="left" w:pos="7550"/>
              </w:tabs>
              <w:rPr>
                <w:rFonts w:ascii="BIZ UDゴシック" w:hAnsi="BIZ UDゴシック"/>
                <w:sz w:val="18"/>
                <w:szCs w:val="18"/>
              </w:rPr>
            </w:pPr>
            <w:r w:rsidRPr="001C646B">
              <w:rPr>
                <w:rFonts w:hint="eastAsia" w:ascii="BIZ UDゴシック" w:hAnsi="BIZ UDゴシック"/>
                <w:sz w:val="18"/>
                <w:szCs w:val="18"/>
              </w:rPr>
              <w:t>※保守契約の更新</w:t>
            </w:r>
            <w:r w:rsidRPr="001C646B" w:rsidR="00142F45">
              <w:rPr>
                <w:rFonts w:hint="eastAsia" w:ascii="BIZ UDゴシック" w:hAnsi="BIZ UDゴシック"/>
                <w:sz w:val="18"/>
                <w:szCs w:val="18"/>
              </w:rPr>
              <w:t>作業自体</w:t>
            </w:r>
            <w:r w:rsidRPr="001C646B">
              <w:rPr>
                <w:rFonts w:hint="eastAsia" w:ascii="BIZ UDゴシック" w:hAnsi="BIZ UDゴシック"/>
                <w:sz w:val="18"/>
                <w:szCs w:val="18"/>
              </w:rPr>
              <w:t>はICT戦にて実施</w:t>
            </w:r>
            <w:r w:rsidRPr="001C646B" w:rsidR="00142F45">
              <w:rPr>
                <w:rFonts w:hint="eastAsia" w:ascii="BIZ UDゴシック" w:hAnsi="BIZ UDゴシック"/>
                <w:sz w:val="18"/>
                <w:szCs w:val="18"/>
              </w:rPr>
              <w:t>する。</w:t>
            </w:r>
          </w:p>
        </w:tc>
        <w:tc>
          <w:tcPr>
            <w:tcW w:w="2373" w:type="dxa"/>
          </w:tcPr>
          <w:p w:rsidRPr="001C646B" w:rsidR="00AC42D6" w:rsidP="00AC42D6" w:rsidRDefault="00743D1A" w14:paraId="73E49075" w14:textId="47A222B1">
            <w:pPr>
              <w:rPr>
                <w:rFonts w:ascii="BIZ UDゴシック" w:hAnsi="BIZ UDゴシック"/>
                <w:sz w:val="18"/>
                <w:szCs w:val="18"/>
              </w:rPr>
            </w:pPr>
            <w:r w:rsidRPr="001C646B">
              <w:rPr>
                <w:rFonts w:hint="eastAsia" w:ascii="BIZ UDゴシック" w:hAnsi="BIZ UDゴシック"/>
                <w:sz w:val="18"/>
                <w:szCs w:val="18"/>
              </w:rPr>
              <w:t>契約更新時期</w:t>
            </w:r>
          </w:p>
        </w:tc>
      </w:tr>
      <w:tr w:rsidRPr="00434ECA" w:rsidR="000D25E9" w:rsidTr="00EC2108" w14:paraId="489ECCF3" w14:textId="77777777">
        <w:tc>
          <w:tcPr>
            <w:tcW w:w="1985" w:type="dxa"/>
          </w:tcPr>
          <w:p w:rsidRPr="001C646B" w:rsidR="000D25E9" w:rsidP="00AC42D6" w:rsidRDefault="000D25E9" w14:paraId="3422C1AA" w14:textId="0E6164AA">
            <w:pPr>
              <w:rPr>
                <w:rFonts w:ascii="BIZ UDゴシック" w:hAnsi="BIZ UDゴシック"/>
                <w:sz w:val="18"/>
                <w:szCs w:val="18"/>
              </w:rPr>
            </w:pPr>
            <w:r w:rsidRPr="001C646B">
              <w:rPr>
                <w:rFonts w:hint="eastAsia" w:ascii="BIZ UDゴシック" w:hAnsi="BIZ UDゴシック"/>
                <w:sz w:val="18"/>
                <w:szCs w:val="18"/>
              </w:rPr>
              <w:t>ライセンス適用</w:t>
            </w:r>
          </w:p>
        </w:tc>
        <w:tc>
          <w:tcPr>
            <w:tcW w:w="9639" w:type="dxa"/>
          </w:tcPr>
          <w:p w:rsidRPr="001C646B" w:rsidR="000D25E9" w:rsidP="00AC42D6" w:rsidRDefault="000D25E9" w14:paraId="346C64FC" w14:textId="46FFE643">
            <w:pPr>
              <w:tabs>
                <w:tab w:val="left" w:pos="7550"/>
              </w:tabs>
              <w:rPr>
                <w:rFonts w:ascii="BIZ UDゴシック" w:hAnsi="BIZ UDゴシック"/>
                <w:sz w:val="18"/>
                <w:szCs w:val="18"/>
              </w:rPr>
            </w:pPr>
            <w:r w:rsidRPr="001C646B">
              <w:rPr>
                <w:rFonts w:hint="eastAsia" w:ascii="BIZ UDゴシック" w:hAnsi="BIZ UDゴシック"/>
                <w:sz w:val="18"/>
                <w:szCs w:val="18"/>
              </w:rPr>
              <w:t>･</w:t>
            </w:r>
            <w:r w:rsidRPr="001C646B" w:rsidR="007F66A3">
              <w:rPr>
                <w:rFonts w:hint="eastAsia" w:ascii="BIZ UDゴシック" w:hAnsi="BIZ UDゴシック"/>
                <w:sz w:val="18"/>
                <w:szCs w:val="18"/>
              </w:rPr>
              <w:t>入手したライセンス情報を</w:t>
            </w:r>
            <w:r w:rsidRPr="001C646B" w:rsidR="0072015B">
              <w:rPr>
                <w:rFonts w:hint="eastAsia" w:ascii="BIZ UDゴシック" w:hAnsi="BIZ UDゴシック"/>
                <w:sz w:val="18"/>
                <w:szCs w:val="18"/>
              </w:rPr>
              <w:t>もとにライセンス更新を実施する。</w:t>
            </w:r>
          </w:p>
        </w:tc>
        <w:tc>
          <w:tcPr>
            <w:tcW w:w="2373" w:type="dxa"/>
          </w:tcPr>
          <w:p w:rsidRPr="001C646B" w:rsidR="000D25E9" w:rsidDel="00B45944" w:rsidP="00AC42D6" w:rsidRDefault="0072015B" w14:paraId="3D6AE34D" w14:textId="681DD9DA">
            <w:pPr>
              <w:rPr>
                <w:rFonts w:ascii="BIZ UDゴシック" w:hAnsi="BIZ UDゴシック"/>
                <w:sz w:val="18"/>
                <w:szCs w:val="18"/>
              </w:rPr>
            </w:pPr>
            <w:r w:rsidRPr="001C646B">
              <w:rPr>
                <w:rFonts w:hint="eastAsia" w:ascii="BIZ UDゴシック" w:hAnsi="BIZ UDゴシック"/>
                <w:sz w:val="18"/>
                <w:szCs w:val="18"/>
              </w:rPr>
              <w:t>ライセンス更新時期</w:t>
            </w:r>
          </w:p>
        </w:tc>
      </w:tr>
    </w:tbl>
    <w:p w:rsidR="008C3267" w:rsidP="008C3267" w:rsidRDefault="008C3267" w14:paraId="7821C6FB" w14:textId="77777777">
      <w:pPr>
        <w:pStyle w:val="3"/>
        <w:numPr>
          <w:ilvl w:val="0"/>
          <w:numId w:val="0"/>
        </w:numPr>
        <w:ind w:left="425" w:hanging="425"/>
      </w:pPr>
    </w:p>
    <w:p w:rsidR="00AC42D6" w:rsidP="00AC42D6" w:rsidRDefault="00AC42D6" w14:paraId="79F8212C" w14:textId="61183122">
      <w:pPr>
        <w:pStyle w:val="3"/>
      </w:pPr>
      <w:bookmarkStart w:name="_Toc202274429" w:id="2309"/>
      <w:r>
        <w:rPr>
          <w:rFonts w:hint="eastAsia"/>
        </w:rPr>
        <w:t>保守機器一覧</w:t>
      </w:r>
      <w:bookmarkEnd w:id="2309"/>
    </w:p>
    <w:tbl>
      <w:tblPr>
        <w:tblStyle w:val="af2"/>
        <w:tblW w:w="14034" w:type="dxa"/>
        <w:tblInd w:w="-5" w:type="dxa"/>
        <w:tblLook w:val="04A0" w:firstRow="1" w:lastRow="0" w:firstColumn="1" w:lastColumn="0" w:noHBand="0" w:noVBand="1"/>
      </w:tblPr>
      <w:tblGrid>
        <w:gridCol w:w="2835"/>
        <w:gridCol w:w="4678"/>
        <w:gridCol w:w="6521"/>
      </w:tblGrid>
      <w:tr w:rsidRPr="00434ECA" w:rsidR="00EC2108" w:rsidTr="00B71D3D" w14:paraId="01D9853D" w14:textId="77777777">
        <w:trPr>
          <w:trHeight w:val="495"/>
        </w:trPr>
        <w:tc>
          <w:tcPr>
            <w:tcW w:w="2835" w:type="dxa"/>
            <w:shd w:val="clear" w:color="auto" w:fill="D9F2D0" w:themeFill="accent6" w:themeFillTint="33"/>
          </w:tcPr>
          <w:p w:rsidRPr="001C646B" w:rsidR="00EC2108" w:rsidP="009A71A0" w:rsidRDefault="00EC2108" w14:paraId="5E6DDFEF" w14:textId="293F0744">
            <w:pPr>
              <w:rPr>
                <w:rFonts w:ascii="BIZ UDゴシック" w:hAnsi="BIZ UDゴシック"/>
                <w:sz w:val="18"/>
                <w:szCs w:val="18"/>
              </w:rPr>
            </w:pPr>
            <w:r>
              <w:rPr>
                <w:rFonts w:hint="eastAsia" w:ascii="BIZ UDゴシック" w:hAnsi="BIZ UDゴシック"/>
                <w:sz w:val="18"/>
                <w:szCs w:val="18"/>
              </w:rPr>
              <w:t>対象</w:t>
            </w:r>
          </w:p>
        </w:tc>
        <w:tc>
          <w:tcPr>
            <w:tcW w:w="4678" w:type="dxa"/>
            <w:shd w:val="clear" w:color="auto" w:fill="D9F2D0" w:themeFill="accent6" w:themeFillTint="33"/>
          </w:tcPr>
          <w:p w:rsidRPr="001C646B" w:rsidR="00EC2108" w:rsidP="009A71A0" w:rsidRDefault="00EC2108" w14:paraId="3834BB73" w14:textId="6FF53FC2">
            <w:pPr>
              <w:rPr>
                <w:rFonts w:ascii="BIZ UDゴシック" w:hAnsi="BIZ UDゴシック"/>
                <w:sz w:val="18"/>
                <w:szCs w:val="18"/>
              </w:rPr>
            </w:pPr>
            <w:r>
              <w:rPr>
                <w:rFonts w:hint="eastAsia" w:ascii="BIZ UDゴシック" w:hAnsi="BIZ UDゴシック"/>
                <w:sz w:val="18"/>
                <w:szCs w:val="18"/>
              </w:rPr>
              <w:t>保守</w:t>
            </w:r>
          </w:p>
        </w:tc>
        <w:tc>
          <w:tcPr>
            <w:tcW w:w="6521" w:type="dxa"/>
            <w:shd w:val="clear" w:color="auto" w:fill="D9F2D0" w:themeFill="accent6" w:themeFillTint="33"/>
          </w:tcPr>
          <w:p w:rsidRPr="001C646B" w:rsidR="00EC2108" w:rsidP="009A71A0" w:rsidRDefault="00EC2108" w14:paraId="5A080CA2" w14:textId="56342338">
            <w:pPr>
              <w:rPr>
                <w:rFonts w:ascii="BIZ UDゴシック" w:hAnsi="BIZ UDゴシック"/>
                <w:sz w:val="18"/>
                <w:szCs w:val="18"/>
              </w:rPr>
            </w:pPr>
            <w:r>
              <w:rPr>
                <w:rFonts w:hint="eastAsia" w:ascii="BIZ UDゴシック" w:hAnsi="BIZ UDゴシック"/>
                <w:sz w:val="18"/>
                <w:szCs w:val="18"/>
              </w:rPr>
              <w:t>ライセンス</w:t>
            </w:r>
          </w:p>
        </w:tc>
      </w:tr>
      <w:tr w:rsidRPr="00434ECA" w:rsidR="00EC2108" w:rsidTr="00B71D3D" w14:paraId="21C0B2A4" w14:textId="77777777">
        <w:tc>
          <w:tcPr>
            <w:tcW w:w="2835" w:type="dxa"/>
          </w:tcPr>
          <w:p w:rsidRPr="001C646B" w:rsidR="00EC2108" w:rsidP="009A71A0" w:rsidRDefault="00EC2108" w14:paraId="10D9153C" w14:textId="7DB4ADFB">
            <w:pPr>
              <w:rPr>
                <w:rFonts w:ascii="BIZ UDゴシック" w:hAnsi="BIZ UDゴシック"/>
                <w:sz w:val="18"/>
                <w:szCs w:val="18"/>
              </w:rPr>
            </w:pPr>
            <w:r>
              <w:rPr>
                <w:rFonts w:hint="eastAsia" w:ascii="BIZ UDゴシック" w:hAnsi="BIZ UDゴシック"/>
                <w:sz w:val="18"/>
                <w:szCs w:val="18"/>
              </w:rPr>
              <w:t>ホストサーバ</w:t>
            </w:r>
          </w:p>
        </w:tc>
        <w:tc>
          <w:tcPr>
            <w:tcW w:w="4678" w:type="dxa"/>
          </w:tcPr>
          <w:p w:rsidR="00EC2108" w:rsidP="009A71A0" w:rsidRDefault="00EC2108" w14:paraId="78296B51" w14:textId="77777777">
            <w:pPr>
              <w:tabs>
                <w:tab w:val="left" w:pos="7550"/>
              </w:tabs>
              <w:rPr>
                <w:rFonts w:ascii="BIZ UDゴシック" w:hAnsi="BIZ UDゴシック"/>
                <w:sz w:val="18"/>
                <w:szCs w:val="18"/>
              </w:rPr>
            </w:pPr>
            <w:r>
              <w:rPr>
                <w:rFonts w:hint="eastAsia" w:ascii="BIZ UDゴシック" w:hAnsi="BIZ UDゴシック"/>
                <w:sz w:val="18"/>
                <w:szCs w:val="18"/>
              </w:rPr>
              <w:t>HW保守</w:t>
            </w:r>
          </w:p>
          <w:p w:rsidRPr="001C646B" w:rsidR="00B71D3D" w:rsidP="009A71A0" w:rsidRDefault="00B71D3D" w14:paraId="73104862" w14:textId="602D56C4">
            <w:pPr>
              <w:tabs>
                <w:tab w:val="left" w:pos="7550"/>
              </w:tabs>
              <w:rPr>
                <w:rFonts w:ascii="BIZ UDゴシック" w:hAnsi="BIZ UDゴシック"/>
                <w:sz w:val="18"/>
                <w:szCs w:val="18"/>
              </w:rPr>
            </w:pPr>
            <w:r>
              <w:rPr>
                <w:rFonts w:hint="eastAsia" w:ascii="BIZ UDゴシック" w:hAnsi="BIZ UDゴシック"/>
                <w:sz w:val="18"/>
                <w:szCs w:val="18"/>
              </w:rPr>
              <w:t>・</w:t>
            </w:r>
            <w:r w:rsidRPr="001F2D2E" w:rsidR="001F2D2E">
              <w:rPr>
                <w:rFonts w:hint="eastAsia" w:ascii="BIZ UDゴシック" w:hAnsi="BIZ UDゴシック"/>
                <w:sz w:val="18"/>
                <w:szCs w:val="18"/>
              </w:rPr>
              <w:t>平日オンサイト保守</w:t>
            </w:r>
          </w:p>
        </w:tc>
        <w:tc>
          <w:tcPr>
            <w:tcW w:w="6521" w:type="dxa"/>
          </w:tcPr>
          <w:p w:rsidRPr="001C646B" w:rsidR="00EC2108" w:rsidP="009A71A0" w:rsidRDefault="00EC2108" w14:paraId="52B5C12D" w14:textId="213DB80A">
            <w:pPr>
              <w:rPr>
                <w:rFonts w:ascii="BIZ UDゴシック" w:hAnsi="BIZ UDゴシック"/>
                <w:sz w:val="18"/>
                <w:szCs w:val="18"/>
              </w:rPr>
            </w:pPr>
            <w:r>
              <w:rPr>
                <w:rFonts w:hint="eastAsia" w:ascii="BIZ UDゴシック" w:hAnsi="BIZ UDゴシック"/>
                <w:sz w:val="18"/>
                <w:szCs w:val="18"/>
              </w:rPr>
              <w:t>Windows Server ライセンス</w:t>
            </w:r>
          </w:p>
        </w:tc>
      </w:tr>
      <w:tr w:rsidRPr="00434ECA" w:rsidR="00EC2108" w:rsidTr="00B71D3D" w14:paraId="1434D037" w14:textId="77777777">
        <w:tc>
          <w:tcPr>
            <w:tcW w:w="2835" w:type="dxa"/>
          </w:tcPr>
          <w:p w:rsidRPr="001C646B" w:rsidR="00EC2108" w:rsidP="009A71A0" w:rsidRDefault="00EC2108" w14:paraId="78920881" w14:textId="5F59237F">
            <w:pPr>
              <w:rPr>
                <w:rFonts w:ascii="BIZ UDゴシック" w:hAnsi="BIZ UDゴシック"/>
                <w:sz w:val="18"/>
                <w:szCs w:val="18"/>
              </w:rPr>
            </w:pPr>
            <w:r>
              <w:rPr>
                <w:rFonts w:hint="eastAsia" w:ascii="BIZ UDゴシック" w:hAnsi="BIZ UDゴシック"/>
                <w:sz w:val="18"/>
                <w:szCs w:val="18"/>
              </w:rPr>
              <w:t>UTM</w:t>
            </w:r>
          </w:p>
        </w:tc>
        <w:tc>
          <w:tcPr>
            <w:tcW w:w="4678" w:type="dxa"/>
          </w:tcPr>
          <w:p w:rsidR="00EC2108" w:rsidP="009A71A0" w:rsidRDefault="00EC2108" w14:paraId="742AB2D7" w14:textId="77777777">
            <w:pPr>
              <w:tabs>
                <w:tab w:val="left" w:pos="7550"/>
              </w:tabs>
              <w:rPr>
                <w:rFonts w:ascii="BIZ UDゴシック" w:hAnsi="BIZ UDゴシック"/>
                <w:sz w:val="18"/>
                <w:szCs w:val="18"/>
              </w:rPr>
            </w:pPr>
            <w:r>
              <w:rPr>
                <w:rFonts w:hint="eastAsia" w:ascii="BIZ UDゴシック" w:hAnsi="BIZ UDゴシック"/>
                <w:sz w:val="18"/>
                <w:szCs w:val="18"/>
              </w:rPr>
              <w:t>HW保守</w:t>
            </w:r>
          </w:p>
          <w:p w:rsidR="00B71D3D" w:rsidP="009A71A0" w:rsidRDefault="00B71D3D" w14:paraId="1A036F9A" w14:textId="46668055">
            <w:pPr>
              <w:tabs>
                <w:tab w:val="left" w:pos="7550"/>
              </w:tabs>
              <w:rPr>
                <w:rFonts w:ascii="BIZ UDゴシック" w:hAnsi="BIZ UDゴシック"/>
                <w:sz w:val="18"/>
                <w:szCs w:val="18"/>
              </w:rPr>
            </w:pPr>
            <w:r>
              <w:rPr>
                <w:rFonts w:hint="eastAsia" w:ascii="BIZ UDゴシック" w:hAnsi="BIZ UDゴシック"/>
                <w:sz w:val="18"/>
                <w:szCs w:val="18"/>
              </w:rPr>
              <w:t>・メーカサポート</w:t>
            </w:r>
          </w:p>
          <w:p w:rsidRPr="00EC2108" w:rsidR="00B71D3D" w:rsidP="009A71A0" w:rsidRDefault="00B71D3D" w14:paraId="155D2F48" w14:textId="655622A1">
            <w:pPr>
              <w:tabs>
                <w:tab w:val="left" w:pos="7550"/>
              </w:tabs>
              <w:rPr>
                <w:rFonts w:ascii="BIZ UDゴシック" w:hAnsi="BIZ UDゴシック"/>
                <w:sz w:val="18"/>
                <w:szCs w:val="18"/>
              </w:rPr>
            </w:pPr>
            <w:r>
              <w:rPr>
                <w:rFonts w:hint="eastAsia" w:ascii="BIZ UDゴシック" w:hAnsi="BIZ UDゴシック"/>
                <w:sz w:val="18"/>
                <w:szCs w:val="18"/>
              </w:rPr>
              <w:t>・平日オンサイト保守</w:t>
            </w:r>
          </w:p>
        </w:tc>
        <w:tc>
          <w:tcPr>
            <w:tcW w:w="6521" w:type="dxa"/>
          </w:tcPr>
          <w:p w:rsidR="00EC2108" w:rsidP="00EC2108" w:rsidRDefault="00EC2108" w14:paraId="44ADC3AA" w14:textId="77777777">
            <w:pPr>
              <w:rPr>
                <w:rFonts w:ascii="BIZ UDゴシック" w:hAnsi="BIZ UDゴシック"/>
                <w:bCs/>
                <w:sz w:val="18"/>
                <w:szCs w:val="18"/>
              </w:rPr>
            </w:pPr>
            <w:r w:rsidRPr="00EC2108">
              <w:rPr>
                <w:rFonts w:hint="eastAsia" w:ascii="BIZ UDゴシック" w:hAnsi="BIZ UDゴシック"/>
                <w:bCs/>
                <w:sz w:val="18"/>
                <w:szCs w:val="18"/>
              </w:rPr>
              <w:t>サブスクリプションライセンス</w:t>
            </w:r>
          </w:p>
          <w:p w:rsidRPr="00EC2108" w:rsidR="00B71D3D" w:rsidDel="00B45944" w:rsidP="00EC2108" w:rsidRDefault="00B71D3D" w14:paraId="32EB9EB8" w14:textId="25F22F92">
            <w:pPr>
              <w:rPr>
                <w:rFonts w:ascii="BIZ UDゴシック" w:hAnsi="BIZ UDゴシック"/>
                <w:bCs/>
                <w:sz w:val="18"/>
                <w:szCs w:val="18"/>
              </w:rPr>
            </w:pPr>
            <w:r>
              <w:rPr>
                <w:rFonts w:hint="eastAsia" w:ascii="BIZ UDゴシック" w:hAnsi="BIZ UDゴシック"/>
                <w:bCs/>
                <w:sz w:val="18"/>
                <w:szCs w:val="18"/>
              </w:rPr>
              <w:t>・</w:t>
            </w:r>
            <w:r w:rsidRPr="00B71D3D">
              <w:rPr>
                <w:rFonts w:ascii="BIZ UDゴシック" w:hAnsi="BIZ UDゴシック"/>
                <w:bCs/>
                <w:sz w:val="18"/>
                <w:szCs w:val="18"/>
              </w:rPr>
              <w:t>Threat prevention subscription</w:t>
            </w:r>
          </w:p>
        </w:tc>
      </w:tr>
      <w:tr w:rsidRPr="00434ECA" w:rsidR="00EC2108" w:rsidTr="00B71D3D" w14:paraId="03928904" w14:textId="77777777">
        <w:tc>
          <w:tcPr>
            <w:tcW w:w="2835" w:type="dxa"/>
          </w:tcPr>
          <w:p w:rsidR="00EC2108" w:rsidP="009A71A0" w:rsidRDefault="00EC2108" w14:paraId="01138824" w14:textId="77777777">
            <w:pPr>
              <w:rPr>
                <w:ins w:author="Kazuma Mita" w:date="2025-08-14T14:26:00Z" w16du:dateUtc="2025-08-14T05:26:00Z" w:id="2310"/>
                <w:rFonts w:ascii="BIZ UDゴシック" w:hAnsi="BIZ UDゴシック"/>
                <w:sz w:val="18"/>
                <w:szCs w:val="18"/>
              </w:rPr>
            </w:pPr>
            <w:r>
              <w:rPr>
                <w:rFonts w:hint="eastAsia" w:ascii="BIZ UDゴシック" w:hAnsi="BIZ UDゴシック"/>
                <w:sz w:val="18"/>
                <w:szCs w:val="18"/>
              </w:rPr>
              <w:t>ネットワークスイッチ</w:t>
            </w:r>
          </w:p>
          <w:p w:rsidRPr="001C646B" w:rsidR="00854443" w:rsidP="009A71A0" w:rsidRDefault="00854443" w14:paraId="6001424A" w14:textId="360AE273">
            <w:pPr>
              <w:rPr>
                <w:rFonts w:hint="eastAsia" w:ascii="BIZ UDゴシック" w:hAnsi="BIZ UDゴシック"/>
                <w:sz w:val="18"/>
                <w:szCs w:val="18"/>
              </w:rPr>
            </w:pPr>
            <w:ins w:author="Kazuma Mita" w:date="2025-08-14T14:26:00Z" w16du:dateUtc="2025-08-14T05:26:00Z" w:id="2311">
              <w:r>
                <w:rPr>
                  <w:rFonts w:hint="eastAsia" w:ascii="BIZ UDゴシック" w:hAnsi="BIZ UDゴシック"/>
                  <w:sz w:val="18"/>
                  <w:szCs w:val="18"/>
                </w:rPr>
                <w:t>※新規SW購入時</w:t>
              </w:r>
            </w:ins>
          </w:p>
        </w:tc>
        <w:tc>
          <w:tcPr>
            <w:tcW w:w="4678" w:type="dxa"/>
          </w:tcPr>
          <w:p w:rsidR="00EC2108" w:rsidP="009A71A0" w:rsidRDefault="00EC2108" w14:paraId="0FA6A6AA" w14:textId="77777777">
            <w:pPr>
              <w:tabs>
                <w:tab w:val="left" w:pos="7550"/>
              </w:tabs>
              <w:rPr>
                <w:rFonts w:ascii="BIZ UDゴシック" w:hAnsi="BIZ UDゴシック"/>
                <w:sz w:val="18"/>
                <w:szCs w:val="18"/>
              </w:rPr>
            </w:pPr>
            <w:r>
              <w:rPr>
                <w:rFonts w:hint="eastAsia" w:ascii="BIZ UDゴシック" w:hAnsi="BIZ UDゴシック"/>
                <w:sz w:val="18"/>
                <w:szCs w:val="18"/>
              </w:rPr>
              <w:t>HW保守</w:t>
            </w:r>
          </w:p>
          <w:p w:rsidRPr="001C646B" w:rsidR="001F2D2E" w:rsidP="009A71A0" w:rsidRDefault="001F2D2E" w14:paraId="2B58F883" w14:textId="07548B6C">
            <w:pPr>
              <w:tabs>
                <w:tab w:val="left" w:pos="7550"/>
              </w:tabs>
              <w:rPr>
                <w:rFonts w:ascii="BIZ UDゴシック" w:hAnsi="BIZ UDゴシック"/>
                <w:sz w:val="18"/>
                <w:szCs w:val="18"/>
              </w:rPr>
            </w:pPr>
            <w:r>
              <w:rPr>
                <w:rFonts w:hint="eastAsia" w:ascii="BIZ UDゴシック" w:hAnsi="BIZ UDゴシック"/>
                <w:sz w:val="18"/>
                <w:szCs w:val="18"/>
              </w:rPr>
              <w:t>・</w:t>
            </w:r>
            <w:r w:rsidRPr="001F2D2E">
              <w:rPr>
                <w:rFonts w:hint="eastAsia" w:ascii="BIZ UDゴシック" w:hAnsi="BIZ UDゴシック"/>
                <w:sz w:val="18"/>
                <w:szCs w:val="18"/>
              </w:rPr>
              <w:t>平日オンサイト保守</w:t>
            </w:r>
          </w:p>
        </w:tc>
        <w:tc>
          <w:tcPr>
            <w:tcW w:w="6521" w:type="dxa"/>
          </w:tcPr>
          <w:p w:rsidRPr="001C646B" w:rsidR="00EC2108" w:rsidDel="00B45944" w:rsidP="009A71A0" w:rsidRDefault="00EC2108" w14:paraId="0F427516" w14:textId="4BF7276E">
            <w:pPr>
              <w:rPr>
                <w:rFonts w:ascii="BIZ UDゴシック" w:hAnsi="BIZ UDゴシック"/>
                <w:sz w:val="18"/>
                <w:szCs w:val="18"/>
              </w:rPr>
            </w:pPr>
            <w:r w:rsidRPr="00EC2108">
              <w:rPr>
                <w:rFonts w:hint="eastAsia" w:ascii="BIZ UDゴシック" w:hAnsi="BIZ UDゴシック"/>
                <w:bCs/>
                <w:sz w:val="18"/>
                <w:szCs w:val="18"/>
              </w:rPr>
              <w:t>サブスクリプションライセンス</w:t>
            </w:r>
          </w:p>
        </w:tc>
      </w:tr>
    </w:tbl>
    <w:p w:rsidRPr="001C646B" w:rsidR="00EC2108" w:rsidRDefault="00EC2108" w14:paraId="6D34BA53" w14:textId="77777777">
      <w:pPr>
        <w:widowControl/>
        <w:snapToGrid/>
        <w:spacing w:line="240" w:lineRule="auto"/>
        <w:jc w:val="left"/>
        <w:rPr>
          <w:rFonts w:ascii="BIZ UDゴシック" w:hAnsi="BIZ UDゴシック" w:cs="BIZ UDゴシック"/>
          <w:b/>
          <w:sz w:val="18"/>
          <w:szCs w:val="18"/>
          <w:u w:val="single"/>
        </w:rPr>
      </w:pPr>
    </w:p>
    <w:p w:rsidR="00EC2108" w:rsidRDefault="00EC2108" w14:paraId="7EF12FE4" w14:textId="77777777">
      <w:pPr>
        <w:widowControl/>
        <w:snapToGrid/>
        <w:spacing w:line="240" w:lineRule="auto"/>
        <w:jc w:val="left"/>
        <w:rPr>
          <w:rFonts w:ascii="BIZ UDゴシック" w:hAnsi="BIZ UDゴシック" w:cs="BIZ UDゴシック"/>
          <w:b/>
          <w:sz w:val="24"/>
          <w:szCs w:val="24"/>
          <w:u w:val="single"/>
        </w:rPr>
      </w:pPr>
      <w:r>
        <w:br w:type="page"/>
      </w:r>
    </w:p>
    <w:p w:rsidRPr="000006AB" w:rsidR="00796BA6" w:rsidP="00C80635" w:rsidRDefault="00EC2108" w14:paraId="4AC1696A" w14:textId="427E362D">
      <w:pPr>
        <w:pStyle w:val="2"/>
      </w:pPr>
      <w:bookmarkStart w:name="_Toc202274430" w:id="2312"/>
      <w:r w:rsidRPr="000006AB">
        <w:rPr>
          <w:rFonts w:hint="eastAsia"/>
        </w:rPr>
        <w:t>パッチ適用</w:t>
      </w:r>
      <w:bookmarkEnd w:id="2312"/>
    </w:p>
    <w:p w:rsidRPr="000006AB" w:rsidR="00796BA6" w:rsidP="00C80635" w:rsidRDefault="00796BA6" w14:paraId="788832E9" w14:textId="77777777">
      <w:pPr>
        <w:pStyle w:val="3"/>
      </w:pPr>
      <w:bookmarkStart w:name="_Toc202274431" w:id="2313"/>
      <w:r w:rsidRPr="000006AB">
        <w:rPr>
          <w:rFonts w:hint="eastAsia"/>
        </w:rPr>
        <w:t>運用方針</w:t>
      </w:r>
      <w:bookmarkEnd w:id="2313"/>
    </w:p>
    <w:p w:rsidRPr="001C646B" w:rsidR="00796BA6" w:rsidP="00CB0F0E" w:rsidRDefault="00796BA6" w14:paraId="678219A2" w14:textId="77777777">
      <w:pPr>
        <w:pStyle w:val="a9"/>
        <w:ind w:left="425"/>
        <w:rPr>
          <w:rFonts w:ascii="BIZ UDゴシック" w:hAnsi="BIZ UDゴシック"/>
          <w:sz w:val="18"/>
          <w:szCs w:val="18"/>
        </w:rPr>
      </w:pPr>
      <w:r w:rsidRPr="001C646B">
        <w:rPr>
          <w:rFonts w:hint="eastAsia" w:ascii="BIZ UDゴシック" w:hAnsi="BIZ UDゴシック"/>
          <w:sz w:val="18"/>
          <w:szCs w:val="18"/>
        </w:rPr>
        <w:t>本システムのセキュリティホールを迅速に改善できるよう、以下の方針に基づいてパッチ適用を実施する。</w:t>
      </w:r>
    </w:p>
    <w:p w:rsidRPr="001C646B" w:rsidR="00796BA6" w:rsidP="006B2B21" w:rsidRDefault="00796BA6" w14:paraId="051E4D26" w14:textId="77777777">
      <w:pPr>
        <w:pStyle w:val="a9"/>
        <w:numPr>
          <w:ilvl w:val="0"/>
          <w:numId w:val="11"/>
        </w:numPr>
        <w:rPr>
          <w:rFonts w:ascii="BIZ UDゴシック" w:hAnsi="BIZ UDゴシック"/>
          <w:sz w:val="18"/>
          <w:szCs w:val="18"/>
        </w:rPr>
      </w:pPr>
      <w:r w:rsidRPr="001C646B">
        <w:rPr>
          <w:rFonts w:hint="eastAsia" w:ascii="BIZ UDゴシック" w:hAnsi="BIZ UDゴシック"/>
          <w:sz w:val="18"/>
          <w:szCs w:val="18"/>
        </w:rPr>
        <w:t>定期的なシステム保全：定期的にパッチを適用し、システムのリスク最小化を実現する。</w:t>
      </w:r>
    </w:p>
    <w:p w:rsidRPr="001C646B" w:rsidR="00BC3E10" w:rsidP="000006AB" w:rsidRDefault="00BC3E10" w14:paraId="1B81E5D2" w14:textId="77777777">
      <w:pPr>
        <w:rPr>
          <w:rFonts w:ascii="BIZ UDゴシック" w:hAnsi="BIZ UDゴシック"/>
          <w:sz w:val="18"/>
          <w:szCs w:val="18"/>
        </w:rPr>
      </w:pPr>
    </w:p>
    <w:p w:rsidRPr="000006AB" w:rsidR="00796BA6" w:rsidP="00C80635" w:rsidRDefault="00796BA6" w14:paraId="26512084" w14:textId="3253492D">
      <w:pPr>
        <w:pStyle w:val="3"/>
      </w:pPr>
      <w:bookmarkStart w:name="_Toc202274432" w:id="2314"/>
      <w:r w:rsidRPr="000006AB">
        <w:rPr>
          <w:rFonts w:hint="eastAsia"/>
        </w:rPr>
        <w:t>パッチ適用方</w:t>
      </w:r>
      <w:r w:rsidR="00144866">
        <w:rPr>
          <w:rFonts w:hint="eastAsia"/>
        </w:rPr>
        <w:t>式</w:t>
      </w:r>
      <w:bookmarkEnd w:id="2314"/>
    </w:p>
    <w:p w:rsidRPr="001C646B" w:rsidR="001636B5" w:rsidP="00BC0750" w:rsidRDefault="00796BA6" w14:paraId="029538F8" w14:textId="77777777">
      <w:pPr>
        <w:ind w:left="425"/>
        <w:rPr>
          <w:rFonts w:ascii="BIZ UDゴシック" w:hAnsi="BIZ UDゴシック"/>
          <w:sz w:val="18"/>
          <w:szCs w:val="18"/>
        </w:rPr>
      </w:pPr>
      <w:r w:rsidRPr="001C646B">
        <w:rPr>
          <w:rFonts w:hint="eastAsia" w:ascii="BIZ UDゴシック" w:hAnsi="BIZ UDゴシック"/>
          <w:sz w:val="18"/>
          <w:szCs w:val="18"/>
        </w:rPr>
        <w:t>適用対象</w:t>
      </w:r>
    </w:p>
    <w:p w:rsidRPr="001C646B" w:rsidR="00796BA6" w:rsidP="006B2B21" w:rsidRDefault="001636B5" w14:paraId="211C5F7B" w14:textId="4A76459E">
      <w:pPr>
        <w:pStyle w:val="a9"/>
        <w:numPr>
          <w:ilvl w:val="0"/>
          <w:numId w:val="18"/>
        </w:numPr>
        <w:rPr>
          <w:rFonts w:ascii="BIZ UDゴシック" w:hAnsi="BIZ UDゴシック"/>
          <w:sz w:val="18"/>
          <w:szCs w:val="18"/>
        </w:rPr>
      </w:pPr>
      <w:r w:rsidRPr="001C646B">
        <w:rPr>
          <w:rFonts w:hint="eastAsia" w:ascii="BIZ UDゴシック" w:hAnsi="BIZ UDゴシック"/>
          <w:sz w:val="18"/>
          <w:szCs w:val="18"/>
        </w:rPr>
        <w:t>ハードウェア：</w:t>
      </w:r>
      <w:r w:rsidRPr="001C646B" w:rsidR="003C1C66">
        <w:rPr>
          <w:rFonts w:hint="eastAsia" w:ascii="BIZ UDゴシック" w:hAnsi="BIZ UDゴシック"/>
          <w:sz w:val="18"/>
          <w:szCs w:val="18"/>
        </w:rPr>
        <w:t>ホスト</w:t>
      </w:r>
      <w:r w:rsidRPr="001C646B" w:rsidR="00796BA6">
        <w:rPr>
          <w:rFonts w:ascii="BIZ UDゴシック" w:hAnsi="BIZ UDゴシック"/>
          <w:sz w:val="18"/>
          <w:szCs w:val="18"/>
        </w:rPr>
        <w:t>サーバ、運用管理サーバ</w:t>
      </w:r>
      <w:r w:rsidRPr="001C646B" w:rsidR="003C1C66">
        <w:rPr>
          <w:rFonts w:hint="eastAsia" w:ascii="BIZ UDゴシック" w:hAnsi="BIZ UDゴシック"/>
          <w:sz w:val="18"/>
          <w:szCs w:val="18"/>
        </w:rPr>
        <w:t>、UTM</w:t>
      </w:r>
    </w:p>
    <w:p w:rsidRPr="001C646B" w:rsidR="001636B5" w:rsidP="006B2B21" w:rsidRDefault="001636B5" w14:paraId="4B8AF515" w14:textId="67935A1B">
      <w:pPr>
        <w:pStyle w:val="a9"/>
        <w:numPr>
          <w:ilvl w:val="0"/>
          <w:numId w:val="18"/>
        </w:numPr>
        <w:rPr>
          <w:rFonts w:ascii="BIZ UDゴシック" w:hAnsi="BIZ UDゴシック"/>
          <w:sz w:val="18"/>
          <w:szCs w:val="18"/>
        </w:rPr>
      </w:pPr>
      <w:r w:rsidRPr="001C646B">
        <w:rPr>
          <w:rFonts w:hint="eastAsia" w:ascii="BIZ UDゴシック" w:hAnsi="BIZ UDゴシック"/>
          <w:sz w:val="18"/>
          <w:szCs w:val="18"/>
        </w:rPr>
        <w:t>ソフトウェア：DHCP、DNS、FTP、Hyper-V</w:t>
      </w:r>
    </w:p>
    <w:p w:rsidRPr="001C646B" w:rsidR="00796BA6" w:rsidP="00144866" w:rsidRDefault="00796BA6" w14:paraId="5887C3E1" w14:textId="77777777">
      <w:pPr>
        <w:ind w:left="865" w:firstLine="415"/>
        <w:rPr>
          <w:rFonts w:ascii="BIZ UDゴシック" w:hAnsi="BIZ UDゴシック"/>
          <w:sz w:val="18"/>
          <w:szCs w:val="18"/>
        </w:rPr>
      </w:pPr>
      <w:r w:rsidRPr="001C646B">
        <w:rPr>
          <w:rFonts w:hint="eastAsia" w:ascii="BIZ UDゴシック" w:hAnsi="BIZ UDゴシック"/>
          <w:sz w:val="18"/>
          <w:szCs w:val="18"/>
        </w:rPr>
        <w:t>※クラウド事業者がパッチ適用を行うものは設計対象外とする。</w:t>
      </w:r>
    </w:p>
    <w:p w:rsidRPr="001C646B" w:rsidR="00144866" w:rsidP="00BC0750" w:rsidRDefault="00796BA6" w14:paraId="3D52ED91" w14:textId="77777777">
      <w:pPr>
        <w:ind w:left="425"/>
        <w:rPr>
          <w:rFonts w:ascii="BIZ UDゴシック" w:hAnsi="BIZ UDゴシック"/>
          <w:sz w:val="18"/>
          <w:szCs w:val="18"/>
        </w:rPr>
      </w:pPr>
      <w:r w:rsidRPr="001C646B">
        <w:rPr>
          <w:rFonts w:hint="eastAsia" w:ascii="BIZ UDゴシック" w:hAnsi="BIZ UDゴシック"/>
          <w:sz w:val="18"/>
          <w:szCs w:val="18"/>
        </w:rPr>
        <w:t>適用方式：</w:t>
      </w:r>
    </w:p>
    <w:p w:rsidRPr="001C646B" w:rsidR="00144866" w:rsidP="00BC0750" w:rsidRDefault="00144866" w14:paraId="4FD7F9F2" w14:textId="37DD5AC5">
      <w:pPr>
        <w:pStyle w:val="a9"/>
        <w:numPr>
          <w:ilvl w:val="0"/>
          <w:numId w:val="20"/>
        </w:numPr>
        <w:rPr>
          <w:rFonts w:ascii="BIZ UDゴシック" w:hAnsi="BIZ UDゴシック"/>
          <w:sz w:val="18"/>
          <w:szCs w:val="18"/>
        </w:rPr>
      </w:pPr>
      <w:r w:rsidRPr="001C646B">
        <w:rPr>
          <w:rFonts w:hint="eastAsia" w:ascii="BIZ UDゴシック" w:hAnsi="BIZ UDゴシック"/>
          <w:sz w:val="18"/>
          <w:szCs w:val="18"/>
        </w:rPr>
        <w:t>ハードウェア：</w:t>
      </w:r>
      <w:r w:rsidRPr="001C646B">
        <w:rPr>
          <w:rFonts w:ascii="BIZ UDゴシック" w:hAnsi="BIZ UDゴシック"/>
          <w:sz w:val="18"/>
          <w:szCs w:val="18"/>
        </w:rPr>
        <w:t>WSUSによるセキュリティパッチ自動適用で実現する。</w:t>
      </w:r>
      <w:r w:rsidRPr="001C646B">
        <w:rPr>
          <w:rFonts w:hint="eastAsia" w:ascii="BIZ UDゴシック" w:hAnsi="BIZ UDゴシック"/>
          <w:sz w:val="18"/>
          <w:szCs w:val="18"/>
        </w:rPr>
        <w:t>UTMについてはベンダーの指示に従い対応する。</w:t>
      </w:r>
    </w:p>
    <w:p w:rsidRPr="001C646B" w:rsidR="00BC3E10" w:rsidP="00BC0750" w:rsidRDefault="00144866" w14:paraId="3DA0CBCC" w14:textId="4959A76A">
      <w:pPr>
        <w:pStyle w:val="a9"/>
        <w:numPr>
          <w:ilvl w:val="0"/>
          <w:numId w:val="20"/>
        </w:numPr>
        <w:rPr>
          <w:rFonts w:ascii="BIZ UDゴシック" w:hAnsi="BIZ UDゴシック"/>
          <w:sz w:val="18"/>
          <w:szCs w:val="18"/>
        </w:rPr>
      </w:pPr>
      <w:r w:rsidRPr="001C646B">
        <w:rPr>
          <w:rFonts w:hint="eastAsia" w:ascii="BIZ UDゴシック" w:hAnsi="BIZ UDゴシック"/>
          <w:sz w:val="18"/>
          <w:szCs w:val="18"/>
        </w:rPr>
        <w:t>ソフトウェア：適用対象のソフトウェアはWindows OS標準搭載のものであるため、ハードウェアと同様の適用方式とする。</w:t>
      </w:r>
    </w:p>
    <w:p w:rsidR="008C3267" w:rsidP="008C3267" w:rsidRDefault="008C3267" w14:paraId="6BCA4FDB" w14:textId="77777777">
      <w:pPr>
        <w:pStyle w:val="3"/>
        <w:numPr>
          <w:ilvl w:val="0"/>
          <w:numId w:val="0"/>
        </w:numPr>
        <w:ind w:left="425" w:hanging="425"/>
      </w:pPr>
    </w:p>
    <w:p w:rsidRPr="000006AB" w:rsidR="00796BA6" w:rsidP="00C80635" w:rsidRDefault="00796BA6" w14:paraId="5FDDAC6B" w14:textId="253134FB">
      <w:pPr>
        <w:pStyle w:val="3"/>
      </w:pPr>
      <w:bookmarkStart w:name="_Toc202274433" w:id="2315"/>
      <w:r w:rsidRPr="000006AB">
        <w:rPr>
          <w:rFonts w:hint="eastAsia"/>
        </w:rPr>
        <w:t>作業一覧</w:t>
      </w:r>
      <w:bookmarkEnd w:id="2315"/>
    </w:p>
    <w:tbl>
      <w:tblPr>
        <w:tblStyle w:val="af2"/>
        <w:tblW w:w="0" w:type="auto"/>
        <w:tblInd w:w="-5" w:type="dxa"/>
        <w:tblLook w:val="04A0" w:firstRow="1" w:lastRow="0" w:firstColumn="1" w:lastColumn="0" w:noHBand="0" w:noVBand="1"/>
      </w:tblPr>
      <w:tblGrid>
        <w:gridCol w:w="1741"/>
        <w:gridCol w:w="9599"/>
        <w:gridCol w:w="2657"/>
      </w:tblGrid>
      <w:tr w:rsidRPr="00434ECA" w:rsidR="00BD3F69" w:rsidTr="00BC0750" w14:paraId="7BCCC048" w14:textId="77777777">
        <w:tc>
          <w:tcPr>
            <w:tcW w:w="1741" w:type="dxa"/>
            <w:shd w:val="clear" w:color="auto" w:fill="D9F2D0" w:themeFill="accent6" w:themeFillTint="33"/>
          </w:tcPr>
          <w:p w:rsidRPr="001C646B" w:rsidR="00796BA6" w:rsidP="000006AB" w:rsidRDefault="00796BA6" w14:paraId="2303723F" w14:textId="34B8F72C">
            <w:pPr>
              <w:rPr>
                <w:rFonts w:ascii="BIZ UDゴシック" w:hAnsi="BIZ UDゴシック"/>
                <w:sz w:val="18"/>
                <w:szCs w:val="18"/>
              </w:rPr>
            </w:pPr>
            <w:r w:rsidRPr="001C646B">
              <w:rPr>
                <w:rFonts w:hint="eastAsia" w:ascii="BIZ UDゴシック" w:hAnsi="BIZ UDゴシック"/>
                <w:sz w:val="18"/>
                <w:szCs w:val="18"/>
              </w:rPr>
              <w:t>運用作業</w:t>
            </w:r>
          </w:p>
        </w:tc>
        <w:tc>
          <w:tcPr>
            <w:tcW w:w="9599" w:type="dxa"/>
            <w:shd w:val="clear" w:color="auto" w:fill="D9F2D0" w:themeFill="accent6" w:themeFillTint="33"/>
          </w:tcPr>
          <w:p w:rsidRPr="001C646B" w:rsidR="00796BA6" w:rsidP="000006AB" w:rsidRDefault="00796BA6" w14:paraId="5642ACEF" w14:textId="1D28448B">
            <w:pPr>
              <w:rPr>
                <w:rFonts w:ascii="BIZ UDゴシック" w:hAnsi="BIZ UDゴシック"/>
                <w:sz w:val="18"/>
                <w:szCs w:val="18"/>
              </w:rPr>
            </w:pPr>
            <w:r w:rsidRPr="001C646B">
              <w:rPr>
                <w:rFonts w:hint="eastAsia" w:ascii="BIZ UDゴシック" w:hAnsi="BIZ UDゴシック"/>
                <w:sz w:val="18"/>
                <w:szCs w:val="18"/>
              </w:rPr>
              <w:t>内容</w:t>
            </w:r>
          </w:p>
        </w:tc>
        <w:tc>
          <w:tcPr>
            <w:tcW w:w="2657" w:type="dxa"/>
            <w:shd w:val="clear" w:color="auto" w:fill="D9F2D0" w:themeFill="accent6" w:themeFillTint="33"/>
          </w:tcPr>
          <w:p w:rsidRPr="001C646B" w:rsidR="00796BA6" w:rsidP="000006AB" w:rsidRDefault="00796BA6" w14:paraId="56F122B1" w14:textId="3659A99F">
            <w:pPr>
              <w:rPr>
                <w:rFonts w:ascii="BIZ UDゴシック" w:hAnsi="BIZ UDゴシック"/>
                <w:sz w:val="18"/>
                <w:szCs w:val="18"/>
              </w:rPr>
            </w:pPr>
            <w:r w:rsidRPr="001C646B">
              <w:rPr>
                <w:rFonts w:hint="eastAsia" w:ascii="BIZ UDゴシック" w:hAnsi="BIZ UDゴシック"/>
                <w:sz w:val="18"/>
                <w:szCs w:val="18"/>
              </w:rPr>
              <w:t>実施</w:t>
            </w:r>
            <w:r w:rsidRPr="001C646B" w:rsidR="008317A0">
              <w:rPr>
                <w:rFonts w:hint="eastAsia" w:ascii="BIZ UDゴシック" w:hAnsi="BIZ UDゴシック"/>
                <w:sz w:val="18"/>
                <w:szCs w:val="18"/>
              </w:rPr>
              <w:t>トリガー</w:t>
            </w:r>
          </w:p>
        </w:tc>
      </w:tr>
      <w:tr w:rsidRPr="00434ECA" w:rsidR="00BD3F69" w:rsidTr="00BC0750" w14:paraId="37DAEC14" w14:textId="77777777">
        <w:tc>
          <w:tcPr>
            <w:tcW w:w="1741" w:type="dxa"/>
            <w:hideMark/>
          </w:tcPr>
          <w:p w:rsidRPr="001C646B" w:rsidR="00796BA6" w:rsidP="000006AB" w:rsidRDefault="00796BA6" w14:paraId="3601CD39" w14:textId="77777777">
            <w:pPr>
              <w:rPr>
                <w:rFonts w:ascii="BIZ UDゴシック" w:hAnsi="BIZ UDゴシック"/>
                <w:sz w:val="18"/>
                <w:szCs w:val="18"/>
              </w:rPr>
            </w:pPr>
            <w:r w:rsidRPr="001C646B">
              <w:rPr>
                <w:rFonts w:hint="eastAsia" w:ascii="BIZ UDゴシック" w:hAnsi="BIZ UDゴシック"/>
                <w:sz w:val="18"/>
                <w:szCs w:val="18"/>
              </w:rPr>
              <w:t>定期パッチ適用</w:t>
            </w:r>
          </w:p>
        </w:tc>
        <w:tc>
          <w:tcPr>
            <w:tcW w:w="9599" w:type="dxa"/>
            <w:hideMark/>
          </w:tcPr>
          <w:p w:rsidRPr="001C646B" w:rsidR="00796BA6" w:rsidP="000006AB" w:rsidRDefault="00796BA6" w14:paraId="7E2AE017" w14:textId="77777777">
            <w:pPr>
              <w:rPr>
                <w:rFonts w:ascii="BIZ UDゴシック" w:hAnsi="BIZ UDゴシック"/>
                <w:sz w:val="18"/>
                <w:szCs w:val="18"/>
              </w:rPr>
            </w:pPr>
            <w:r w:rsidRPr="001C646B">
              <w:rPr>
                <w:rFonts w:hint="eastAsia" w:ascii="BIZ UDゴシック" w:hAnsi="BIZ UDゴシック"/>
                <w:sz w:val="18"/>
                <w:szCs w:val="18"/>
              </w:rPr>
              <w:t>定期的にシステム基盤に対してパッチ適用を実施する。</w:t>
            </w:r>
          </w:p>
        </w:tc>
        <w:tc>
          <w:tcPr>
            <w:tcW w:w="2657" w:type="dxa"/>
            <w:hideMark/>
          </w:tcPr>
          <w:p w:rsidRPr="001C646B" w:rsidR="00796BA6" w:rsidP="000006AB" w:rsidRDefault="00796BA6" w14:paraId="4DE3D122" w14:textId="4DB5333F">
            <w:pPr>
              <w:rPr>
                <w:rFonts w:ascii="BIZ UDゴシック" w:hAnsi="BIZ UDゴシック"/>
                <w:sz w:val="18"/>
                <w:szCs w:val="18"/>
              </w:rPr>
            </w:pPr>
            <w:r w:rsidRPr="001C646B">
              <w:rPr>
                <w:rFonts w:hint="eastAsia" w:ascii="BIZ UDゴシック" w:hAnsi="BIZ UDゴシック"/>
                <w:sz w:val="18"/>
                <w:szCs w:val="18"/>
              </w:rPr>
              <w:t>定期</w:t>
            </w:r>
            <w:r w:rsidRPr="001C646B">
              <w:rPr>
                <w:rFonts w:ascii="BIZ UDゴシック" w:hAnsi="BIZ UDゴシック"/>
                <w:sz w:val="18"/>
                <w:szCs w:val="18"/>
              </w:rPr>
              <w:t>(</w:t>
            </w:r>
            <w:r w:rsidRPr="001C646B" w:rsidR="00D1261E">
              <w:rPr>
                <w:rFonts w:hint="eastAsia" w:ascii="BIZ UDゴシック" w:hAnsi="BIZ UDゴシック"/>
                <w:sz w:val="18"/>
                <w:szCs w:val="18"/>
              </w:rPr>
              <w:t>週次、</w:t>
            </w:r>
            <w:r w:rsidRPr="001C646B">
              <w:rPr>
                <w:rFonts w:hint="eastAsia" w:ascii="BIZ UDゴシック" w:hAnsi="BIZ UDゴシック"/>
                <w:sz w:val="18"/>
                <w:szCs w:val="18"/>
              </w:rPr>
              <w:t>月次</w:t>
            </w:r>
            <w:r w:rsidRPr="001C646B">
              <w:rPr>
                <w:rFonts w:ascii="BIZ UDゴシック" w:hAnsi="BIZ UDゴシック"/>
                <w:sz w:val="18"/>
                <w:szCs w:val="18"/>
              </w:rPr>
              <w:t>)</w:t>
            </w:r>
          </w:p>
        </w:tc>
      </w:tr>
      <w:tr w:rsidRPr="00434ECA" w:rsidR="00BD3F69" w:rsidTr="00BC0750" w14:paraId="5481F02B" w14:textId="77777777">
        <w:tc>
          <w:tcPr>
            <w:tcW w:w="1741" w:type="dxa"/>
            <w:hideMark/>
          </w:tcPr>
          <w:p w:rsidRPr="001C646B" w:rsidR="00796BA6" w:rsidP="000006AB" w:rsidRDefault="00796BA6" w14:paraId="649F963A" w14:textId="77777777">
            <w:pPr>
              <w:rPr>
                <w:rFonts w:ascii="BIZ UDゴシック" w:hAnsi="BIZ UDゴシック"/>
                <w:sz w:val="18"/>
                <w:szCs w:val="18"/>
              </w:rPr>
            </w:pPr>
            <w:r w:rsidRPr="001C646B">
              <w:rPr>
                <w:rFonts w:hint="eastAsia" w:ascii="BIZ UDゴシック" w:hAnsi="BIZ UDゴシック"/>
                <w:sz w:val="18"/>
                <w:szCs w:val="18"/>
              </w:rPr>
              <w:t>緊急パッチ適用</w:t>
            </w:r>
          </w:p>
        </w:tc>
        <w:tc>
          <w:tcPr>
            <w:tcW w:w="9599" w:type="dxa"/>
            <w:hideMark/>
          </w:tcPr>
          <w:p w:rsidRPr="001C646B" w:rsidR="00796BA6" w:rsidP="000006AB" w:rsidRDefault="00796BA6" w14:paraId="59531C8A" w14:textId="77777777">
            <w:pPr>
              <w:rPr>
                <w:rFonts w:ascii="BIZ UDゴシック" w:hAnsi="BIZ UDゴシック"/>
                <w:sz w:val="18"/>
                <w:szCs w:val="18"/>
              </w:rPr>
            </w:pPr>
            <w:r w:rsidRPr="001C646B">
              <w:rPr>
                <w:rFonts w:hint="eastAsia" w:ascii="BIZ UDゴシック" w:hAnsi="BIZ UDゴシック"/>
                <w:sz w:val="18"/>
                <w:szCs w:val="18"/>
              </w:rPr>
              <w:t>システムに重大な影響を与えるパッチがリリースされた際に、緊急でシステム基盤に対してパッチ適用作業を実施する。</w:t>
            </w:r>
          </w:p>
        </w:tc>
        <w:tc>
          <w:tcPr>
            <w:tcW w:w="2657" w:type="dxa"/>
            <w:hideMark/>
          </w:tcPr>
          <w:p w:rsidRPr="001C646B" w:rsidR="00796BA6" w:rsidP="000006AB" w:rsidRDefault="005853F9" w14:paraId="647AC26E" w14:textId="2D51AFBC">
            <w:pPr>
              <w:rPr>
                <w:rFonts w:ascii="BIZ UDゴシック" w:hAnsi="BIZ UDゴシック"/>
                <w:sz w:val="18"/>
                <w:szCs w:val="18"/>
              </w:rPr>
            </w:pPr>
            <w:r w:rsidRPr="001C646B">
              <w:rPr>
                <w:rFonts w:hint="eastAsia" w:ascii="BIZ UDゴシック" w:hAnsi="BIZ UDゴシック"/>
                <w:sz w:val="18"/>
                <w:szCs w:val="18"/>
              </w:rPr>
              <w:t>社内通知やベンダー</w:t>
            </w:r>
            <w:r w:rsidRPr="001C646B" w:rsidR="005B0BB0">
              <w:rPr>
                <w:rFonts w:hint="eastAsia" w:ascii="BIZ UDゴシック" w:hAnsi="BIZ UDゴシック"/>
                <w:sz w:val="18"/>
                <w:szCs w:val="18"/>
              </w:rPr>
              <w:t>から</w:t>
            </w:r>
            <w:r w:rsidRPr="001C646B" w:rsidR="00BD3F69">
              <w:rPr>
                <w:rFonts w:hint="eastAsia" w:ascii="BIZ UDゴシック" w:hAnsi="BIZ UDゴシック"/>
                <w:sz w:val="18"/>
                <w:szCs w:val="18"/>
              </w:rPr>
              <w:t>の連絡を受け</w:t>
            </w:r>
            <w:r w:rsidRPr="001C646B" w:rsidR="002B40B7">
              <w:rPr>
                <w:rFonts w:hint="eastAsia" w:ascii="BIZ UDゴシック" w:hAnsi="BIZ UDゴシック"/>
                <w:sz w:val="18"/>
                <w:szCs w:val="18"/>
              </w:rPr>
              <w:t>て実施</w:t>
            </w:r>
          </w:p>
        </w:tc>
      </w:tr>
    </w:tbl>
    <w:p w:rsidR="00144866" w:rsidP="00144866" w:rsidRDefault="00144866" w14:paraId="1991ADF6" w14:textId="77777777">
      <w:pPr>
        <w:pStyle w:val="2"/>
        <w:numPr>
          <w:ilvl w:val="0"/>
          <w:numId w:val="0"/>
        </w:numPr>
        <w:ind w:left="425"/>
      </w:pPr>
    </w:p>
    <w:p w:rsidRPr="001C646B" w:rsidR="00004666" w:rsidRDefault="00004666" w14:paraId="0190FB03" w14:textId="77777777">
      <w:pPr>
        <w:widowControl/>
        <w:snapToGrid/>
        <w:spacing w:line="240" w:lineRule="auto"/>
        <w:jc w:val="left"/>
        <w:rPr>
          <w:rFonts w:ascii="BIZ UDゴシック" w:hAnsi="BIZ UDゴシック" w:cs="BIZ UDゴシック"/>
          <w:b/>
          <w:sz w:val="18"/>
          <w:szCs w:val="18"/>
          <w:u w:val="single"/>
        </w:rPr>
      </w:pPr>
      <w:r w:rsidRPr="001C646B">
        <w:rPr>
          <w:rFonts w:ascii="BIZ UDゴシック" w:hAnsi="BIZ UDゴシック"/>
          <w:sz w:val="18"/>
          <w:szCs w:val="18"/>
        </w:rPr>
        <w:br w:type="page"/>
      </w:r>
    </w:p>
    <w:p w:rsidRPr="000006AB" w:rsidR="00796BA6" w:rsidP="00C80635" w:rsidRDefault="00796BA6" w14:paraId="74ADF688" w14:textId="7624EC7A">
      <w:pPr>
        <w:pStyle w:val="2"/>
      </w:pPr>
      <w:bookmarkStart w:name="_Toc202274434" w:id="2316"/>
      <w:r w:rsidRPr="000006AB">
        <w:rPr>
          <w:rFonts w:hint="eastAsia"/>
        </w:rPr>
        <w:t>請求管理運用</w:t>
      </w:r>
      <w:bookmarkEnd w:id="2316"/>
    </w:p>
    <w:p w:rsidRPr="000006AB" w:rsidR="00796BA6" w:rsidP="00C80635" w:rsidRDefault="00796BA6" w14:paraId="5FF880E3" w14:textId="77777777">
      <w:pPr>
        <w:pStyle w:val="3"/>
      </w:pPr>
      <w:bookmarkStart w:name="_Toc202274435" w:id="2317"/>
      <w:r w:rsidRPr="000006AB">
        <w:rPr>
          <w:rFonts w:hint="eastAsia"/>
        </w:rPr>
        <w:t>運用方針</w:t>
      </w:r>
      <w:bookmarkEnd w:id="2317"/>
    </w:p>
    <w:p w:rsidRPr="001C646B" w:rsidR="00796BA6" w:rsidP="00CB0F0E" w:rsidRDefault="00796BA6" w14:paraId="24DDBD74" w14:textId="77777777">
      <w:pPr>
        <w:pStyle w:val="a9"/>
        <w:ind w:left="425"/>
        <w:rPr>
          <w:rFonts w:ascii="BIZ UDゴシック" w:hAnsi="BIZ UDゴシック"/>
          <w:sz w:val="18"/>
          <w:szCs w:val="18"/>
        </w:rPr>
      </w:pPr>
      <w:r w:rsidRPr="001C646B">
        <w:rPr>
          <w:rFonts w:hint="eastAsia" w:ascii="BIZ UDゴシック" w:hAnsi="BIZ UDゴシック"/>
          <w:sz w:val="18"/>
          <w:szCs w:val="18"/>
        </w:rPr>
        <w:t>本システムにおいて各部門に適正な請求が実施できるよう請求管理運用を実施する。</w:t>
      </w:r>
    </w:p>
    <w:p w:rsidR="00BC3E10" w:rsidP="003A7C63" w:rsidRDefault="00BC3E10" w14:paraId="06004A32" w14:textId="77777777">
      <w:pPr>
        <w:rPr>
          <w:rFonts w:ascii="BIZ UDゴシック" w:hAnsi="BIZ UDゴシック"/>
          <w:sz w:val="18"/>
          <w:szCs w:val="18"/>
        </w:rPr>
      </w:pPr>
    </w:p>
    <w:p w:rsidRPr="000006AB" w:rsidR="005F3A14" w:rsidP="005F3A14" w:rsidRDefault="005F3A14" w14:paraId="0127E423" w14:textId="76E3A9DB">
      <w:pPr>
        <w:pStyle w:val="3"/>
      </w:pPr>
      <w:bookmarkStart w:name="_Toc202274436" w:id="2318"/>
      <w:r w:rsidRPr="000006AB">
        <w:rPr>
          <w:rFonts w:hint="eastAsia"/>
        </w:rPr>
        <w:t>運用</w:t>
      </w:r>
      <w:r>
        <w:rPr>
          <w:rFonts w:hint="eastAsia"/>
        </w:rPr>
        <w:t>方式</w:t>
      </w:r>
      <w:bookmarkEnd w:id="2318"/>
    </w:p>
    <w:p w:rsidRPr="001618E9" w:rsidR="00796BA6" w:rsidP="001618E9" w:rsidRDefault="00796BA6" w14:paraId="15A0E9E1" w14:textId="738729DF">
      <w:pPr>
        <w:pStyle w:val="4"/>
        <w:rPr>
          <w:b/>
          <w:bCs/>
        </w:rPr>
      </w:pPr>
      <w:bookmarkStart w:name="_Toc198210898" w:id="2319"/>
      <w:bookmarkStart w:name="_Toc202274437" w:id="2320"/>
      <w:bookmarkEnd w:id="2319"/>
      <w:bookmarkEnd w:id="2320"/>
    </w:p>
    <w:p w:rsidRPr="001C646B" w:rsidR="005A2404" w:rsidP="00CB0F0E" w:rsidRDefault="005A2404" w14:paraId="794AB1C4" w14:textId="77777777">
      <w:pPr>
        <w:pStyle w:val="a9"/>
        <w:ind w:left="425"/>
        <w:rPr>
          <w:rFonts w:ascii="BIZ UDゴシック" w:hAnsi="BIZ UDゴシック"/>
          <w:sz w:val="18"/>
          <w:szCs w:val="18"/>
        </w:rPr>
      </w:pPr>
      <w:r w:rsidRPr="001C646B">
        <w:rPr>
          <w:rFonts w:hint="eastAsia" w:ascii="BIZ UDゴシック" w:hAnsi="BIZ UDゴシック"/>
          <w:sz w:val="18"/>
          <w:szCs w:val="18"/>
        </w:rPr>
        <w:t>実施方式：</w:t>
      </w:r>
    </w:p>
    <w:p w:rsidRPr="001C646B" w:rsidR="005A2404" w:rsidP="006B2B21" w:rsidRDefault="005A2404" w14:paraId="57620C8B" w14:textId="10B835FF">
      <w:pPr>
        <w:pStyle w:val="a9"/>
        <w:numPr>
          <w:ilvl w:val="0"/>
          <w:numId w:val="12"/>
        </w:numPr>
        <w:rPr>
          <w:ins w:author="Kazuya Kato" w:date="2025-05-26T11:23:00Z" w:id="2321"/>
          <w:rFonts w:ascii="BIZ UDゴシック" w:hAnsi="BIZ UDゴシック"/>
          <w:sz w:val="18"/>
          <w:szCs w:val="18"/>
        </w:rPr>
      </w:pPr>
      <w:r w:rsidRPr="001C646B">
        <w:rPr>
          <w:rFonts w:ascii="BIZ UDゴシック" w:hAnsi="BIZ UDゴシック"/>
          <w:sz w:val="18"/>
          <w:szCs w:val="18"/>
        </w:rPr>
        <w:t>Cost Explorerを使用して、負担部門コードごとの</w:t>
      </w:r>
      <w:ins w:author="Kazuya Kato" w:date="2025-05-26T11:24:00Z" w:id="2322">
        <w:r w:rsidR="00907F0F">
          <w:rPr>
            <w:rFonts w:hint="eastAsia" w:ascii="BIZ UDゴシック" w:hAnsi="BIZ UDゴシック"/>
            <w:sz w:val="18"/>
            <w:szCs w:val="18"/>
          </w:rPr>
          <w:t>クラウドFS</w:t>
        </w:r>
      </w:ins>
      <w:r w:rsidRPr="001C646B">
        <w:rPr>
          <w:rFonts w:ascii="BIZ UDゴシック" w:hAnsi="BIZ UDゴシック"/>
          <w:sz w:val="18"/>
          <w:szCs w:val="18"/>
        </w:rPr>
        <w:t>利用料を</w:t>
      </w:r>
      <w:ins w:author="Kazuya Kato" w:date="2025-05-26T11:22:00Z" w:id="2323">
        <w:r w:rsidR="00907F0F">
          <w:rPr>
            <w:rFonts w:hint="eastAsia" w:ascii="BIZ UDゴシック" w:hAnsi="BIZ UDゴシック"/>
            <w:sz w:val="18"/>
            <w:szCs w:val="18"/>
          </w:rPr>
          <w:t>集計</w:t>
        </w:r>
      </w:ins>
      <w:del w:author="Kazuya Kato" w:date="2025-05-26T11:22:00Z" w:id="2324">
        <w:r w:rsidRPr="001C646B">
          <w:rPr>
            <w:rFonts w:ascii="BIZ UDゴシック" w:hAnsi="BIZ UDゴシック"/>
            <w:sz w:val="18"/>
            <w:szCs w:val="18"/>
          </w:rPr>
          <w:delText>出力</w:delText>
        </w:r>
      </w:del>
      <w:r w:rsidRPr="001C646B">
        <w:rPr>
          <w:rFonts w:ascii="BIZ UDゴシック" w:hAnsi="BIZ UDゴシック"/>
          <w:sz w:val="18"/>
          <w:szCs w:val="18"/>
        </w:rPr>
        <w:t>し</w:t>
      </w:r>
      <w:ins w:author="Kazuya Kato" w:date="2025-05-26T11:24:00Z" w:id="2325">
        <w:r w:rsidRPr="001C646B">
          <w:rPr>
            <w:rFonts w:ascii="BIZ UDゴシック" w:hAnsi="BIZ UDゴシック"/>
            <w:sz w:val="18"/>
            <w:szCs w:val="18"/>
          </w:rPr>
          <w:t>、</w:t>
        </w:r>
      </w:ins>
      <w:del w:author="Kazuya Kato" w:date="2025-05-26T11:24:00Z" w:id="2326">
        <w:r w:rsidRPr="001C646B" w:rsidDel="00C83164">
          <w:rPr>
            <w:rFonts w:ascii="BIZ UDゴシック" w:hAnsi="BIZ UDゴシック"/>
            <w:sz w:val="18"/>
            <w:szCs w:val="18"/>
          </w:rPr>
          <w:delText>、</w:delText>
        </w:r>
        <w:r w:rsidRPr="001C646B">
          <w:rPr>
            <w:rFonts w:ascii="BIZ UDゴシック" w:hAnsi="BIZ UDゴシック"/>
            <w:sz w:val="18"/>
            <w:szCs w:val="18"/>
          </w:rPr>
          <w:delText>利用料を</w:delText>
        </w:r>
      </w:del>
      <w:r w:rsidRPr="001C646B">
        <w:rPr>
          <w:rFonts w:ascii="BIZ UDゴシック" w:hAnsi="BIZ UDゴシック"/>
          <w:sz w:val="18"/>
          <w:szCs w:val="18"/>
        </w:rPr>
        <w:t>台帳</w:t>
      </w:r>
      <w:del w:author="Kazuya Kato" w:date="2025-05-26T11:24:00Z" w:id="2327">
        <w:r w:rsidRPr="001C646B">
          <w:rPr>
            <w:rFonts w:ascii="BIZ UDゴシック" w:hAnsi="BIZ UDゴシック"/>
            <w:sz w:val="18"/>
            <w:szCs w:val="18"/>
          </w:rPr>
          <w:delText>として</w:delText>
        </w:r>
      </w:del>
      <w:ins w:author="Kazuya Kato" w:date="2025-05-26T11:25:00Z" w:id="2328">
        <w:r w:rsidR="00C83164">
          <w:rPr>
            <w:rFonts w:hint="eastAsia" w:ascii="BIZ UDゴシック" w:hAnsi="BIZ UDゴシック"/>
            <w:sz w:val="18"/>
            <w:szCs w:val="18"/>
          </w:rPr>
          <w:t>更新</w:t>
        </w:r>
      </w:ins>
      <w:del w:author="Kazuya Kato" w:date="2025-05-26T11:25:00Z" w:id="2329">
        <w:r w:rsidRPr="001C646B">
          <w:rPr>
            <w:rFonts w:ascii="BIZ UDゴシック" w:hAnsi="BIZ UDゴシック"/>
            <w:sz w:val="18"/>
            <w:szCs w:val="18"/>
          </w:rPr>
          <w:delText>管理</w:delText>
        </w:r>
      </w:del>
      <w:r w:rsidRPr="001C646B">
        <w:rPr>
          <w:rFonts w:ascii="BIZ UDゴシック" w:hAnsi="BIZ UDゴシック"/>
          <w:sz w:val="18"/>
          <w:szCs w:val="18"/>
        </w:rPr>
        <w:t>を行う。</w:t>
      </w:r>
    </w:p>
    <w:p w:rsidRPr="001C646B" w:rsidR="00907F0F" w:rsidP="006B2B21" w:rsidRDefault="00907F0F" w14:paraId="34F5D164" w14:textId="12DBF966">
      <w:pPr>
        <w:pStyle w:val="a9"/>
        <w:numPr>
          <w:ilvl w:val="0"/>
          <w:numId w:val="12"/>
        </w:numPr>
        <w:rPr>
          <w:rFonts w:ascii="BIZ UDゴシック" w:hAnsi="BIZ UDゴシック"/>
          <w:sz w:val="18"/>
          <w:szCs w:val="18"/>
        </w:rPr>
      </w:pPr>
      <w:ins w:author="Kazuya Kato" w:date="2025-05-26T11:23:00Z" w:id="2330">
        <w:r>
          <w:rPr>
            <w:rFonts w:hint="eastAsia" w:ascii="BIZ UDゴシック" w:hAnsi="BIZ UDゴシック"/>
            <w:sz w:val="18"/>
            <w:szCs w:val="18"/>
          </w:rPr>
          <w:t>部署への付け替え先の負担部門コードの確認を行う。</w:t>
        </w:r>
      </w:ins>
    </w:p>
    <w:p w:rsidRPr="001C646B" w:rsidR="00BC3E10" w:rsidP="006B2B21" w:rsidRDefault="00512FC1" w14:paraId="452EA14C" w14:textId="04F88017">
      <w:pPr>
        <w:pStyle w:val="a9"/>
        <w:numPr>
          <w:ilvl w:val="0"/>
          <w:numId w:val="12"/>
        </w:numPr>
        <w:rPr>
          <w:rFonts w:ascii="BIZ UDゴシック" w:hAnsi="BIZ UDゴシック"/>
          <w:sz w:val="18"/>
          <w:szCs w:val="18"/>
        </w:rPr>
      </w:pPr>
      <w:ins w:author="Kazuya Kato" w:date="2025-05-26T11:37:00Z" w:id="2331">
        <w:r>
          <w:rPr>
            <w:rFonts w:hint="eastAsia" w:ascii="BIZ UDゴシック" w:hAnsi="BIZ UDゴシック"/>
            <w:sz w:val="18"/>
            <w:szCs w:val="18"/>
          </w:rPr>
          <w:t>更新後の</w:t>
        </w:r>
      </w:ins>
      <w:r w:rsidRPr="001C646B" w:rsidR="005A2404">
        <w:rPr>
          <w:rFonts w:hint="eastAsia" w:ascii="BIZ UDゴシック" w:hAnsi="BIZ UDゴシック"/>
          <w:sz w:val="18"/>
          <w:szCs w:val="18"/>
        </w:rPr>
        <w:t>台帳を</w:t>
      </w:r>
      <w:r w:rsidRPr="001C646B" w:rsidR="005A2404">
        <w:rPr>
          <w:rFonts w:ascii="BIZ UDゴシック" w:hAnsi="BIZ UDゴシック"/>
          <w:sz w:val="18"/>
          <w:szCs w:val="18"/>
        </w:rPr>
        <w:t>ICT戦へ送付</w:t>
      </w:r>
      <w:del w:author="Kazuya Kato" w:date="2025-05-26T11:37:00Z" w:id="2332">
        <w:r w:rsidRPr="001C646B" w:rsidR="005A2404">
          <w:rPr>
            <w:rFonts w:ascii="BIZ UDゴシック" w:hAnsi="BIZ UDゴシック"/>
            <w:sz w:val="18"/>
            <w:szCs w:val="18"/>
          </w:rPr>
          <w:delText>し、ICT戦にて部門ごとに請求先の付け替えを実施</w:delText>
        </w:r>
      </w:del>
      <w:r w:rsidRPr="001C646B" w:rsidR="005A2404">
        <w:rPr>
          <w:rFonts w:ascii="BIZ UDゴシック" w:hAnsi="BIZ UDゴシック"/>
          <w:sz w:val="18"/>
          <w:szCs w:val="18"/>
        </w:rPr>
        <w:t>する。</w:t>
      </w:r>
    </w:p>
    <w:p w:rsidRPr="001C646B" w:rsidR="00BC3E10" w:rsidP="000006AB" w:rsidRDefault="00BC3E10" w14:paraId="59453C38" w14:textId="77777777">
      <w:pPr>
        <w:rPr>
          <w:rFonts w:ascii="BIZ UDゴシック" w:hAnsi="BIZ UDゴシック"/>
          <w:sz w:val="18"/>
          <w:szCs w:val="18"/>
        </w:rPr>
      </w:pPr>
    </w:p>
    <w:p w:rsidRPr="000006AB" w:rsidR="005A2404" w:rsidP="00C80635" w:rsidRDefault="005A2404" w14:paraId="5B412276" w14:textId="77777777">
      <w:pPr>
        <w:pStyle w:val="3"/>
      </w:pPr>
      <w:bookmarkStart w:name="_Toc202274438" w:id="2333"/>
      <w:r w:rsidRPr="000006AB">
        <w:rPr>
          <w:rFonts w:hint="eastAsia"/>
        </w:rPr>
        <w:t>作業一覧</w:t>
      </w:r>
      <w:bookmarkEnd w:id="2333"/>
    </w:p>
    <w:tbl>
      <w:tblPr>
        <w:tblStyle w:val="af2"/>
        <w:tblW w:w="0" w:type="auto"/>
        <w:tblInd w:w="-5" w:type="dxa"/>
        <w:tblLook w:val="04A0" w:firstRow="1" w:lastRow="0" w:firstColumn="1" w:lastColumn="0" w:noHBand="0" w:noVBand="1"/>
      </w:tblPr>
      <w:tblGrid>
        <w:gridCol w:w="2977"/>
        <w:gridCol w:w="8647"/>
        <w:gridCol w:w="2373"/>
      </w:tblGrid>
      <w:tr w:rsidRPr="00434ECA" w:rsidR="005A2404" w:rsidTr="00FC40FF" w14:paraId="7D50E181" w14:textId="77777777">
        <w:tc>
          <w:tcPr>
            <w:tcW w:w="2977" w:type="dxa"/>
            <w:shd w:val="clear" w:color="auto" w:fill="D9F2D0" w:themeFill="accent6" w:themeFillTint="33"/>
          </w:tcPr>
          <w:p w:rsidRPr="001C646B" w:rsidR="005A2404" w:rsidP="000006AB" w:rsidRDefault="005A2404" w14:paraId="6D4121DE" w14:textId="233D34F6">
            <w:pPr>
              <w:rPr>
                <w:rFonts w:ascii="BIZ UDゴシック" w:hAnsi="BIZ UDゴシック"/>
                <w:sz w:val="18"/>
                <w:szCs w:val="18"/>
              </w:rPr>
            </w:pPr>
            <w:r w:rsidRPr="001C646B">
              <w:rPr>
                <w:rFonts w:hint="eastAsia" w:ascii="BIZ UDゴシック" w:hAnsi="BIZ UDゴシック"/>
                <w:sz w:val="18"/>
                <w:szCs w:val="18"/>
              </w:rPr>
              <w:t>運用作業</w:t>
            </w:r>
          </w:p>
        </w:tc>
        <w:tc>
          <w:tcPr>
            <w:tcW w:w="8647" w:type="dxa"/>
            <w:shd w:val="clear" w:color="auto" w:fill="D9F2D0" w:themeFill="accent6" w:themeFillTint="33"/>
          </w:tcPr>
          <w:p w:rsidRPr="001C646B" w:rsidR="005A2404" w:rsidP="000006AB" w:rsidRDefault="005A2404" w14:paraId="76BD2081" w14:textId="7C87C7AF">
            <w:pPr>
              <w:rPr>
                <w:rFonts w:ascii="BIZ UDゴシック" w:hAnsi="BIZ UDゴシック"/>
                <w:sz w:val="18"/>
                <w:szCs w:val="18"/>
              </w:rPr>
            </w:pPr>
            <w:r w:rsidRPr="001C646B">
              <w:rPr>
                <w:rFonts w:hint="eastAsia" w:ascii="BIZ UDゴシック" w:hAnsi="BIZ UDゴシック"/>
                <w:sz w:val="18"/>
                <w:szCs w:val="18"/>
              </w:rPr>
              <w:t>内容</w:t>
            </w:r>
          </w:p>
        </w:tc>
        <w:tc>
          <w:tcPr>
            <w:tcW w:w="2373" w:type="dxa"/>
            <w:shd w:val="clear" w:color="auto" w:fill="D9F2D0" w:themeFill="accent6" w:themeFillTint="33"/>
          </w:tcPr>
          <w:p w:rsidRPr="001C646B" w:rsidR="005A2404" w:rsidP="000006AB" w:rsidRDefault="005A2404" w14:paraId="5094F391" w14:textId="28CD0FD5">
            <w:pPr>
              <w:rPr>
                <w:rFonts w:ascii="BIZ UDゴシック" w:hAnsi="BIZ UDゴシック"/>
                <w:sz w:val="18"/>
                <w:szCs w:val="18"/>
              </w:rPr>
            </w:pPr>
            <w:r w:rsidRPr="001C646B">
              <w:rPr>
                <w:rFonts w:hint="eastAsia" w:ascii="BIZ UDゴシック" w:hAnsi="BIZ UDゴシック"/>
                <w:sz w:val="18"/>
                <w:szCs w:val="18"/>
              </w:rPr>
              <w:t>実施</w:t>
            </w:r>
            <w:r w:rsidRPr="001C646B" w:rsidR="008317A0">
              <w:rPr>
                <w:rFonts w:hint="eastAsia" w:ascii="BIZ UDゴシック" w:hAnsi="BIZ UDゴシック"/>
                <w:sz w:val="18"/>
                <w:szCs w:val="18"/>
              </w:rPr>
              <w:t>トリガー</w:t>
            </w:r>
          </w:p>
        </w:tc>
      </w:tr>
      <w:tr w:rsidRPr="00434ECA" w:rsidR="005A2404" w:rsidTr="00FC40FF" w14:paraId="7A65FB04" w14:textId="77777777">
        <w:tc>
          <w:tcPr>
            <w:tcW w:w="2977" w:type="dxa"/>
          </w:tcPr>
          <w:p w:rsidRPr="001C646B" w:rsidR="005A2404" w:rsidP="005A2404" w:rsidRDefault="00C83164" w14:paraId="30751BAB" w14:textId="28399F0C">
            <w:pPr>
              <w:rPr>
                <w:rFonts w:ascii="BIZ UDゴシック" w:hAnsi="BIZ UDゴシック"/>
                <w:sz w:val="18"/>
                <w:szCs w:val="18"/>
              </w:rPr>
            </w:pPr>
            <w:ins w:author="Kazuya Kato" w:date="2025-05-26T11:26:00Z" w:id="2334">
              <w:r>
                <w:rPr>
                  <w:rFonts w:hint="eastAsia" w:ascii="BIZ UDゴシック" w:hAnsi="BIZ UDゴシック"/>
                  <w:sz w:val="18"/>
                  <w:szCs w:val="18"/>
                </w:rPr>
                <w:t>クラウドFS利用料集計</w:t>
              </w:r>
            </w:ins>
            <w:del w:author="Kazuya Kato" w:date="2025-05-26T11:26:00Z" w:id="2335">
              <w:r w:rsidRPr="001C646B" w:rsidR="005A2404">
                <w:rPr>
                  <w:rFonts w:hint="eastAsia" w:ascii="BIZ UDゴシック" w:hAnsi="BIZ UDゴシック"/>
                  <w:sz w:val="18"/>
                  <w:szCs w:val="18"/>
                </w:rPr>
                <w:delText>請求付替え</w:delText>
              </w:r>
              <w:r w:rsidRPr="001C646B" w:rsidR="008D4D32">
                <w:rPr>
                  <w:rFonts w:hint="eastAsia" w:ascii="BIZ UDゴシック" w:hAnsi="BIZ UDゴシック"/>
                  <w:sz w:val="18"/>
                  <w:szCs w:val="18"/>
                </w:rPr>
                <w:delText>先確認</w:delText>
              </w:r>
            </w:del>
          </w:p>
        </w:tc>
        <w:tc>
          <w:tcPr>
            <w:tcW w:w="8647" w:type="dxa"/>
          </w:tcPr>
          <w:p w:rsidRPr="001C646B" w:rsidR="005A2404" w:rsidP="005A2404" w:rsidRDefault="005A2404" w14:paraId="17B3442B" w14:textId="1EE4728C">
            <w:pPr>
              <w:rPr>
                <w:rFonts w:ascii="BIZ UDゴシック" w:hAnsi="BIZ UDゴシック"/>
                <w:sz w:val="18"/>
                <w:szCs w:val="18"/>
              </w:rPr>
            </w:pPr>
            <w:del w:author="Kazuya Kato" w:date="2025-05-26T11:24:00Z" w:id="2336">
              <w:r w:rsidRPr="001C646B">
                <w:rPr>
                  <w:rFonts w:hint="eastAsia" w:ascii="BIZ UDゴシック" w:hAnsi="BIZ UDゴシック"/>
                  <w:sz w:val="18"/>
                  <w:szCs w:val="18"/>
                </w:rPr>
                <w:delText>使用している</w:delText>
              </w:r>
            </w:del>
            <w:r w:rsidRPr="001C646B">
              <w:rPr>
                <w:rFonts w:hint="eastAsia" w:ascii="BIZ UDゴシック" w:hAnsi="BIZ UDゴシック"/>
                <w:sz w:val="18"/>
                <w:szCs w:val="18"/>
              </w:rPr>
              <w:t>共有フォルダの</w:t>
            </w:r>
            <w:del w:author="Kazuya Kato" w:date="2025-05-26T11:24:00Z" w:id="2337">
              <w:r w:rsidRPr="001C646B">
                <w:rPr>
                  <w:rFonts w:hint="eastAsia" w:ascii="BIZ UDゴシック" w:hAnsi="BIZ UDゴシック"/>
                  <w:sz w:val="18"/>
                  <w:szCs w:val="18"/>
                </w:rPr>
                <w:delText>部門ごと</w:delText>
              </w:r>
            </w:del>
            <w:del w:author="Kazuya Kato" w:date="2025-05-26T11:22:00Z" w:id="2338">
              <w:r w:rsidRPr="001C646B" w:rsidR="00F3570E">
                <w:rPr>
                  <w:rFonts w:hint="eastAsia" w:ascii="BIZ UDゴシック" w:hAnsi="BIZ UDゴシック"/>
                  <w:sz w:val="18"/>
                  <w:szCs w:val="18"/>
                </w:rPr>
                <w:delText>の</w:delText>
              </w:r>
            </w:del>
            <w:r w:rsidRPr="001C646B" w:rsidR="00F3570E">
              <w:rPr>
                <w:rFonts w:hint="eastAsia" w:ascii="BIZ UDゴシック" w:hAnsi="BIZ UDゴシック"/>
                <w:sz w:val="18"/>
                <w:szCs w:val="18"/>
              </w:rPr>
              <w:t>負担部門コード</w:t>
            </w:r>
            <w:ins w:author="Kazuya Kato" w:date="2025-05-26T11:24:00Z" w:id="2339">
              <w:r w:rsidR="00907F0F">
                <w:rPr>
                  <w:rFonts w:hint="eastAsia" w:ascii="BIZ UDゴシック" w:hAnsi="BIZ UDゴシック"/>
                  <w:sz w:val="18"/>
                  <w:szCs w:val="18"/>
                </w:rPr>
                <w:t>単位の利用料を集計し、</w:t>
              </w:r>
            </w:ins>
            <w:del w:author="Kazuya Kato" w:date="2025-05-26T11:24:00Z" w:id="2340">
              <w:r w:rsidRPr="001C646B" w:rsidR="00F3570E">
                <w:rPr>
                  <w:rFonts w:hint="eastAsia" w:ascii="BIZ UDゴシック" w:hAnsi="BIZ UDゴシック"/>
                  <w:sz w:val="18"/>
                  <w:szCs w:val="18"/>
                </w:rPr>
                <w:delText>を確認</w:delText>
              </w:r>
              <w:r w:rsidRPr="001C646B" w:rsidR="00D84DF7">
                <w:rPr>
                  <w:rFonts w:hint="eastAsia" w:ascii="BIZ UDゴシック" w:hAnsi="BIZ UDゴシック"/>
                  <w:sz w:val="18"/>
                  <w:szCs w:val="18"/>
                </w:rPr>
                <w:delText>し、</w:delText>
              </w:r>
            </w:del>
            <w:r w:rsidRPr="001C646B" w:rsidR="00D84DF7">
              <w:rPr>
                <w:rFonts w:hint="eastAsia" w:ascii="BIZ UDゴシック" w:hAnsi="BIZ UDゴシック"/>
                <w:sz w:val="18"/>
                <w:szCs w:val="18"/>
              </w:rPr>
              <w:t>台帳更新を実施</w:t>
            </w:r>
            <w:del w:author="Kazuya Kato" w:date="2025-05-26T11:28:00Z" w:id="2341">
              <w:r w:rsidRPr="001C646B" w:rsidR="00F3570E">
                <w:rPr>
                  <w:rFonts w:hint="eastAsia" w:ascii="BIZ UDゴシック" w:hAnsi="BIZ UDゴシック"/>
                  <w:sz w:val="18"/>
                  <w:szCs w:val="18"/>
                </w:rPr>
                <w:delText>する</w:delText>
              </w:r>
            </w:del>
            <w:r w:rsidRPr="001C646B">
              <w:rPr>
                <w:rFonts w:hint="eastAsia" w:ascii="BIZ UDゴシック" w:hAnsi="BIZ UDゴシック"/>
                <w:sz w:val="18"/>
                <w:szCs w:val="18"/>
              </w:rPr>
              <w:t>。</w:t>
            </w:r>
            <w:ins w:author="Kazuya Kato" w:date="2025-05-26T11:22:00Z" w:id="2342">
              <w:r w:rsidR="00907F0F">
                <w:rPr>
                  <w:rFonts w:ascii="BIZ UDゴシック" w:hAnsi="BIZ UDゴシック"/>
                  <w:sz w:val="18"/>
                  <w:szCs w:val="18"/>
                </w:rPr>
                <w:br/>
              </w:r>
              <w:r w:rsidR="00907F0F">
                <w:rPr>
                  <w:rFonts w:hint="eastAsia" w:ascii="BIZ UDゴシック" w:hAnsi="BIZ UDゴシック"/>
                  <w:sz w:val="18"/>
                  <w:szCs w:val="18"/>
                </w:rPr>
                <w:t>上期分集計時期：3月</w:t>
              </w:r>
            </w:ins>
            <w:ins w:author="Kazuya Kato" w:date="2025-05-26T11:42:00Z" w:id="2343">
              <w:r w:rsidR="00512FC1">
                <w:rPr>
                  <w:rFonts w:hint="eastAsia" w:ascii="BIZ UDゴシック" w:hAnsi="BIZ UDゴシック"/>
                  <w:sz w:val="18"/>
                  <w:szCs w:val="18"/>
                </w:rPr>
                <w:t>初旬</w:t>
              </w:r>
            </w:ins>
            <w:ins w:author="Kazuya Kato" w:date="2025-05-26T11:22:00Z" w:id="2344">
              <w:r w:rsidR="00907F0F">
                <w:rPr>
                  <w:rFonts w:hint="eastAsia" w:ascii="BIZ UDゴシック" w:hAnsi="BIZ UDゴシック"/>
                  <w:sz w:val="18"/>
                  <w:szCs w:val="18"/>
                </w:rPr>
                <w:t>、利用費集計期間2月～7月</w:t>
              </w:r>
              <w:r w:rsidR="00907F0F">
                <w:rPr>
                  <w:rFonts w:ascii="BIZ UDゴシック" w:hAnsi="BIZ UDゴシック"/>
                  <w:sz w:val="18"/>
                  <w:szCs w:val="18"/>
                </w:rPr>
                <w:br/>
              </w:r>
              <w:r w:rsidR="00907F0F">
                <w:rPr>
                  <w:rFonts w:hint="eastAsia" w:ascii="BIZ UDゴシック" w:hAnsi="BIZ UDゴシック"/>
                  <w:sz w:val="18"/>
                  <w:szCs w:val="18"/>
                </w:rPr>
                <w:t>下期分集計次期：9月</w:t>
              </w:r>
            </w:ins>
            <w:ins w:author="Kazuya Kato" w:date="2025-05-26T11:42:00Z" w:id="2345">
              <w:r w:rsidR="00512FC1">
                <w:rPr>
                  <w:rFonts w:hint="eastAsia" w:ascii="BIZ UDゴシック" w:hAnsi="BIZ UDゴシック"/>
                  <w:sz w:val="18"/>
                  <w:szCs w:val="18"/>
                </w:rPr>
                <w:t>初旬</w:t>
              </w:r>
            </w:ins>
            <w:ins w:author="Kazuya Kato" w:date="2025-05-26T11:22:00Z" w:id="2346">
              <w:r w:rsidR="00907F0F">
                <w:rPr>
                  <w:rFonts w:hint="eastAsia" w:ascii="BIZ UDゴシック" w:hAnsi="BIZ UDゴシック"/>
                  <w:sz w:val="18"/>
                  <w:szCs w:val="18"/>
                </w:rPr>
                <w:t>、利用費8月～1月</w:t>
              </w:r>
            </w:ins>
          </w:p>
        </w:tc>
        <w:tc>
          <w:tcPr>
            <w:tcW w:w="2373" w:type="dxa"/>
          </w:tcPr>
          <w:p w:rsidRPr="001C646B" w:rsidR="005A2404" w:rsidP="005A2404" w:rsidRDefault="005A2404" w14:paraId="534ADF51" w14:textId="37B1293D">
            <w:pPr>
              <w:rPr>
                <w:rFonts w:ascii="BIZ UDゴシック" w:hAnsi="BIZ UDゴシック"/>
                <w:sz w:val="18"/>
                <w:szCs w:val="18"/>
              </w:rPr>
            </w:pPr>
            <w:r w:rsidRPr="001C646B">
              <w:rPr>
                <w:rFonts w:hint="eastAsia" w:ascii="BIZ UDゴシック" w:hAnsi="BIZ UDゴシック"/>
                <w:sz w:val="18"/>
                <w:szCs w:val="18"/>
              </w:rPr>
              <w:t>定期</w:t>
            </w:r>
            <w:r w:rsidRPr="001C646B" w:rsidR="00463A15">
              <w:rPr>
                <w:rFonts w:hint="eastAsia" w:ascii="BIZ UDゴシック" w:hAnsi="BIZ UDゴシック"/>
                <w:sz w:val="18"/>
                <w:szCs w:val="18"/>
              </w:rPr>
              <w:t>(</w:t>
            </w:r>
            <w:r w:rsidRPr="001C646B" w:rsidR="00935396">
              <w:rPr>
                <w:rFonts w:hint="eastAsia" w:ascii="BIZ UDゴシック" w:hAnsi="BIZ UDゴシック"/>
                <w:sz w:val="18"/>
                <w:szCs w:val="18"/>
              </w:rPr>
              <w:t>半期</w:t>
            </w:r>
            <w:r w:rsidRPr="001C646B" w:rsidR="00463A15">
              <w:rPr>
                <w:rFonts w:hint="eastAsia" w:ascii="BIZ UDゴシック" w:hAnsi="BIZ UDゴシック"/>
                <w:sz w:val="18"/>
                <w:szCs w:val="18"/>
              </w:rPr>
              <w:t>)</w:t>
            </w:r>
          </w:p>
        </w:tc>
      </w:tr>
      <w:tr w:rsidRPr="00434ECA" w:rsidR="00C83164" w:rsidTr="00FC40FF" w14:paraId="6ECA967F" w14:textId="77777777">
        <w:trPr>
          <w:ins w:author="Kazuya Kato" w:date="2025-05-26T11:26:00Z" w:id="2347"/>
        </w:trPr>
        <w:tc>
          <w:tcPr>
            <w:tcW w:w="2977" w:type="dxa"/>
          </w:tcPr>
          <w:p w:rsidRPr="001C646B" w:rsidR="00C83164" w:rsidP="005A2404" w:rsidRDefault="00512FC1" w14:paraId="55FD0659" w14:textId="372FCCF6">
            <w:pPr>
              <w:rPr>
                <w:ins w:author="Kazuya Kato" w:date="2025-05-26T11:26:00Z" w:id="2348"/>
                <w:rFonts w:ascii="BIZ UDゴシック" w:hAnsi="BIZ UDゴシック"/>
                <w:sz w:val="18"/>
                <w:szCs w:val="18"/>
              </w:rPr>
            </w:pPr>
            <w:ins w:author="Kazuya Kato" w:date="2025-05-26T11:43:00Z" w:id="2349">
              <w:r>
                <w:rPr>
                  <w:rFonts w:hint="eastAsia" w:ascii="BIZ UDゴシック" w:hAnsi="BIZ UDゴシック"/>
                  <w:sz w:val="18"/>
                  <w:szCs w:val="18"/>
                </w:rPr>
                <w:t>負担部門コード</w:t>
              </w:r>
            </w:ins>
            <w:ins w:author="Kazuya Kato" w:date="2025-05-26T11:26:00Z" w:id="2350">
              <w:r w:rsidRPr="001C646B" w:rsidR="00C83164">
                <w:rPr>
                  <w:rFonts w:hint="eastAsia" w:ascii="BIZ UDゴシック" w:hAnsi="BIZ UDゴシック"/>
                  <w:sz w:val="18"/>
                  <w:szCs w:val="18"/>
                </w:rPr>
                <w:t>確認</w:t>
              </w:r>
            </w:ins>
          </w:p>
        </w:tc>
        <w:tc>
          <w:tcPr>
            <w:tcW w:w="8647" w:type="dxa"/>
          </w:tcPr>
          <w:p w:rsidRPr="001C646B" w:rsidR="00C83164" w:rsidDel="00907F0F" w:rsidP="005A2404" w:rsidRDefault="00C83164" w14:paraId="66E9618A" w14:textId="5D78CD7B">
            <w:pPr>
              <w:rPr>
                <w:ins w:author="Kazuya Kato" w:date="2025-05-26T11:26:00Z" w:id="2351"/>
                <w:rFonts w:ascii="BIZ UDゴシック" w:hAnsi="BIZ UDゴシック"/>
                <w:sz w:val="18"/>
                <w:szCs w:val="18"/>
              </w:rPr>
            </w:pPr>
            <w:ins w:author="Kazuya Kato" w:date="2025-05-26T11:26:00Z" w:id="2352">
              <w:r>
                <w:rPr>
                  <w:rFonts w:hint="eastAsia" w:ascii="BIZ UDゴシック" w:hAnsi="BIZ UDゴシック"/>
                  <w:sz w:val="18"/>
                  <w:szCs w:val="18"/>
                </w:rPr>
                <w:t>部署管理者に対して、付け替え先の負担部門コード</w:t>
              </w:r>
            </w:ins>
            <w:ins w:author="Kazuya Kato" w:date="2025-05-26T11:40:00Z" w:id="2353">
              <w:r w:rsidR="00512FC1">
                <w:rPr>
                  <w:rFonts w:hint="eastAsia" w:ascii="BIZ UDゴシック" w:hAnsi="BIZ UDゴシック"/>
                  <w:sz w:val="18"/>
                  <w:szCs w:val="18"/>
                </w:rPr>
                <w:t>の</w:t>
              </w:r>
            </w:ins>
            <w:ins w:author="Kazuya Kato" w:date="2025-05-26T11:26:00Z" w:id="2354">
              <w:r>
                <w:rPr>
                  <w:rFonts w:hint="eastAsia" w:ascii="BIZ UDゴシック" w:hAnsi="BIZ UDゴシック"/>
                  <w:sz w:val="18"/>
                  <w:szCs w:val="18"/>
                </w:rPr>
                <w:t>確認を実施</w:t>
              </w:r>
            </w:ins>
            <w:ins w:author="Kazuya Kato" w:date="2025-05-26T11:27:00Z" w:id="2355">
              <w:r>
                <w:rPr>
                  <w:rFonts w:hint="eastAsia" w:ascii="BIZ UDゴシック" w:hAnsi="BIZ UDゴシック"/>
                  <w:sz w:val="18"/>
                  <w:szCs w:val="18"/>
                </w:rPr>
                <w:t>し、</w:t>
              </w:r>
            </w:ins>
            <w:ins w:author="Kazuya Kato" w:date="2025-05-26T11:40:00Z" w:id="2356">
              <w:r w:rsidR="00512FC1">
                <w:rPr>
                  <w:rFonts w:hint="eastAsia" w:ascii="BIZ UDゴシック" w:hAnsi="BIZ UDゴシック"/>
                  <w:sz w:val="18"/>
                  <w:szCs w:val="18"/>
                </w:rPr>
                <w:t>変更</w:t>
              </w:r>
            </w:ins>
            <w:ins w:author="Kazuya Kato" w:date="2025-05-26T11:28:00Z" w:id="2357">
              <w:r>
                <w:rPr>
                  <w:rFonts w:hint="eastAsia" w:ascii="BIZ UDゴシック" w:hAnsi="BIZ UDゴシック"/>
                  <w:sz w:val="18"/>
                  <w:szCs w:val="18"/>
                </w:rPr>
                <w:t>があれば台帳更新を実施。</w:t>
              </w:r>
            </w:ins>
          </w:p>
        </w:tc>
        <w:tc>
          <w:tcPr>
            <w:tcW w:w="2373" w:type="dxa"/>
          </w:tcPr>
          <w:p w:rsidRPr="001C646B" w:rsidR="00C83164" w:rsidP="005A2404" w:rsidRDefault="00C83164" w14:paraId="224FE9D7" w14:textId="4C488CFE">
            <w:pPr>
              <w:rPr>
                <w:ins w:author="Kazuya Kato" w:date="2025-05-26T11:26:00Z" w:id="2358"/>
                <w:rFonts w:ascii="BIZ UDゴシック" w:hAnsi="BIZ UDゴシック"/>
                <w:sz w:val="18"/>
                <w:szCs w:val="18"/>
              </w:rPr>
            </w:pPr>
            <w:ins w:author="Kazuya Kato" w:date="2025-05-26T11:33:00Z" w:id="2359">
              <w:r w:rsidRPr="001C646B">
                <w:rPr>
                  <w:rFonts w:hint="eastAsia" w:ascii="BIZ UDゴシック" w:hAnsi="BIZ UDゴシック"/>
                  <w:sz w:val="18"/>
                  <w:szCs w:val="18"/>
                </w:rPr>
                <w:t>定期(半期)</w:t>
              </w:r>
            </w:ins>
            <w:ins w:author="Kazuya Kato" w:date="2025-05-26T11:42:00Z" w:id="2360">
              <w:r w:rsidR="00512FC1">
                <w:rPr>
                  <w:rFonts w:ascii="BIZ UDゴシック" w:hAnsi="BIZ UDゴシック"/>
                  <w:sz w:val="18"/>
                  <w:szCs w:val="18"/>
                </w:rPr>
                <w:br/>
              </w:r>
              <w:r w:rsidR="00512FC1">
                <w:rPr>
                  <w:rFonts w:hint="eastAsia" w:ascii="BIZ UDゴシック" w:hAnsi="BIZ UDゴシック"/>
                  <w:sz w:val="18"/>
                  <w:szCs w:val="18"/>
                </w:rPr>
                <w:t>※クラウドFS利用料集計</w:t>
              </w:r>
            </w:ins>
            <w:ins w:author="Kazuya Kato" w:date="2025-05-26T11:43:00Z" w:id="2361">
              <w:r w:rsidR="00512FC1">
                <w:rPr>
                  <w:rFonts w:hint="eastAsia" w:ascii="BIZ UDゴシック" w:hAnsi="BIZ UDゴシック"/>
                  <w:sz w:val="18"/>
                  <w:szCs w:val="18"/>
                </w:rPr>
                <w:t>完了</w:t>
              </w:r>
            </w:ins>
            <w:ins w:author="Kazuya Kato" w:date="2025-05-26T11:42:00Z" w:id="2362">
              <w:r w:rsidR="00512FC1">
                <w:rPr>
                  <w:rFonts w:hint="eastAsia" w:ascii="BIZ UDゴシック" w:hAnsi="BIZ UDゴシック"/>
                  <w:sz w:val="18"/>
                  <w:szCs w:val="18"/>
                </w:rPr>
                <w:t>後</w:t>
              </w:r>
            </w:ins>
          </w:p>
        </w:tc>
      </w:tr>
      <w:tr w:rsidRPr="00434ECA" w:rsidR="00C83164" w:rsidTr="00FC40FF" w14:paraId="6EC98844" w14:textId="77777777">
        <w:trPr>
          <w:ins w:author="Kazuya Kato" w:date="2025-05-26T11:26:00Z" w:id="2363"/>
        </w:trPr>
        <w:tc>
          <w:tcPr>
            <w:tcW w:w="2977" w:type="dxa"/>
          </w:tcPr>
          <w:p w:rsidRPr="001C646B" w:rsidR="00C83164" w:rsidP="005A2404" w:rsidRDefault="00512FC1" w14:paraId="7C57E96E" w14:textId="08B2B19A">
            <w:pPr>
              <w:rPr>
                <w:ins w:author="Kazuya Kato" w:date="2025-05-26T11:26:00Z" w:id="2364"/>
                <w:rFonts w:ascii="BIZ UDゴシック" w:hAnsi="BIZ UDゴシック"/>
                <w:sz w:val="18"/>
                <w:szCs w:val="18"/>
              </w:rPr>
            </w:pPr>
            <w:ins w:author="Kazuya Kato" w:date="2025-05-26T11:42:00Z" w:id="2365">
              <w:r>
                <w:rPr>
                  <w:rFonts w:hint="eastAsia" w:ascii="BIZ UDゴシック" w:hAnsi="BIZ UDゴシック"/>
                  <w:sz w:val="18"/>
                  <w:szCs w:val="18"/>
                </w:rPr>
                <w:t>付</w:t>
              </w:r>
            </w:ins>
            <w:ins w:author="Kazuya Kato" w:date="2025-05-26T11:43:00Z" w:id="2366">
              <w:r>
                <w:rPr>
                  <w:rFonts w:hint="eastAsia" w:ascii="BIZ UDゴシック" w:hAnsi="BIZ UDゴシック"/>
                  <w:sz w:val="18"/>
                  <w:szCs w:val="18"/>
                </w:rPr>
                <w:t>け</w:t>
              </w:r>
            </w:ins>
            <w:ins w:author="Kazuya Kato" w:date="2025-05-26T11:42:00Z" w:id="2367">
              <w:r>
                <w:rPr>
                  <w:rFonts w:hint="eastAsia" w:ascii="BIZ UDゴシック" w:hAnsi="BIZ UDゴシック"/>
                  <w:sz w:val="18"/>
                  <w:szCs w:val="18"/>
                </w:rPr>
                <w:t>替え</w:t>
              </w:r>
            </w:ins>
            <w:ins w:author="Kazuya Kato" w:date="2025-05-26T11:43:00Z" w:id="2368">
              <w:r>
                <w:rPr>
                  <w:rFonts w:hint="eastAsia" w:ascii="BIZ UDゴシック" w:hAnsi="BIZ UDゴシック"/>
                  <w:sz w:val="18"/>
                  <w:szCs w:val="18"/>
                </w:rPr>
                <w:t>処理依頼</w:t>
              </w:r>
            </w:ins>
          </w:p>
        </w:tc>
        <w:tc>
          <w:tcPr>
            <w:tcW w:w="8647" w:type="dxa"/>
          </w:tcPr>
          <w:p w:rsidRPr="00512FC1" w:rsidR="00C83164" w:rsidDel="00907F0F" w:rsidP="005A2404" w:rsidRDefault="00512FC1" w14:paraId="53A32AFA" w14:textId="3BF01348">
            <w:pPr>
              <w:rPr>
                <w:ins w:author="Kazuya Kato" w:date="2025-05-26T11:26:00Z" w:id="2369"/>
                <w:rFonts w:ascii="BIZ UDゴシック" w:hAnsi="BIZ UDゴシック"/>
                <w:sz w:val="18"/>
                <w:szCs w:val="18"/>
              </w:rPr>
            </w:pPr>
            <w:ins w:author="Kazuya Kato" w:date="2025-05-26T11:37:00Z" w:id="2370">
              <w:r w:rsidRPr="00512FC1">
                <w:rPr>
                  <w:rFonts w:ascii="BIZ UDゴシック" w:hAnsi="BIZ UDゴシック"/>
                  <w:sz w:val="18"/>
                  <w:szCs w:val="18"/>
                </w:rPr>
                <w:t>更新後の台帳をICT戦へ送付</w:t>
              </w:r>
              <w:r>
                <w:rPr>
                  <w:rFonts w:hint="eastAsia" w:ascii="BIZ UDゴシック" w:hAnsi="BIZ UDゴシック"/>
                  <w:sz w:val="18"/>
                  <w:szCs w:val="18"/>
                </w:rPr>
                <w:t>し、</w:t>
              </w:r>
            </w:ins>
            <w:ins w:author="Kazuya Kato" w:date="2025-05-26T11:40:00Z" w:id="2371">
              <w:r>
                <w:rPr>
                  <w:rFonts w:hint="eastAsia" w:ascii="BIZ UDゴシック" w:hAnsi="BIZ UDゴシック"/>
                  <w:sz w:val="18"/>
                  <w:szCs w:val="18"/>
                </w:rPr>
                <w:t>ICTに付け替え処理を依頼する。</w:t>
              </w:r>
            </w:ins>
          </w:p>
        </w:tc>
        <w:tc>
          <w:tcPr>
            <w:tcW w:w="2373" w:type="dxa"/>
          </w:tcPr>
          <w:p w:rsidRPr="001C646B" w:rsidR="00C83164" w:rsidP="005A2404" w:rsidRDefault="00512FC1" w14:paraId="35B4A924" w14:textId="1A1BD5E3">
            <w:pPr>
              <w:rPr>
                <w:ins w:author="Kazuya Kato" w:date="2025-05-26T11:26:00Z" w:id="2372"/>
                <w:rFonts w:ascii="BIZ UDゴシック" w:hAnsi="BIZ UDゴシック"/>
                <w:sz w:val="18"/>
                <w:szCs w:val="18"/>
              </w:rPr>
            </w:pPr>
            <w:ins w:author="Kazuya Kato" w:date="2025-05-26T11:40:00Z" w:id="2373">
              <w:r w:rsidRPr="001C646B">
                <w:rPr>
                  <w:rFonts w:hint="eastAsia" w:ascii="BIZ UDゴシック" w:hAnsi="BIZ UDゴシック"/>
                  <w:sz w:val="18"/>
                  <w:szCs w:val="18"/>
                </w:rPr>
                <w:t>定期(半期)</w:t>
              </w:r>
            </w:ins>
            <w:ins w:author="Kazuya Kato" w:date="2025-05-26T11:42:00Z" w:id="2374">
              <w:r>
                <w:rPr>
                  <w:rFonts w:ascii="BIZ UDゴシック" w:hAnsi="BIZ UDゴシック"/>
                  <w:sz w:val="18"/>
                  <w:szCs w:val="18"/>
                </w:rPr>
                <w:br/>
              </w:r>
            </w:ins>
            <w:ins w:author="Kazuya Kato" w:date="2025-05-26T11:43:00Z" w:id="2375">
              <w:r>
                <w:rPr>
                  <w:rFonts w:hint="eastAsia" w:ascii="BIZ UDゴシック" w:hAnsi="BIZ UDゴシック"/>
                  <w:sz w:val="18"/>
                  <w:szCs w:val="18"/>
                </w:rPr>
                <w:t>※負担部門コード</w:t>
              </w:r>
              <w:r w:rsidRPr="001C646B">
                <w:rPr>
                  <w:rFonts w:hint="eastAsia" w:ascii="BIZ UDゴシック" w:hAnsi="BIZ UDゴシック"/>
                  <w:sz w:val="18"/>
                  <w:szCs w:val="18"/>
                </w:rPr>
                <w:t>確認</w:t>
              </w:r>
              <w:r>
                <w:rPr>
                  <w:rFonts w:hint="eastAsia" w:ascii="BIZ UDゴシック" w:hAnsi="BIZ UDゴシック"/>
                  <w:sz w:val="18"/>
                  <w:szCs w:val="18"/>
                </w:rPr>
                <w:t>完了後</w:t>
              </w:r>
            </w:ins>
          </w:p>
        </w:tc>
      </w:tr>
    </w:tbl>
    <w:p w:rsidRPr="001C646B" w:rsidR="005A2404" w:rsidP="005A2404" w:rsidRDefault="005A2404" w14:paraId="61878572" w14:textId="77777777">
      <w:pPr>
        <w:ind w:left="425"/>
        <w:rPr>
          <w:rFonts w:ascii="BIZ UDゴシック" w:hAnsi="BIZ UDゴシック"/>
          <w:sz w:val="18"/>
          <w:szCs w:val="18"/>
        </w:rPr>
      </w:pPr>
    </w:p>
    <w:p w:rsidRPr="001C646B" w:rsidR="00004666" w:rsidRDefault="00004666" w14:paraId="6A137FF8" w14:textId="77777777">
      <w:pPr>
        <w:widowControl/>
        <w:snapToGrid/>
        <w:spacing w:line="240" w:lineRule="auto"/>
        <w:jc w:val="left"/>
        <w:rPr>
          <w:rFonts w:ascii="BIZ UDゴシック" w:hAnsi="BIZ UDゴシック" w:cs="BIZ UDゴシック"/>
          <w:b/>
          <w:sz w:val="18"/>
          <w:szCs w:val="18"/>
          <w:u w:val="single"/>
        </w:rPr>
      </w:pPr>
      <w:r w:rsidRPr="001C646B">
        <w:rPr>
          <w:rFonts w:ascii="BIZ UDゴシック" w:hAnsi="BIZ UDゴシック"/>
          <w:sz w:val="18"/>
          <w:szCs w:val="18"/>
        </w:rPr>
        <w:br w:type="page"/>
      </w:r>
    </w:p>
    <w:p w:rsidRPr="000006AB" w:rsidR="005A2404" w:rsidP="00C80635" w:rsidRDefault="005A2404" w14:paraId="3BC06C04" w14:textId="31FA4AC7">
      <w:pPr>
        <w:pStyle w:val="2"/>
      </w:pPr>
      <w:bookmarkStart w:name="_Toc202274439" w:id="2376"/>
      <w:r w:rsidRPr="000006AB">
        <w:rPr>
          <w:rFonts w:hint="eastAsia"/>
        </w:rPr>
        <w:t>障害対応</w:t>
      </w:r>
      <w:bookmarkEnd w:id="2376"/>
    </w:p>
    <w:p w:rsidRPr="000006AB" w:rsidR="005A2404" w:rsidP="00C80635" w:rsidRDefault="005A2404" w14:paraId="5B5CA17E" w14:textId="77777777">
      <w:pPr>
        <w:pStyle w:val="3"/>
      </w:pPr>
      <w:bookmarkStart w:name="_Toc202274440" w:id="2377"/>
      <w:r w:rsidRPr="000006AB">
        <w:rPr>
          <w:rFonts w:hint="eastAsia"/>
        </w:rPr>
        <w:t>障害対応方針</w:t>
      </w:r>
      <w:bookmarkEnd w:id="2377"/>
    </w:p>
    <w:p w:rsidRPr="001C646B" w:rsidR="005A2404" w:rsidP="00CB0F0E" w:rsidRDefault="005A2404" w14:paraId="4E59B1D2" w14:textId="77777777">
      <w:pPr>
        <w:ind w:left="425"/>
        <w:rPr>
          <w:rFonts w:ascii="BIZ UDゴシック" w:hAnsi="BIZ UDゴシック"/>
          <w:sz w:val="18"/>
          <w:szCs w:val="18"/>
        </w:rPr>
      </w:pPr>
      <w:r w:rsidRPr="001C646B">
        <w:rPr>
          <w:rFonts w:ascii="BIZ UDゴシック" w:hAnsi="BIZ UDゴシック"/>
          <w:sz w:val="18"/>
          <w:szCs w:val="18"/>
        </w:rPr>
        <w:t>本システムにおいて障害が発生した場合は、以下の基本方針に基づいて対応を実施する。</w:t>
      </w:r>
    </w:p>
    <w:p w:rsidRPr="001C646B" w:rsidR="005A2404" w:rsidP="006B2B21" w:rsidRDefault="005A2404" w14:paraId="62079A2E" w14:textId="54B39E6E">
      <w:pPr>
        <w:numPr>
          <w:ilvl w:val="0"/>
          <w:numId w:val="13"/>
        </w:numPr>
        <w:rPr>
          <w:rFonts w:ascii="BIZ UDゴシック" w:hAnsi="BIZ UDゴシック"/>
          <w:sz w:val="18"/>
          <w:szCs w:val="18"/>
        </w:rPr>
      </w:pPr>
      <w:r w:rsidRPr="001C646B">
        <w:rPr>
          <w:rFonts w:ascii="BIZ UDゴシック" w:hAnsi="BIZ UDゴシック"/>
          <w:sz w:val="18"/>
          <w:szCs w:val="18"/>
        </w:rPr>
        <w:t>運用体制に基づいた対応：障害発生時には、「</w:t>
      </w:r>
      <w:r w:rsidRPr="001C646B" w:rsidR="00B403A7">
        <w:rPr>
          <w:rFonts w:ascii="BIZ UDゴシック" w:hAnsi="BIZ UDゴシック"/>
          <w:sz w:val="18"/>
          <w:szCs w:val="18"/>
        </w:rPr>
        <w:fldChar w:fldCharType="begin"/>
      </w:r>
      <w:r w:rsidRPr="001C646B" w:rsidR="00B403A7">
        <w:rPr>
          <w:rFonts w:ascii="BIZ UDゴシック" w:hAnsi="BIZ UDゴシック"/>
          <w:sz w:val="18"/>
          <w:szCs w:val="18"/>
        </w:rPr>
        <w:instrText xml:space="preserve"> REF _Ref183944621 \r \h </w:instrText>
      </w:r>
      <w:r w:rsidRPr="001C646B" w:rsidR="00B403A7">
        <w:rPr>
          <w:rFonts w:ascii="BIZ UDゴシック" w:hAnsi="BIZ UDゴシック"/>
          <w:sz w:val="18"/>
          <w:szCs w:val="18"/>
        </w:rPr>
      </w:r>
      <w:r w:rsidRPr="001C646B" w:rsidR="00B403A7">
        <w:rPr>
          <w:rFonts w:ascii="BIZ UDゴシック" w:hAnsi="BIZ UDゴシック"/>
          <w:sz w:val="18"/>
          <w:szCs w:val="18"/>
        </w:rPr>
        <w:fldChar w:fldCharType="separate"/>
      </w:r>
      <w:r w:rsidR="009766A9">
        <w:rPr>
          <w:rFonts w:hint="eastAsia" w:ascii="ＭＳ 明朝" w:hAnsi="ＭＳ 明朝" w:eastAsia="ＭＳ 明朝" w:cs="ＭＳ 明朝"/>
          <w:sz w:val="18"/>
          <w:szCs w:val="18"/>
          <w:cs/>
        </w:rPr>
        <w:t>‎</w:t>
      </w:r>
      <w:r w:rsidR="009766A9">
        <w:rPr>
          <w:rFonts w:ascii="BIZ UDゴシック" w:hAnsi="BIZ UDゴシック"/>
          <w:sz w:val="18"/>
          <w:szCs w:val="18"/>
        </w:rPr>
        <w:t>3.1</w:t>
      </w:r>
      <w:r w:rsidRPr="001C646B" w:rsidR="00B403A7">
        <w:rPr>
          <w:rFonts w:ascii="BIZ UDゴシック" w:hAnsi="BIZ UDゴシック"/>
          <w:sz w:val="18"/>
          <w:szCs w:val="18"/>
        </w:rPr>
        <w:fldChar w:fldCharType="end"/>
      </w:r>
      <w:r w:rsidRPr="002E7761" w:rsidR="00B344A5">
        <w:rPr>
          <w:rFonts w:ascii="BIZ UDゴシック" w:hAnsi="BIZ UDゴシック"/>
          <w:sz w:val="18"/>
          <w:szCs w:val="18"/>
        </w:rPr>
        <w:fldChar w:fldCharType="begin"/>
      </w:r>
      <w:r w:rsidRPr="002E7761" w:rsidR="00B344A5">
        <w:rPr>
          <w:rFonts w:ascii="BIZ UDゴシック" w:hAnsi="BIZ UDゴシック"/>
          <w:sz w:val="18"/>
          <w:szCs w:val="18"/>
        </w:rPr>
        <w:instrText xml:space="preserve"> REF _Ref183945471 \h </w:instrText>
      </w:r>
      <w:r w:rsidR="002E7761">
        <w:rPr>
          <w:rFonts w:ascii="BIZ UDゴシック" w:hAnsi="BIZ UDゴシック"/>
          <w:sz w:val="18"/>
          <w:szCs w:val="18"/>
        </w:rPr>
        <w:instrText xml:space="preserve"> \* MERGEFORMAT </w:instrText>
      </w:r>
      <w:r w:rsidRPr="002E7761" w:rsidR="00B344A5">
        <w:rPr>
          <w:rFonts w:ascii="BIZ UDゴシック" w:hAnsi="BIZ UDゴシック"/>
          <w:sz w:val="18"/>
          <w:szCs w:val="18"/>
        </w:rPr>
      </w:r>
      <w:r w:rsidRPr="002E7761" w:rsidR="00B344A5">
        <w:rPr>
          <w:rFonts w:ascii="BIZ UDゴシック" w:hAnsi="BIZ UDゴシック"/>
          <w:sz w:val="18"/>
          <w:szCs w:val="18"/>
        </w:rPr>
        <w:fldChar w:fldCharType="separate"/>
      </w:r>
      <w:r w:rsidRPr="00A773F5" w:rsidR="009766A9">
        <w:rPr>
          <w:rFonts w:hint="eastAsia"/>
          <w:sz w:val="18"/>
          <w:szCs w:val="18"/>
        </w:rPr>
        <w:t>運用体制図</w:t>
      </w:r>
      <w:r w:rsidRPr="002E7761" w:rsidR="00B344A5">
        <w:rPr>
          <w:rFonts w:ascii="BIZ UDゴシック" w:hAnsi="BIZ UDゴシック"/>
          <w:sz w:val="18"/>
          <w:szCs w:val="18"/>
        </w:rPr>
        <w:fldChar w:fldCharType="end"/>
      </w:r>
      <w:r w:rsidRPr="001C646B">
        <w:rPr>
          <w:rFonts w:ascii="BIZ UDゴシック" w:hAnsi="BIZ UDゴシック"/>
          <w:sz w:val="18"/>
          <w:szCs w:val="18"/>
        </w:rPr>
        <w:t>」に従い、迅速に一次対応および順次エスカレーションを実施する。</w:t>
      </w:r>
    </w:p>
    <w:p w:rsidRPr="001C646B" w:rsidR="005A2404" w:rsidP="006B2B21" w:rsidRDefault="005A2404" w14:paraId="58B2CF32" w14:textId="77777777">
      <w:pPr>
        <w:numPr>
          <w:ilvl w:val="0"/>
          <w:numId w:val="13"/>
        </w:numPr>
        <w:rPr>
          <w:rFonts w:ascii="BIZ UDゴシック" w:hAnsi="BIZ UDゴシック"/>
          <w:sz w:val="18"/>
          <w:szCs w:val="18"/>
        </w:rPr>
      </w:pPr>
      <w:r w:rsidRPr="001C646B">
        <w:rPr>
          <w:rFonts w:ascii="BIZ UDゴシック" w:hAnsi="BIZ UDゴシック"/>
          <w:sz w:val="18"/>
          <w:szCs w:val="18"/>
        </w:rPr>
        <w:t>実施手順：別紙「障害対応手順書.xlsx」を参照し、適切な障害対応および障害復旧を実施する。</w:t>
      </w:r>
    </w:p>
    <w:p w:rsidRPr="001C646B" w:rsidR="005A2404" w:rsidP="006B2B21" w:rsidRDefault="005A2404" w14:paraId="5EC38E00" w14:textId="77777777">
      <w:pPr>
        <w:numPr>
          <w:ilvl w:val="0"/>
          <w:numId w:val="13"/>
        </w:numPr>
        <w:rPr>
          <w:rFonts w:ascii="BIZ UDゴシック" w:hAnsi="BIZ UDゴシック"/>
          <w:sz w:val="18"/>
          <w:szCs w:val="18"/>
        </w:rPr>
      </w:pPr>
      <w:r w:rsidRPr="001C646B">
        <w:rPr>
          <w:rFonts w:ascii="BIZ UDゴシック" w:hAnsi="BIZ UDゴシック"/>
          <w:sz w:val="18"/>
          <w:szCs w:val="18"/>
        </w:rPr>
        <w:t>連絡先：別紙「連絡先一覧.xlsx」を参照し、適切な関係者へ連絡を行う。</w:t>
      </w:r>
    </w:p>
    <w:p w:rsidRPr="001C646B" w:rsidR="005A2404" w:rsidP="006B2B21" w:rsidRDefault="005A2404" w14:paraId="0F2B71DE" w14:textId="77777777">
      <w:pPr>
        <w:numPr>
          <w:ilvl w:val="1"/>
          <w:numId w:val="13"/>
        </w:numPr>
        <w:rPr>
          <w:rFonts w:ascii="BIZ UDゴシック" w:hAnsi="BIZ UDゴシック"/>
          <w:sz w:val="18"/>
          <w:szCs w:val="18"/>
        </w:rPr>
      </w:pPr>
      <w:r w:rsidRPr="001C646B">
        <w:rPr>
          <w:rFonts w:ascii="BIZ UDゴシック" w:hAnsi="BIZ UDゴシック"/>
          <w:sz w:val="18"/>
          <w:szCs w:val="18"/>
        </w:rPr>
        <w:t>障害復旧目標：本システムにおける障害復旧目標を1日以内とする。</w:t>
      </w:r>
    </w:p>
    <w:p w:rsidRPr="001C646B" w:rsidR="00CB0F0E" w:rsidP="000006AB" w:rsidRDefault="00CB0F0E" w14:paraId="2DD587F2" w14:textId="77777777">
      <w:pPr>
        <w:rPr>
          <w:rFonts w:ascii="BIZ UDゴシック" w:hAnsi="BIZ UDゴシック"/>
          <w:sz w:val="18"/>
          <w:szCs w:val="18"/>
        </w:rPr>
      </w:pPr>
    </w:p>
    <w:p w:rsidRPr="000006AB" w:rsidR="005A2404" w:rsidP="00C80635" w:rsidRDefault="005A2404" w14:paraId="0DA0949C" w14:textId="77777777">
      <w:pPr>
        <w:pStyle w:val="2"/>
      </w:pPr>
      <w:bookmarkStart w:name="_Toc202274441" w:id="2378"/>
      <w:r w:rsidRPr="000006AB">
        <w:rPr>
          <w:rFonts w:hint="eastAsia"/>
        </w:rPr>
        <w:t>問合せ対応</w:t>
      </w:r>
      <w:bookmarkEnd w:id="2378"/>
    </w:p>
    <w:p w:rsidR="005A2404" w:rsidP="00C80635" w:rsidRDefault="005A2404" w14:paraId="1CBE5B55" w14:textId="77777777">
      <w:pPr>
        <w:pStyle w:val="3"/>
      </w:pPr>
      <w:bookmarkStart w:name="_Toc202274442" w:id="2379"/>
      <w:r w:rsidRPr="000006AB">
        <w:rPr>
          <w:rFonts w:hint="eastAsia"/>
        </w:rPr>
        <w:t>問合せ対応方針</w:t>
      </w:r>
      <w:bookmarkEnd w:id="2379"/>
    </w:p>
    <w:p w:rsidRPr="001C646B" w:rsidR="005A2404" w:rsidP="00CB0F0E" w:rsidRDefault="005A2404" w14:paraId="73D945A0" w14:textId="23BC31D2">
      <w:pPr>
        <w:pStyle w:val="a9"/>
        <w:ind w:left="425"/>
        <w:rPr>
          <w:rFonts w:ascii="BIZ UDゴシック" w:hAnsi="BIZ UDゴシック"/>
          <w:sz w:val="18"/>
          <w:szCs w:val="18"/>
        </w:rPr>
      </w:pPr>
      <w:r w:rsidRPr="001C646B">
        <w:rPr>
          <w:rFonts w:hint="eastAsia" w:ascii="BIZ UDゴシック" w:hAnsi="BIZ UDゴシック"/>
          <w:sz w:val="18"/>
          <w:szCs w:val="18"/>
        </w:rPr>
        <w:t>本システムに対する問合せ対応業務の方針は以下とする。</w:t>
      </w:r>
    </w:p>
    <w:p w:rsidRPr="001C646B" w:rsidR="005A2404" w:rsidP="00BC0750" w:rsidRDefault="005A2404" w14:paraId="7150F811" w14:textId="77777777">
      <w:pPr>
        <w:pStyle w:val="a9"/>
        <w:numPr>
          <w:ilvl w:val="0"/>
          <w:numId w:val="16"/>
        </w:numPr>
        <w:ind w:left="865"/>
        <w:rPr>
          <w:rFonts w:ascii="BIZ UDゴシック" w:hAnsi="BIZ UDゴシック"/>
          <w:sz w:val="18"/>
          <w:szCs w:val="18"/>
        </w:rPr>
      </w:pPr>
      <w:r w:rsidRPr="001C646B">
        <w:rPr>
          <w:rFonts w:hint="eastAsia" w:ascii="BIZ UDゴシック" w:hAnsi="BIZ UDゴシック"/>
          <w:sz w:val="18"/>
          <w:szCs w:val="18"/>
        </w:rPr>
        <w:t>受付時間：問合せ受付時間は以下の通り、</w:t>
      </w:r>
      <w:r w:rsidRPr="001C646B">
        <w:rPr>
          <w:rFonts w:ascii="BIZ UDゴシック" w:hAnsi="BIZ UDゴシック"/>
          <w:sz w:val="18"/>
          <w:szCs w:val="18"/>
        </w:rPr>
        <w:t>FFS営業時間内とする。</w:t>
      </w:r>
    </w:p>
    <w:p w:rsidRPr="001C646B" w:rsidR="005A2404" w:rsidP="00BC0750" w:rsidRDefault="005A2404" w14:paraId="4A49A893" w14:textId="5AE36CBD">
      <w:pPr>
        <w:ind w:left="474" w:leftChars="296" w:firstLine="390"/>
        <w:rPr>
          <w:rFonts w:ascii="BIZ UDゴシック" w:hAnsi="BIZ UDゴシック"/>
          <w:sz w:val="18"/>
          <w:szCs w:val="18"/>
        </w:rPr>
      </w:pPr>
      <w:r w:rsidRPr="001C646B">
        <w:rPr>
          <w:rFonts w:hint="eastAsia" w:ascii="BIZ UDゴシック" w:hAnsi="BIZ UDゴシック"/>
          <w:sz w:val="18"/>
          <w:szCs w:val="18"/>
        </w:rPr>
        <w:t>受付時間：</w:t>
      </w:r>
      <w:r w:rsidRPr="001C646B">
        <w:rPr>
          <w:rFonts w:ascii="BIZ UDゴシック" w:hAnsi="BIZ UDゴシック"/>
          <w:sz w:val="18"/>
          <w:szCs w:val="18"/>
        </w:rPr>
        <w:t xml:space="preserve">FFS営業日 </w:t>
      </w:r>
      <w:r w:rsidRPr="001C646B" w:rsidR="007B3012">
        <w:rPr>
          <w:rFonts w:hint="eastAsia" w:ascii="BIZ UDゴシック" w:hAnsi="BIZ UDゴシック"/>
          <w:sz w:val="18"/>
          <w:szCs w:val="18"/>
        </w:rPr>
        <w:t>8</w:t>
      </w:r>
      <w:r w:rsidRPr="001C646B">
        <w:rPr>
          <w:rFonts w:ascii="BIZ UDゴシック" w:hAnsi="BIZ UDゴシック"/>
          <w:sz w:val="18"/>
          <w:szCs w:val="18"/>
        </w:rPr>
        <w:t>:</w:t>
      </w:r>
      <w:r w:rsidRPr="001C646B" w:rsidR="007B3012">
        <w:rPr>
          <w:rFonts w:hint="eastAsia" w:ascii="BIZ UDゴシック" w:hAnsi="BIZ UDゴシック"/>
          <w:sz w:val="18"/>
          <w:szCs w:val="18"/>
        </w:rPr>
        <w:t>2</w:t>
      </w:r>
      <w:r w:rsidRPr="001C646B">
        <w:rPr>
          <w:rFonts w:ascii="BIZ UDゴシック" w:hAnsi="BIZ UDゴシック"/>
          <w:sz w:val="18"/>
          <w:szCs w:val="18"/>
        </w:rPr>
        <w:t>0~1</w:t>
      </w:r>
      <w:r w:rsidRPr="001C646B" w:rsidR="007B3012">
        <w:rPr>
          <w:rFonts w:hint="eastAsia" w:ascii="BIZ UDゴシック" w:hAnsi="BIZ UDゴシック"/>
          <w:sz w:val="18"/>
          <w:szCs w:val="18"/>
        </w:rPr>
        <w:t>6</w:t>
      </w:r>
      <w:r w:rsidRPr="001C646B">
        <w:rPr>
          <w:rFonts w:ascii="BIZ UDゴシック" w:hAnsi="BIZ UDゴシック"/>
          <w:sz w:val="18"/>
          <w:szCs w:val="18"/>
        </w:rPr>
        <w:t>:4</w:t>
      </w:r>
      <w:r w:rsidRPr="001C646B" w:rsidR="007B3012">
        <w:rPr>
          <w:rFonts w:hint="eastAsia" w:ascii="BIZ UDゴシック" w:hAnsi="BIZ UDゴシック"/>
          <w:sz w:val="18"/>
          <w:szCs w:val="18"/>
        </w:rPr>
        <w:t>5</w:t>
      </w:r>
    </w:p>
    <w:p w:rsidRPr="001C646B" w:rsidR="005A2404" w:rsidP="006B2B21" w:rsidRDefault="005A2404" w14:paraId="06D4E7BF" w14:textId="77777777">
      <w:pPr>
        <w:pStyle w:val="a9"/>
        <w:numPr>
          <w:ilvl w:val="0"/>
          <w:numId w:val="14"/>
        </w:numPr>
        <w:rPr>
          <w:rFonts w:ascii="BIZ UDゴシック" w:hAnsi="BIZ UDゴシック"/>
          <w:sz w:val="18"/>
          <w:szCs w:val="18"/>
        </w:rPr>
      </w:pPr>
      <w:r w:rsidRPr="001C646B">
        <w:rPr>
          <w:rFonts w:hint="eastAsia" w:ascii="BIZ UDゴシック" w:hAnsi="BIZ UDゴシック"/>
          <w:sz w:val="18"/>
          <w:szCs w:val="18"/>
        </w:rPr>
        <w:t>連絡先：問合せ連絡先は以下の通り、メールおよび電話で受け付ける。</w:t>
      </w:r>
    </w:p>
    <w:p w:rsidRPr="001C646B" w:rsidR="005A2404" w:rsidP="00BC0750" w:rsidRDefault="005A2404" w14:paraId="30CB43C8" w14:textId="77777777">
      <w:pPr>
        <w:ind w:left="850"/>
        <w:rPr>
          <w:rFonts w:ascii="BIZ UDゴシック" w:hAnsi="BIZ UDゴシック"/>
          <w:sz w:val="18"/>
          <w:szCs w:val="18"/>
        </w:rPr>
      </w:pPr>
      <w:r w:rsidRPr="001C646B">
        <w:rPr>
          <w:rFonts w:hint="eastAsia" w:ascii="BIZ UDゴシック" w:hAnsi="BIZ UDゴシック"/>
          <w:sz w:val="18"/>
          <w:szCs w:val="18"/>
        </w:rPr>
        <w:t>メールアドレス：</w:t>
      </w:r>
      <w:r w:rsidRPr="001C646B">
        <w:rPr>
          <w:rFonts w:ascii="BIZ UDゴシック" w:hAnsi="BIZ UDゴシック"/>
          <w:sz w:val="18"/>
          <w:szCs w:val="18"/>
        </w:rPr>
        <w:t>shm-ffs-rd-it-support@fujifilm.com</w:t>
      </w:r>
    </w:p>
    <w:p w:rsidRPr="001C646B" w:rsidR="005A2404" w:rsidP="00BC0750" w:rsidRDefault="005A2404" w14:paraId="00F42EBF" w14:textId="77777777">
      <w:pPr>
        <w:ind w:left="850" w:firstLine="25"/>
        <w:rPr>
          <w:rFonts w:ascii="BIZ UDゴシック" w:hAnsi="BIZ UDゴシック"/>
          <w:sz w:val="18"/>
          <w:szCs w:val="18"/>
        </w:rPr>
      </w:pPr>
      <w:r w:rsidRPr="001C646B">
        <w:rPr>
          <w:rFonts w:hint="eastAsia" w:ascii="BIZ UDゴシック" w:hAnsi="BIZ UDゴシック"/>
          <w:sz w:val="18"/>
          <w:szCs w:val="18"/>
        </w:rPr>
        <w:t>電話番号：</w:t>
      </w:r>
      <w:r w:rsidRPr="001C646B">
        <w:rPr>
          <w:rFonts w:ascii="BIZ UDゴシック" w:hAnsi="BIZ UDゴシック"/>
          <w:sz w:val="18"/>
          <w:szCs w:val="18"/>
        </w:rPr>
        <w:t>090-2762-2456</w:t>
      </w:r>
    </w:p>
    <w:p w:rsidRPr="001C646B" w:rsidR="005A2404" w:rsidP="006B2B21" w:rsidRDefault="005A2404" w14:paraId="32B1F5C2" w14:textId="77777777">
      <w:pPr>
        <w:pStyle w:val="a9"/>
        <w:numPr>
          <w:ilvl w:val="0"/>
          <w:numId w:val="14"/>
        </w:numPr>
        <w:rPr>
          <w:rFonts w:ascii="BIZ UDゴシック" w:hAnsi="BIZ UDゴシック"/>
          <w:sz w:val="18"/>
          <w:szCs w:val="18"/>
        </w:rPr>
      </w:pPr>
      <w:r w:rsidRPr="001C646B">
        <w:rPr>
          <w:rFonts w:hint="eastAsia" w:ascii="BIZ UDゴシック" w:hAnsi="BIZ UDゴシック"/>
          <w:sz w:val="18"/>
          <w:szCs w:val="18"/>
        </w:rPr>
        <w:t>一次回答目安：問合せ受付後、</w:t>
      </w:r>
      <w:r w:rsidRPr="001C646B">
        <w:rPr>
          <w:rFonts w:ascii="BIZ UDゴシック" w:hAnsi="BIZ UDゴシック"/>
          <w:sz w:val="18"/>
          <w:szCs w:val="18"/>
        </w:rPr>
        <w:t>2営業日以内を目安に一次回答を行う。ただし、至急の場合を除き、ベストエフォートとする。</w:t>
      </w:r>
    </w:p>
    <w:p w:rsidRPr="001C646B" w:rsidR="003D58C6" w:rsidP="00C42F21" w:rsidRDefault="003D58C6" w14:paraId="5A2B096A" w14:textId="47429DF9">
      <w:pPr>
        <w:rPr>
          <w:rFonts w:ascii="BIZ UDゴシック" w:hAnsi="BIZ UDゴシック"/>
          <w:sz w:val="18"/>
          <w:szCs w:val="18"/>
        </w:rPr>
      </w:pPr>
      <w:bookmarkStart w:name="_Toc183435511" w:id="2380"/>
      <w:bookmarkStart w:name="_Toc183437071" w:id="2381"/>
      <w:bookmarkStart w:name="_Toc183718479" w:id="2382"/>
      <w:bookmarkStart w:name="_Toc183435512" w:id="2383"/>
      <w:bookmarkStart w:name="_Toc183437072" w:id="2384"/>
      <w:bookmarkStart w:name="_Toc183718480" w:id="2385"/>
      <w:bookmarkStart w:name="_Toc183435513" w:id="2386"/>
      <w:bookmarkStart w:name="_Toc183437073" w:id="2387"/>
      <w:bookmarkStart w:name="_Toc183718481" w:id="2388"/>
      <w:bookmarkStart w:name="_Toc183435514" w:id="2389"/>
      <w:bookmarkStart w:name="_Toc183437074" w:id="2390"/>
      <w:bookmarkStart w:name="_Toc183718482" w:id="2391"/>
      <w:bookmarkStart w:name="_Toc183435515" w:id="2392"/>
      <w:bookmarkStart w:name="_Toc183437075" w:id="2393"/>
      <w:bookmarkStart w:name="_Toc183718483" w:id="2394"/>
      <w:bookmarkStart w:name="_Toc183435516" w:id="2395"/>
      <w:bookmarkStart w:name="_Toc183437076" w:id="2396"/>
      <w:bookmarkStart w:name="_Toc183718484" w:id="2397"/>
      <w:bookmarkStart w:name="_Toc183435517" w:id="2398"/>
      <w:bookmarkStart w:name="_Toc183437077" w:id="2399"/>
      <w:bookmarkStart w:name="_Toc183718485" w:id="2400"/>
      <w:bookmarkStart w:name="_Toc183435540" w:id="2401"/>
      <w:bookmarkStart w:name="_Toc183437100" w:id="2402"/>
      <w:bookmarkStart w:name="_Toc183718508" w:id="2403"/>
      <w:bookmarkStart w:name="_Toc183435541" w:id="2404"/>
      <w:bookmarkStart w:name="_Toc183437101" w:id="2405"/>
      <w:bookmarkStart w:name="_Toc183718509" w:id="2406"/>
      <w:bookmarkStart w:name="_Toc183435542" w:id="2407"/>
      <w:bookmarkStart w:name="_Toc183437102" w:id="2408"/>
      <w:bookmarkStart w:name="_Toc183718510" w:id="2409"/>
      <w:bookmarkStart w:name="_Toc183435543" w:id="2410"/>
      <w:bookmarkStart w:name="_Toc183437103" w:id="2411"/>
      <w:bookmarkStart w:name="_Toc183718511" w:id="2412"/>
      <w:bookmarkStart w:name="_Toc183435580" w:id="2413"/>
      <w:bookmarkStart w:name="_Toc183437140" w:id="2414"/>
      <w:bookmarkStart w:name="_Toc183718548" w:id="2415"/>
      <w:bookmarkStart w:name="_Toc183435581" w:id="2416"/>
      <w:bookmarkStart w:name="_Toc183437141" w:id="2417"/>
      <w:bookmarkStart w:name="_Toc183718549" w:id="2418"/>
      <w:bookmarkStart w:name="_Toc183435582" w:id="2419"/>
      <w:bookmarkStart w:name="_Toc183437142" w:id="2420"/>
      <w:bookmarkStart w:name="_Toc183718550" w:id="2421"/>
      <w:bookmarkStart w:name="_Toc183435583" w:id="2422"/>
      <w:bookmarkStart w:name="_Toc183437143" w:id="2423"/>
      <w:bookmarkStart w:name="_Toc183718551" w:id="2424"/>
      <w:bookmarkStart w:name="_Toc183435584" w:id="2425"/>
      <w:bookmarkStart w:name="_Toc183437144" w:id="2426"/>
      <w:bookmarkStart w:name="_Toc183718552" w:id="2427"/>
      <w:bookmarkStart w:name="_Toc183435585" w:id="2428"/>
      <w:bookmarkStart w:name="_Toc183437145" w:id="2429"/>
      <w:bookmarkStart w:name="_Toc183718553" w:id="2430"/>
      <w:bookmarkStart w:name="_Toc183435586" w:id="2431"/>
      <w:bookmarkStart w:name="_Toc183437146" w:id="2432"/>
      <w:bookmarkStart w:name="_Toc183718554" w:id="2433"/>
      <w:bookmarkStart w:name="_Toc183435587" w:id="2434"/>
      <w:bookmarkStart w:name="_Toc183437147" w:id="2435"/>
      <w:bookmarkStart w:name="_Toc183718555" w:id="2436"/>
      <w:bookmarkStart w:name="_Toc183435588" w:id="2437"/>
      <w:bookmarkStart w:name="_Toc183437148" w:id="2438"/>
      <w:bookmarkStart w:name="_Toc183718556" w:id="2439"/>
      <w:bookmarkStart w:name="_Toc183435589" w:id="2440"/>
      <w:bookmarkStart w:name="_Toc183437149" w:id="2441"/>
      <w:bookmarkStart w:name="_Toc183718557" w:id="2442"/>
      <w:bookmarkStart w:name="_Toc183435590" w:id="2443"/>
      <w:bookmarkStart w:name="_Toc183437150" w:id="2444"/>
      <w:bookmarkStart w:name="_Toc183718558" w:id="2445"/>
      <w:bookmarkStart w:name="_Toc183435591" w:id="2446"/>
      <w:bookmarkStart w:name="_Toc183437151" w:id="2447"/>
      <w:bookmarkStart w:name="_Toc183718559" w:id="2448"/>
      <w:bookmarkStart w:name="_Toc183435598" w:id="2449"/>
      <w:bookmarkStart w:name="_Toc183437158" w:id="2450"/>
      <w:bookmarkStart w:name="_Toc183718566" w:id="2451"/>
      <w:bookmarkStart w:name="_Toc183435599" w:id="2452"/>
      <w:bookmarkStart w:name="_Toc183437159" w:id="2453"/>
      <w:bookmarkStart w:name="_Toc183718567" w:id="2454"/>
      <w:bookmarkStart w:name="_Toc183435600" w:id="2455"/>
      <w:bookmarkStart w:name="_Toc183437160" w:id="2456"/>
      <w:bookmarkStart w:name="_Toc183718568" w:id="2457"/>
      <w:bookmarkStart w:name="_Toc183435601" w:id="2458"/>
      <w:bookmarkStart w:name="_Toc183437161" w:id="2459"/>
      <w:bookmarkStart w:name="_Toc183718569" w:id="2460"/>
      <w:bookmarkStart w:name="_Toc183435602" w:id="2461"/>
      <w:bookmarkStart w:name="_Toc183437162" w:id="2462"/>
      <w:bookmarkStart w:name="_Toc183718570" w:id="2463"/>
      <w:bookmarkStart w:name="_Toc183435603" w:id="2464"/>
      <w:bookmarkStart w:name="_Toc183437163" w:id="2465"/>
      <w:bookmarkStart w:name="_Toc183718571" w:id="2466"/>
      <w:bookmarkStart w:name="_Toc183435632" w:id="2467"/>
      <w:bookmarkStart w:name="_Toc183437192" w:id="2468"/>
      <w:bookmarkStart w:name="_Toc183718600" w:id="2469"/>
      <w:bookmarkStart w:name="_Toc183435633" w:id="2470"/>
      <w:bookmarkStart w:name="_Toc183437193" w:id="2471"/>
      <w:bookmarkStart w:name="_Toc183718601" w:id="2472"/>
      <w:bookmarkStart w:name="_Toc183435634" w:id="2473"/>
      <w:bookmarkStart w:name="_Toc183437194" w:id="2474"/>
      <w:bookmarkStart w:name="_Toc183718602" w:id="2475"/>
      <w:bookmarkStart w:name="_Toc183435635" w:id="2476"/>
      <w:bookmarkStart w:name="_Toc183437195" w:id="2477"/>
      <w:bookmarkStart w:name="_Toc183718603" w:id="2478"/>
      <w:bookmarkStart w:name="_Toc183435636" w:id="2479"/>
      <w:bookmarkStart w:name="_Toc183437196" w:id="2480"/>
      <w:bookmarkStart w:name="_Toc183718604" w:id="2481"/>
      <w:bookmarkStart w:name="_Toc183435637" w:id="2482"/>
      <w:bookmarkStart w:name="_Toc183437197" w:id="2483"/>
      <w:bookmarkStart w:name="_Toc183718605" w:id="2484"/>
      <w:bookmarkStart w:name="_Toc183435638" w:id="2485"/>
      <w:bookmarkStart w:name="_Toc183437198" w:id="2486"/>
      <w:bookmarkStart w:name="_Toc183718606" w:id="2487"/>
      <w:bookmarkStart w:name="_Toc183435648" w:id="2488"/>
      <w:bookmarkStart w:name="_Toc183437208" w:id="2489"/>
      <w:bookmarkStart w:name="_Toc183718616" w:id="2490"/>
      <w:bookmarkStart w:name="_Toc183435649" w:id="2491"/>
      <w:bookmarkStart w:name="_Toc183437209" w:id="2492"/>
      <w:bookmarkStart w:name="_Toc183718617" w:id="2493"/>
      <w:bookmarkStart w:name="_Toc183435650" w:id="2494"/>
      <w:bookmarkStart w:name="_Toc183437210" w:id="2495"/>
      <w:bookmarkStart w:name="_Toc183718618" w:id="2496"/>
      <w:bookmarkStart w:name="_Toc183435651" w:id="2497"/>
      <w:bookmarkStart w:name="_Toc183437211" w:id="2498"/>
      <w:bookmarkStart w:name="_Toc183718619" w:id="2499"/>
      <w:bookmarkStart w:name="_Toc183435652" w:id="2500"/>
      <w:bookmarkStart w:name="_Toc183437212" w:id="2501"/>
      <w:bookmarkStart w:name="_Toc183718620" w:id="2502"/>
      <w:bookmarkStart w:name="_Toc183435653" w:id="2503"/>
      <w:bookmarkStart w:name="_Toc183437213" w:id="2504"/>
      <w:bookmarkStart w:name="_Toc183718621" w:id="2505"/>
      <w:bookmarkStart w:name="_Toc183435685" w:id="2506"/>
      <w:bookmarkStart w:name="_Toc183437245" w:id="2507"/>
      <w:bookmarkStart w:name="_Toc183718653" w:id="2508"/>
      <w:bookmarkStart w:name="_Toc183435686" w:id="2509"/>
      <w:bookmarkStart w:name="_Toc183437246" w:id="2510"/>
      <w:bookmarkStart w:name="_Toc183718654" w:id="2511"/>
      <w:bookmarkStart w:name="_Toc183435687" w:id="2512"/>
      <w:bookmarkStart w:name="_Toc183437247" w:id="2513"/>
      <w:bookmarkStart w:name="_Toc183718655" w:id="2514"/>
      <w:bookmarkStart w:name="_Toc183435688" w:id="2515"/>
      <w:bookmarkStart w:name="_Toc183437248" w:id="2516"/>
      <w:bookmarkStart w:name="_Toc183718656" w:id="2517"/>
      <w:bookmarkStart w:name="_Toc183435689" w:id="2518"/>
      <w:bookmarkStart w:name="_Toc183437249" w:id="2519"/>
      <w:bookmarkStart w:name="_Toc183718657" w:id="2520"/>
      <w:bookmarkStart w:name="_Toc183435690" w:id="2521"/>
      <w:bookmarkStart w:name="_Toc183437250" w:id="2522"/>
      <w:bookmarkStart w:name="_Toc183718658" w:id="2523"/>
      <w:bookmarkStart w:name="_Toc183435691" w:id="2524"/>
      <w:bookmarkStart w:name="_Toc183437251" w:id="2525"/>
      <w:bookmarkStart w:name="_Toc183718659" w:id="2526"/>
      <w:bookmarkStart w:name="_Toc183435692" w:id="2527"/>
      <w:bookmarkStart w:name="_Toc183437252" w:id="2528"/>
      <w:bookmarkStart w:name="_Toc183718660" w:id="2529"/>
      <w:bookmarkStart w:name="_Toc183435693" w:id="2530"/>
      <w:bookmarkStart w:name="_Toc183437253" w:id="2531"/>
      <w:bookmarkStart w:name="_Toc183718661" w:id="2532"/>
      <w:bookmarkStart w:name="_Toc183435694" w:id="2533"/>
      <w:bookmarkStart w:name="_Toc183437254" w:id="2534"/>
      <w:bookmarkStart w:name="_Toc183718662" w:id="2535"/>
      <w:bookmarkStart w:name="_Toc183435695" w:id="2536"/>
      <w:bookmarkStart w:name="_Toc183437255" w:id="2537"/>
      <w:bookmarkStart w:name="_Toc183718663" w:id="2538"/>
      <w:bookmarkStart w:name="_Toc181112448" w:id="2539"/>
      <w:bookmarkStart w:name="_Toc181170443" w:id="2540"/>
      <w:bookmarkStart w:name="_Toc181170519" w:id="2541"/>
      <w:bookmarkStart w:name="_Toc181194789" w:id="2542"/>
      <w:bookmarkStart w:name="_Toc181204610" w:id="2543"/>
      <w:bookmarkStart w:name="_Toc181261372" w:id="2544"/>
      <w:bookmarkStart w:name="_Toc181875688" w:id="2545"/>
      <w:bookmarkStart w:name="_Toc182897458" w:id="2546"/>
      <w:bookmarkStart w:name="_Toc182914157" w:id="2547"/>
      <w:bookmarkStart w:name="_Toc182914233" w:id="2548"/>
      <w:bookmarkStart w:name="_Toc182917585" w:id="2549"/>
      <w:bookmarkStart w:name="_Toc182917659" w:id="2550"/>
      <w:bookmarkStart w:name="_Toc182917734" w:id="2551"/>
      <w:bookmarkStart w:name="_Toc183435696" w:id="2552"/>
      <w:bookmarkStart w:name="_Toc183437256" w:id="2553"/>
      <w:bookmarkStart w:name="_Toc183718664" w:id="2554"/>
      <w:bookmarkStart w:name="_Toc181112449" w:id="2555"/>
      <w:bookmarkStart w:name="_Toc181170444" w:id="2556"/>
      <w:bookmarkStart w:name="_Toc181170520" w:id="2557"/>
      <w:bookmarkStart w:name="_Toc181194790" w:id="2558"/>
      <w:bookmarkStart w:name="_Toc181204611" w:id="2559"/>
      <w:bookmarkStart w:name="_Toc181261373" w:id="2560"/>
      <w:bookmarkStart w:name="_Toc181875689" w:id="2561"/>
      <w:bookmarkStart w:name="_Toc182897459" w:id="2562"/>
      <w:bookmarkStart w:name="_Toc182914158" w:id="2563"/>
      <w:bookmarkStart w:name="_Toc182914234" w:id="2564"/>
      <w:bookmarkStart w:name="_Toc182917586" w:id="2565"/>
      <w:bookmarkStart w:name="_Toc182917660" w:id="2566"/>
      <w:bookmarkStart w:name="_Toc182917735" w:id="2567"/>
      <w:bookmarkStart w:name="_Toc183435697" w:id="2568"/>
      <w:bookmarkStart w:name="_Toc183437257" w:id="2569"/>
      <w:bookmarkStart w:name="_Toc183718665" w:id="2570"/>
      <w:bookmarkStart w:name="_Toc183435698" w:id="2571"/>
      <w:bookmarkStart w:name="_Toc183437258" w:id="2572"/>
      <w:bookmarkStart w:name="_Toc183718666" w:id="2573"/>
      <w:bookmarkStart w:name="_Toc183435699" w:id="2574"/>
      <w:bookmarkStart w:name="_Toc183437259" w:id="2575"/>
      <w:bookmarkStart w:name="_Toc183718667" w:id="2576"/>
      <w:bookmarkStart w:name="_Toc183435737" w:id="2577"/>
      <w:bookmarkStart w:name="_Toc183437297" w:id="2578"/>
      <w:bookmarkStart w:name="_Toc183718705" w:id="2579"/>
      <w:bookmarkStart w:name="_Toc183435738" w:id="2580"/>
      <w:bookmarkStart w:name="_Toc183437298" w:id="2581"/>
      <w:bookmarkStart w:name="_Toc183718706" w:id="2582"/>
      <w:bookmarkStart w:name="_Toc183435739" w:id="2583"/>
      <w:bookmarkStart w:name="_Toc183437299" w:id="2584"/>
      <w:bookmarkStart w:name="_Toc183718707" w:id="2585"/>
      <w:bookmarkStart w:name="_Toc183435740" w:id="2586"/>
      <w:bookmarkStart w:name="_Toc183437300" w:id="2587"/>
      <w:bookmarkStart w:name="_Toc183718708" w:id="2588"/>
      <w:bookmarkStart w:name="_Toc183435741" w:id="2589"/>
      <w:bookmarkStart w:name="_Toc183437301" w:id="2590"/>
      <w:bookmarkStart w:name="_Toc183718709" w:id="2591"/>
      <w:bookmarkStart w:name="_Toc183435742" w:id="2592"/>
      <w:bookmarkStart w:name="_Toc183437302" w:id="2593"/>
      <w:bookmarkStart w:name="_Toc183718710" w:id="2594"/>
      <w:bookmarkStart w:name="_Toc181112453" w:id="2595"/>
      <w:bookmarkStart w:name="_Toc181170448" w:id="2596"/>
      <w:bookmarkStart w:name="_Toc181170524" w:id="2597"/>
      <w:bookmarkStart w:name="_Toc181194794" w:id="2598"/>
      <w:bookmarkStart w:name="_Toc181204615" w:id="2599"/>
      <w:bookmarkStart w:name="_Toc181261377" w:id="2600"/>
      <w:bookmarkStart w:name="_Toc181875693" w:id="2601"/>
      <w:bookmarkStart w:name="_Toc182897463" w:id="2602"/>
      <w:bookmarkStart w:name="_Toc182914162" w:id="2603"/>
      <w:bookmarkStart w:name="_Toc182914238" w:id="2604"/>
      <w:bookmarkStart w:name="_Toc182917590" w:id="2605"/>
      <w:bookmarkStart w:name="_Toc182917664" w:id="2606"/>
      <w:bookmarkStart w:name="_Toc182917739" w:id="2607"/>
      <w:bookmarkStart w:name="_Toc183435743" w:id="2608"/>
      <w:bookmarkStart w:name="_Toc183437303" w:id="2609"/>
      <w:bookmarkStart w:name="_Toc183718711" w:id="2610"/>
      <w:bookmarkStart w:name="_Toc183435744" w:id="2611"/>
      <w:bookmarkStart w:name="_Toc183437304" w:id="2612"/>
      <w:bookmarkStart w:name="_Toc183718712" w:id="2613"/>
      <w:bookmarkStart w:name="_Toc183435745" w:id="2614"/>
      <w:bookmarkStart w:name="_Toc183437305" w:id="2615"/>
      <w:bookmarkStart w:name="_Toc183718713" w:id="2616"/>
      <w:bookmarkStart w:name="_Toc183435746" w:id="2617"/>
      <w:bookmarkStart w:name="_Toc183437306" w:id="2618"/>
      <w:bookmarkStart w:name="_Toc183718714" w:id="2619"/>
      <w:bookmarkStart w:name="_Toc183435753" w:id="2620"/>
      <w:bookmarkStart w:name="_Toc183437313" w:id="2621"/>
      <w:bookmarkStart w:name="_Toc183718721" w:id="2622"/>
      <w:bookmarkStart w:name="_Toc183435754" w:id="2623"/>
      <w:bookmarkStart w:name="_Toc183437314" w:id="2624"/>
      <w:bookmarkStart w:name="_Toc183718722" w:id="2625"/>
      <w:bookmarkStart w:name="_Toc183435774" w:id="2626"/>
      <w:bookmarkStart w:name="_Toc183437334" w:id="2627"/>
      <w:bookmarkStart w:name="_Toc183718742" w:id="2628"/>
      <w:bookmarkStart w:name="_Toc183435775" w:id="2629"/>
      <w:bookmarkStart w:name="_Toc183437335" w:id="2630"/>
      <w:bookmarkStart w:name="_Toc183718743" w:id="2631"/>
      <w:bookmarkStart w:name="_Toc183435776" w:id="2632"/>
      <w:bookmarkStart w:name="_Toc183437336" w:id="2633"/>
      <w:bookmarkStart w:name="_Toc183718744" w:id="2634"/>
      <w:bookmarkStart w:name="_Toc183435846" w:id="2635"/>
      <w:bookmarkStart w:name="_Toc183437406" w:id="2636"/>
      <w:bookmarkStart w:name="_Toc183718814" w:id="2637"/>
      <w:bookmarkStart w:name="_Toc183435847" w:id="2638"/>
      <w:bookmarkStart w:name="_Toc183437407" w:id="2639"/>
      <w:bookmarkStart w:name="_Toc183718815" w:id="2640"/>
      <w:bookmarkStart w:name="_Toc183435886" w:id="2641"/>
      <w:bookmarkStart w:name="_Toc183437446" w:id="2642"/>
      <w:bookmarkStart w:name="_Toc183718854" w:id="2643"/>
      <w:bookmarkStart w:name="_Toc183435887" w:id="2644"/>
      <w:bookmarkStart w:name="_Toc183437447" w:id="2645"/>
      <w:bookmarkStart w:name="_Toc183718855" w:id="2646"/>
      <w:bookmarkStart w:name="_Toc183435888" w:id="2647"/>
      <w:bookmarkStart w:name="_Toc183437448" w:id="2648"/>
      <w:bookmarkStart w:name="_Toc183718856" w:id="2649"/>
      <w:bookmarkStart w:name="_Toc183435889" w:id="2650"/>
      <w:bookmarkStart w:name="_Toc183437449" w:id="2651"/>
      <w:bookmarkStart w:name="_Toc183718857" w:id="2652"/>
      <w:bookmarkStart w:name="_Toc181112456" w:id="2653"/>
      <w:bookmarkStart w:name="_Toc181170451" w:id="2654"/>
      <w:bookmarkStart w:name="_Toc181170527" w:id="2655"/>
      <w:bookmarkStart w:name="_Toc181194797" w:id="2656"/>
      <w:bookmarkStart w:name="_Toc181204618" w:id="2657"/>
      <w:bookmarkStart w:name="_Toc181261380" w:id="2658"/>
      <w:bookmarkStart w:name="_Toc181875696" w:id="2659"/>
      <w:bookmarkStart w:name="_Toc182897467" w:id="2660"/>
      <w:bookmarkStart w:name="_Toc182914166" w:id="2661"/>
      <w:bookmarkStart w:name="_Toc182914242" w:id="2662"/>
      <w:bookmarkStart w:name="_Toc182917594" w:id="2663"/>
      <w:bookmarkStart w:name="_Toc182917668" w:id="2664"/>
      <w:bookmarkStart w:name="_Toc182917743" w:id="2665"/>
      <w:bookmarkStart w:name="_Toc183435890" w:id="2666"/>
      <w:bookmarkStart w:name="_Toc183437450" w:id="2667"/>
      <w:bookmarkStart w:name="_Toc183718858" w:id="2668"/>
      <w:bookmarkStart w:name="_Toc182897468" w:id="2669"/>
      <w:bookmarkStart w:name="_Toc182914167" w:id="2670"/>
      <w:bookmarkStart w:name="_Toc182914243" w:id="2671"/>
      <w:bookmarkStart w:name="_Toc182917595" w:id="2672"/>
      <w:bookmarkStart w:name="_Toc182917669" w:id="2673"/>
      <w:bookmarkStart w:name="_Toc182917744" w:id="2674"/>
      <w:bookmarkStart w:name="_Toc183435891" w:id="2675"/>
      <w:bookmarkStart w:name="_Toc183437451" w:id="2676"/>
      <w:bookmarkStart w:name="_Toc183718859" w:id="2677"/>
      <w:bookmarkStart w:name="_Toc182897469" w:id="2678"/>
      <w:bookmarkStart w:name="_Toc182914168" w:id="2679"/>
      <w:bookmarkStart w:name="_Toc182914244" w:id="2680"/>
      <w:bookmarkStart w:name="_Toc182917596" w:id="2681"/>
      <w:bookmarkStart w:name="_Toc182917670" w:id="2682"/>
      <w:bookmarkStart w:name="_Toc182917745" w:id="2683"/>
      <w:bookmarkStart w:name="_Toc183435892" w:id="2684"/>
      <w:bookmarkStart w:name="_Toc183437452" w:id="2685"/>
      <w:bookmarkStart w:name="_Toc183718860" w:id="2686"/>
      <w:bookmarkStart w:name="_Toc182897470" w:id="2687"/>
      <w:bookmarkStart w:name="_Toc182914169" w:id="2688"/>
      <w:bookmarkStart w:name="_Toc182914245" w:id="2689"/>
      <w:bookmarkStart w:name="_Toc182917597" w:id="2690"/>
      <w:bookmarkStart w:name="_Toc182917671" w:id="2691"/>
      <w:bookmarkStart w:name="_Toc182917746" w:id="2692"/>
      <w:bookmarkStart w:name="_Toc183435893" w:id="2693"/>
      <w:bookmarkStart w:name="_Toc183437453" w:id="2694"/>
      <w:bookmarkStart w:name="_Toc183718861" w:id="2695"/>
      <w:bookmarkStart w:name="_Toc183435894" w:id="2696"/>
      <w:bookmarkStart w:name="_Toc183437454" w:id="2697"/>
      <w:bookmarkStart w:name="_Toc183718862" w:id="2698"/>
      <w:bookmarkStart w:name="_Toc183435895" w:id="2699"/>
      <w:bookmarkStart w:name="_Toc183437455" w:id="2700"/>
      <w:bookmarkStart w:name="_Toc183718863" w:id="2701"/>
      <w:bookmarkStart w:name="_Toc183435896" w:id="2702"/>
      <w:bookmarkStart w:name="_Toc183437456" w:id="2703"/>
      <w:bookmarkStart w:name="_Toc183718864" w:id="2704"/>
      <w:bookmarkStart w:name="_Toc183435897" w:id="2705"/>
      <w:bookmarkStart w:name="_Toc183437457" w:id="2706"/>
      <w:bookmarkStart w:name="_Toc183718865" w:id="2707"/>
      <w:bookmarkStart w:name="_Toc183435898" w:id="2708"/>
      <w:bookmarkStart w:name="_Toc183437458" w:id="2709"/>
      <w:bookmarkStart w:name="_Toc183718866" w:id="2710"/>
      <w:bookmarkStart w:name="_Toc183435978" w:id="2711"/>
      <w:bookmarkStart w:name="_Toc183437538" w:id="2712"/>
      <w:bookmarkStart w:name="_Toc183718946" w:id="2713"/>
      <w:bookmarkStart w:name="_Toc183435979" w:id="2714"/>
      <w:bookmarkStart w:name="_Toc183437539" w:id="2715"/>
      <w:bookmarkStart w:name="_Toc183718947" w:id="2716"/>
      <w:bookmarkStart w:name="_Toc183435980" w:id="2717"/>
      <w:bookmarkStart w:name="_Toc183437540" w:id="2718"/>
      <w:bookmarkStart w:name="_Toc183718948" w:id="2719"/>
      <w:bookmarkStart w:name="_Toc183435981" w:id="2720"/>
      <w:bookmarkStart w:name="_Toc183437541" w:id="2721"/>
      <w:bookmarkStart w:name="_Toc183718949" w:id="2722"/>
      <w:bookmarkStart w:name="_Toc183435982" w:id="2723"/>
      <w:bookmarkStart w:name="_Toc183437542" w:id="2724"/>
      <w:bookmarkStart w:name="_Toc183718950" w:id="2725"/>
      <w:bookmarkStart w:name="_Toc183435983" w:id="2726"/>
      <w:bookmarkStart w:name="_Toc183437543" w:id="2727"/>
      <w:bookmarkStart w:name="_Toc183718951" w:id="2728"/>
      <w:bookmarkStart w:name="_Toc183436043" w:id="2729"/>
      <w:bookmarkStart w:name="_Toc183437603" w:id="2730"/>
      <w:bookmarkStart w:name="_Toc183719011" w:id="2731"/>
      <w:bookmarkStart w:name="_Toc183436044" w:id="2732"/>
      <w:bookmarkStart w:name="_Toc183437604" w:id="2733"/>
      <w:bookmarkStart w:name="_Toc183719012" w:id="2734"/>
      <w:bookmarkStart w:name="_Toc183436045" w:id="2735"/>
      <w:bookmarkStart w:name="_Toc183437605" w:id="2736"/>
      <w:bookmarkStart w:name="_Toc183719013" w:id="2737"/>
      <w:bookmarkStart w:name="_Toc183436082" w:id="2738"/>
      <w:bookmarkStart w:name="_Toc183437642" w:id="2739"/>
      <w:bookmarkStart w:name="_Toc183719050" w:id="2740"/>
      <w:bookmarkStart w:name="_Toc183436083" w:id="2741"/>
      <w:bookmarkStart w:name="_Toc183437643" w:id="2742"/>
      <w:bookmarkStart w:name="_Toc183719051" w:id="2743"/>
      <w:bookmarkStart w:name="_Toc183436084" w:id="2744"/>
      <w:bookmarkStart w:name="_Toc183437644" w:id="2745"/>
      <w:bookmarkStart w:name="_Toc183719052" w:id="2746"/>
      <w:bookmarkStart w:name="_Toc183436085" w:id="2747"/>
      <w:bookmarkStart w:name="_Toc183437645" w:id="2748"/>
      <w:bookmarkStart w:name="_Toc183719053" w:id="2749"/>
      <w:bookmarkStart w:name="_Toc183436111" w:id="2750"/>
      <w:bookmarkStart w:name="_Toc183437671" w:id="2751"/>
      <w:bookmarkStart w:name="_Toc183719079" w:id="2752"/>
      <w:bookmarkStart w:name="_Toc183436112" w:id="2753"/>
      <w:bookmarkStart w:name="_Toc183437672" w:id="2754"/>
      <w:bookmarkStart w:name="_Toc183719080" w:id="2755"/>
      <w:bookmarkStart w:name="_Toc183436113" w:id="2756"/>
      <w:bookmarkStart w:name="_Toc183437673" w:id="2757"/>
      <w:bookmarkStart w:name="_Toc183719081" w:id="2758"/>
      <w:bookmarkStart w:name="_Toc183436114" w:id="2759"/>
      <w:bookmarkStart w:name="_Toc183437674" w:id="2760"/>
      <w:bookmarkStart w:name="_Toc183719082" w:id="2761"/>
      <w:bookmarkStart w:name="_Toc183436115" w:id="2762"/>
      <w:bookmarkStart w:name="_Toc183437675" w:id="2763"/>
      <w:bookmarkStart w:name="_Toc183719083" w:id="2764"/>
      <w:bookmarkStart w:name="_Toc183436116" w:id="2765"/>
      <w:bookmarkStart w:name="_Toc183437676" w:id="2766"/>
      <w:bookmarkStart w:name="_Toc183719084" w:id="2767"/>
      <w:bookmarkStart w:name="_Toc183436117" w:id="2768"/>
      <w:bookmarkStart w:name="_Toc183437677" w:id="2769"/>
      <w:bookmarkStart w:name="_Toc183719085" w:id="2770"/>
      <w:bookmarkStart w:name="_Toc183436118" w:id="2771"/>
      <w:bookmarkStart w:name="_Toc183437678" w:id="2772"/>
      <w:bookmarkStart w:name="_Toc183719086" w:id="2773"/>
      <w:bookmarkStart w:name="_Toc183436119" w:id="2774"/>
      <w:bookmarkStart w:name="_Toc183437679" w:id="2775"/>
      <w:bookmarkStart w:name="_Toc183719087" w:id="2776"/>
      <w:bookmarkStart w:name="_Toc183436120" w:id="2777"/>
      <w:bookmarkStart w:name="_Toc183437680" w:id="2778"/>
      <w:bookmarkStart w:name="_Toc183719088" w:id="2779"/>
      <w:bookmarkStart w:name="_Toc183436121" w:id="2780"/>
      <w:bookmarkStart w:name="_Toc183437681" w:id="2781"/>
      <w:bookmarkStart w:name="_Toc183719089" w:id="2782"/>
      <w:bookmarkStart w:name="_Toc183436122" w:id="2783"/>
      <w:bookmarkStart w:name="_Toc183437682" w:id="2784"/>
      <w:bookmarkStart w:name="_Toc183719090" w:id="2785"/>
      <w:bookmarkStart w:name="_Toc183436123" w:id="2786"/>
      <w:bookmarkStart w:name="_Toc183437683" w:id="2787"/>
      <w:bookmarkStart w:name="_Toc183719091" w:id="2788"/>
      <w:bookmarkStart w:name="_Toc183436124" w:id="2789"/>
      <w:bookmarkStart w:name="_Toc183437684" w:id="2790"/>
      <w:bookmarkStart w:name="_Toc183719092" w:id="2791"/>
      <w:bookmarkStart w:name="_Toc183436125" w:id="2792"/>
      <w:bookmarkStart w:name="_Toc183437685" w:id="2793"/>
      <w:bookmarkStart w:name="_Toc183719093" w:id="2794"/>
      <w:bookmarkStart w:name="_Toc183436126" w:id="2795"/>
      <w:bookmarkStart w:name="_Toc183437686" w:id="2796"/>
      <w:bookmarkStart w:name="_Toc183719094" w:id="2797"/>
      <w:bookmarkStart w:name="_Toc183436127" w:id="2798"/>
      <w:bookmarkStart w:name="_Toc183437687" w:id="2799"/>
      <w:bookmarkStart w:name="_Toc183719095" w:id="2800"/>
      <w:bookmarkStart w:name="_Toc183436128" w:id="2801"/>
      <w:bookmarkStart w:name="_Toc183437688" w:id="2802"/>
      <w:bookmarkStart w:name="_Toc183719096" w:id="2803"/>
      <w:bookmarkStart w:name="_Toc183436129" w:id="2804"/>
      <w:bookmarkStart w:name="_Toc183437689" w:id="2805"/>
      <w:bookmarkStart w:name="_Toc183719097" w:id="2806"/>
      <w:bookmarkStart w:name="_Toc183436130" w:id="2807"/>
      <w:bookmarkStart w:name="_Toc183437690" w:id="2808"/>
      <w:bookmarkStart w:name="_Toc183719098" w:id="2809"/>
      <w:bookmarkStart w:name="_Toc183436131" w:id="2810"/>
      <w:bookmarkStart w:name="_Toc183437691" w:id="2811"/>
      <w:bookmarkStart w:name="_Toc183719099" w:id="2812"/>
      <w:bookmarkStart w:name="_Toc183436132" w:id="2813"/>
      <w:bookmarkStart w:name="_Toc183437692" w:id="2814"/>
      <w:bookmarkStart w:name="_Toc183719100" w:id="2815"/>
      <w:bookmarkStart w:name="_Toc183436133" w:id="2816"/>
      <w:bookmarkStart w:name="_Toc183437693" w:id="2817"/>
      <w:bookmarkStart w:name="_Toc183719101" w:id="2818"/>
      <w:bookmarkStart w:name="_Toc183436134" w:id="2819"/>
      <w:bookmarkStart w:name="_Toc183437694" w:id="2820"/>
      <w:bookmarkStart w:name="_Toc183719102" w:id="2821"/>
      <w:bookmarkStart w:name="_Toc183436135" w:id="2822"/>
      <w:bookmarkStart w:name="_Toc183437695" w:id="2823"/>
      <w:bookmarkStart w:name="_Toc183719103" w:id="2824"/>
      <w:bookmarkStart w:name="_Toc183436136" w:id="2825"/>
      <w:bookmarkStart w:name="_Toc183437696" w:id="2826"/>
      <w:bookmarkStart w:name="_Toc183719104" w:id="2827"/>
      <w:bookmarkStart w:name="_Toc183436137" w:id="2828"/>
      <w:bookmarkStart w:name="_Toc183437697" w:id="2829"/>
      <w:bookmarkStart w:name="_Toc183719105" w:id="2830"/>
      <w:bookmarkStart w:name="_Toc183436138" w:id="2831"/>
      <w:bookmarkStart w:name="_Toc183437698" w:id="2832"/>
      <w:bookmarkStart w:name="_Toc183719106" w:id="2833"/>
      <w:bookmarkStart w:name="_Toc183436165" w:id="2834"/>
      <w:bookmarkStart w:name="_Toc183437725" w:id="2835"/>
      <w:bookmarkStart w:name="_Toc183719133" w:id="2836"/>
      <w:bookmarkStart w:name="_Toc183436166" w:id="2837"/>
      <w:bookmarkStart w:name="_Toc183437726" w:id="2838"/>
      <w:bookmarkStart w:name="_Toc183719134" w:id="2839"/>
      <w:bookmarkStart w:name="_Toc183436167" w:id="2840"/>
      <w:bookmarkStart w:name="_Toc183437727" w:id="2841"/>
      <w:bookmarkStart w:name="_Toc183719135" w:id="2842"/>
      <w:bookmarkStart w:name="_Toc183436168" w:id="2843"/>
      <w:bookmarkStart w:name="_Toc183437728" w:id="2844"/>
      <w:bookmarkStart w:name="_Toc183719136" w:id="2845"/>
      <w:bookmarkStart w:name="_Toc183436169" w:id="2846"/>
      <w:bookmarkStart w:name="_Toc183437729" w:id="2847"/>
      <w:bookmarkStart w:name="_Toc183719137" w:id="2848"/>
      <w:bookmarkStart w:name="_Toc183436170" w:id="2849"/>
      <w:bookmarkStart w:name="_Toc183437730" w:id="2850"/>
      <w:bookmarkStart w:name="_Toc183719138" w:id="2851"/>
      <w:bookmarkStart w:name="_Toc183436171" w:id="2852"/>
      <w:bookmarkStart w:name="_Toc183437731" w:id="2853"/>
      <w:bookmarkStart w:name="_Toc183719139" w:id="2854"/>
      <w:bookmarkStart w:name="_Toc183436172" w:id="2855"/>
      <w:bookmarkStart w:name="_Toc183437732" w:id="2856"/>
      <w:bookmarkStart w:name="_Toc183719140" w:id="2857"/>
      <w:bookmarkStart w:name="_Toc183436199" w:id="2858"/>
      <w:bookmarkStart w:name="_Toc183437759" w:id="2859"/>
      <w:bookmarkStart w:name="_Toc183719167" w:id="2860"/>
      <w:bookmarkStart w:name="_Toc183436200" w:id="2861"/>
      <w:bookmarkStart w:name="_Toc183437760" w:id="2862"/>
      <w:bookmarkStart w:name="_Toc183719168" w:id="2863"/>
      <w:bookmarkStart w:name="_Toc183436201" w:id="2864"/>
      <w:bookmarkStart w:name="_Toc183437761" w:id="2865"/>
      <w:bookmarkStart w:name="_Toc183719169" w:id="2866"/>
      <w:bookmarkStart w:name="_Toc183436202" w:id="2867"/>
      <w:bookmarkStart w:name="_Toc183437762" w:id="2868"/>
      <w:bookmarkStart w:name="_Toc183719170" w:id="2869"/>
      <w:bookmarkStart w:name="_Toc183436203" w:id="2870"/>
      <w:bookmarkStart w:name="_Toc183437763" w:id="2871"/>
      <w:bookmarkStart w:name="_Toc183719171" w:id="2872"/>
      <w:bookmarkStart w:name="_Toc183436204" w:id="2873"/>
      <w:bookmarkStart w:name="_Toc183437764" w:id="2874"/>
      <w:bookmarkStart w:name="_Toc183719172" w:id="2875"/>
      <w:bookmarkStart w:name="_Toc183436205" w:id="2876"/>
      <w:bookmarkStart w:name="_Toc183437765" w:id="2877"/>
      <w:bookmarkStart w:name="_Toc183719173" w:id="2878"/>
      <w:bookmarkStart w:name="_Toc183436206" w:id="2879"/>
      <w:bookmarkStart w:name="_Toc183437766" w:id="2880"/>
      <w:bookmarkStart w:name="_Toc183719174" w:id="2881"/>
      <w:bookmarkStart w:name="_Toc183436207" w:id="2882"/>
      <w:bookmarkStart w:name="_Toc183437767" w:id="2883"/>
      <w:bookmarkStart w:name="_Toc183719175" w:id="2884"/>
      <w:bookmarkStart w:name="_Toc183436208" w:id="2885"/>
      <w:bookmarkStart w:name="_Toc183437768" w:id="2886"/>
      <w:bookmarkStart w:name="_Toc183719176" w:id="2887"/>
      <w:bookmarkStart w:name="_Toc183436209" w:id="2888"/>
      <w:bookmarkStart w:name="_Toc183437769" w:id="2889"/>
      <w:bookmarkStart w:name="_Toc183719177" w:id="2890"/>
      <w:bookmarkStart w:name="_Toc183436210" w:id="2891"/>
      <w:bookmarkStart w:name="_Toc183437770" w:id="2892"/>
      <w:bookmarkStart w:name="_Toc183719178" w:id="2893"/>
      <w:bookmarkStart w:name="_Toc183436211" w:id="2894"/>
      <w:bookmarkStart w:name="_Toc183437771" w:id="2895"/>
      <w:bookmarkStart w:name="_Toc183719179" w:id="2896"/>
      <w:bookmarkStart w:name="_Toc183436212" w:id="2897"/>
      <w:bookmarkStart w:name="_Toc183437772" w:id="2898"/>
      <w:bookmarkStart w:name="_Toc183719180" w:id="2899"/>
      <w:bookmarkStart w:name="_Toc183436213" w:id="2900"/>
      <w:bookmarkStart w:name="_Toc183437773" w:id="2901"/>
      <w:bookmarkStart w:name="_Toc183719181" w:id="2902"/>
      <w:bookmarkStart w:name="_Toc183436214" w:id="2903"/>
      <w:bookmarkStart w:name="_Toc183437774" w:id="2904"/>
      <w:bookmarkStart w:name="_Toc183719182" w:id="2905"/>
      <w:bookmarkStart w:name="_Toc183436215" w:id="2906"/>
      <w:bookmarkStart w:name="_Toc183437775" w:id="2907"/>
      <w:bookmarkStart w:name="_Toc183719183" w:id="2908"/>
      <w:bookmarkStart w:name="_Toc183436216" w:id="2909"/>
      <w:bookmarkStart w:name="_Toc183437776" w:id="2910"/>
      <w:bookmarkStart w:name="_Toc183719184" w:id="2911"/>
      <w:bookmarkStart w:name="_Toc183436217" w:id="2912"/>
      <w:bookmarkStart w:name="_Toc183437777" w:id="2913"/>
      <w:bookmarkStart w:name="_Toc183719185" w:id="2914"/>
      <w:bookmarkStart w:name="_Toc183436218" w:id="2915"/>
      <w:bookmarkStart w:name="_Toc183437778" w:id="2916"/>
      <w:bookmarkStart w:name="_Toc183719186" w:id="2917"/>
      <w:bookmarkStart w:name="_Toc183436219" w:id="2918"/>
      <w:bookmarkStart w:name="_Toc183437779" w:id="2919"/>
      <w:bookmarkStart w:name="_Toc183719187" w:id="2920"/>
      <w:bookmarkStart w:name="_Toc183436220" w:id="2921"/>
      <w:bookmarkStart w:name="_Toc183437780" w:id="2922"/>
      <w:bookmarkStart w:name="_Toc183719188" w:id="2923"/>
      <w:bookmarkStart w:name="_Toc183436221" w:id="2924"/>
      <w:bookmarkStart w:name="_Toc183437781" w:id="2925"/>
      <w:bookmarkStart w:name="_Toc183719189" w:id="2926"/>
      <w:bookmarkStart w:name="_Toc183436222" w:id="2927"/>
      <w:bookmarkStart w:name="_Toc183437782" w:id="2928"/>
      <w:bookmarkStart w:name="_Toc183719190" w:id="2929"/>
      <w:bookmarkStart w:name="_Toc183436223" w:id="2930"/>
      <w:bookmarkStart w:name="_Toc183437783" w:id="2931"/>
      <w:bookmarkStart w:name="_Toc183719191" w:id="2932"/>
      <w:bookmarkStart w:name="_Toc183436224" w:id="2933"/>
      <w:bookmarkStart w:name="_Toc183437784" w:id="2934"/>
      <w:bookmarkStart w:name="_Toc183719192" w:id="2935"/>
      <w:bookmarkStart w:name="_Toc183436225" w:id="2936"/>
      <w:bookmarkStart w:name="_Toc183437785" w:id="2937"/>
      <w:bookmarkStart w:name="_Toc183719193" w:id="2938"/>
      <w:bookmarkStart w:name="_Toc183436226" w:id="2939"/>
      <w:bookmarkStart w:name="_Toc183437786" w:id="2940"/>
      <w:bookmarkStart w:name="_Toc183719194" w:id="2941"/>
      <w:bookmarkStart w:name="_Toc183436254" w:id="2942"/>
      <w:bookmarkStart w:name="_Toc183437814" w:id="2943"/>
      <w:bookmarkStart w:name="_Toc183719222" w:id="2944"/>
      <w:bookmarkStart w:name="_Toc183436259" w:id="2945"/>
      <w:bookmarkStart w:name="_Toc183437819" w:id="2946"/>
      <w:bookmarkStart w:name="_Toc183719227" w:id="2947"/>
      <w:bookmarkStart w:name="_Toc183436270" w:id="2948"/>
      <w:bookmarkStart w:name="_Toc183437830" w:id="2949"/>
      <w:bookmarkStart w:name="_Toc183719238" w:id="2950"/>
      <w:bookmarkStart w:name="_Toc183436271" w:id="2951"/>
      <w:bookmarkStart w:name="_Toc183437831" w:id="2952"/>
      <w:bookmarkStart w:name="_Toc183719239" w:id="2953"/>
      <w:bookmarkStart w:name="_Toc183436272" w:id="2954"/>
      <w:bookmarkStart w:name="_Toc183437832" w:id="2955"/>
      <w:bookmarkStart w:name="_Toc183719240" w:id="2956"/>
      <w:bookmarkStart w:name="_Toc183436283" w:id="2957"/>
      <w:bookmarkStart w:name="_Toc183437843" w:id="2958"/>
      <w:bookmarkStart w:name="_Toc183719251" w:id="2959"/>
      <w:bookmarkStart w:name="_Toc183436288" w:id="2960"/>
      <w:bookmarkStart w:name="_Toc183437848" w:id="2961"/>
      <w:bookmarkStart w:name="_Toc183719256" w:id="2962"/>
      <w:bookmarkStart w:name="_Toc183436298" w:id="2963"/>
      <w:bookmarkStart w:name="_Toc183437858" w:id="2964"/>
      <w:bookmarkStart w:name="_Toc183719266" w:id="2965"/>
      <w:bookmarkStart w:name="_Toc183436308" w:id="2966"/>
      <w:bookmarkStart w:name="_Toc183437868" w:id="2967"/>
      <w:bookmarkStart w:name="_Toc183719276" w:id="2968"/>
      <w:bookmarkStart w:name="_Toc183436313" w:id="2969"/>
      <w:bookmarkStart w:name="_Toc183437873" w:id="2970"/>
      <w:bookmarkStart w:name="_Toc183719281" w:id="2971"/>
      <w:bookmarkStart w:name="_Toc183436323" w:id="2972"/>
      <w:bookmarkStart w:name="_Toc183437883" w:id="2973"/>
      <w:bookmarkStart w:name="_Toc183719291" w:id="2974"/>
      <w:bookmarkStart w:name="_Toc183436328" w:id="2975"/>
      <w:bookmarkStart w:name="_Toc183437888" w:id="2976"/>
      <w:bookmarkStart w:name="_Toc183719296" w:id="2977"/>
      <w:bookmarkStart w:name="_Toc183436333" w:id="2978"/>
      <w:bookmarkStart w:name="_Toc183437893" w:id="2979"/>
      <w:bookmarkStart w:name="_Toc183719301" w:id="2980"/>
      <w:bookmarkStart w:name="_Toc181112467" w:id="2981"/>
      <w:bookmarkStart w:name="_Toc181170462" w:id="2982"/>
      <w:bookmarkStart w:name="_Toc181170538" w:id="2983"/>
      <w:bookmarkStart w:name="_Toc181194808" w:id="2984"/>
      <w:bookmarkStart w:name="_Toc181204629" w:id="2985"/>
      <w:bookmarkStart w:name="_Toc181261391" w:id="2986"/>
      <w:bookmarkStart w:name="_Toc181875709" w:id="2987"/>
      <w:bookmarkStart w:name="_Toc182897481" w:id="2988"/>
      <w:bookmarkStart w:name="_Toc182914180" w:id="2989"/>
      <w:bookmarkStart w:name="_Toc182914256" w:id="2990"/>
      <w:bookmarkStart w:name="_Toc182917608" w:id="2991"/>
      <w:bookmarkStart w:name="_Toc182917682" w:id="2992"/>
      <w:bookmarkStart w:name="_Toc182917757" w:id="2993"/>
      <w:bookmarkStart w:name="_Toc183436334" w:id="2994"/>
      <w:bookmarkStart w:name="_Toc183437894" w:id="2995"/>
      <w:bookmarkStart w:name="_Toc183719302" w:id="2996"/>
      <w:bookmarkStart w:name="_Toc181112468" w:id="2997"/>
      <w:bookmarkStart w:name="_Toc181170463" w:id="2998"/>
      <w:bookmarkStart w:name="_Toc181170539" w:id="2999"/>
      <w:bookmarkStart w:name="_Toc181194809" w:id="3000"/>
      <w:bookmarkStart w:name="_Toc181204630" w:id="3001"/>
      <w:bookmarkStart w:name="_Toc181261392" w:id="3002"/>
      <w:bookmarkStart w:name="_Toc181875710" w:id="3003"/>
      <w:bookmarkStart w:name="_Toc182897482" w:id="3004"/>
      <w:bookmarkStart w:name="_Toc182914181" w:id="3005"/>
      <w:bookmarkStart w:name="_Toc182914257" w:id="3006"/>
      <w:bookmarkStart w:name="_Toc182917609" w:id="3007"/>
      <w:bookmarkStart w:name="_Toc182917683" w:id="3008"/>
      <w:bookmarkStart w:name="_Toc182917758" w:id="3009"/>
      <w:bookmarkStart w:name="_Toc183436335" w:id="3010"/>
      <w:bookmarkStart w:name="_Toc183437895" w:id="3011"/>
      <w:bookmarkStart w:name="_Toc183719303" w:id="3012"/>
      <w:bookmarkStart w:name="_Toc181112469" w:id="3013"/>
      <w:bookmarkStart w:name="_Toc181170464" w:id="3014"/>
      <w:bookmarkStart w:name="_Toc181170540" w:id="3015"/>
      <w:bookmarkStart w:name="_Toc181194810" w:id="3016"/>
      <w:bookmarkStart w:name="_Toc181204631" w:id="3017"/>
      <w:bookmarkStart w:name="_Toc181261393" w:id="3018"/>
      <w:bookmarkStart w:name="_Toc181875711" w:id="3019"/>
      <w:bookmarkStart w:name="_Toc182897483" w:id="3020"/>
      <w:bookmarkStart w:name="_Toc182914182" w:id="3021"/>
      <w:bookmarkStart w:name="_Toc182914258" w:id="3022"/>
      <w:bookmarkStart w:name="_Toc182917610" w:id="3023"/>
      <w:bookmarkStart w:name="_Toc182917684" w:id="3024"/>
      <w:bookmarkStart w:name="_Toc182917759" w:id="3025"/>
      <w:bookmarkStart w:name="_Toc183436336" w:id="3026"/>
      <w:bookmarkStart w:name="_Toc183437896" w:id="3027"/>
      <w:bookmarkStart w:name="_Toc183719304" w:id="3028"/>
      <w:bookmarkStart w:name="_Toc181112470" w:id="3029"/>
      <w:bookmarkStart w:name="_Toc181170465" w:id="3030"/>
      <w:bookmarkStart w:name="_Toc181170541" w:id="3031"/>
      <w:bookmarkStart w:name="_Toc181194811" w:id="3032"/>
      <w:bookmarkStart w:name="_Toc181204632" w:id="3033"/>
      <w:bookmarkStart w:name="_Toc181261394" w:id="3034"/>
      <w:bookmarkStart w:name="_Toc181875712" w:id="3035"/>
      <w:bookmarkStart w:name="_Toc182897484" w:id="3036"/>
      <w:bookmarkStart w:name="_Toc182914183" w:id="3037"/>
      <w:bookmarkStart w:name="_Toc182914259" w:id="3038"/>
      <w:bookmarkStart w:name="_Toc182917611" w:id="3039"/>
      <w:bookmarkStart w:name="_Toc182917685" w:id="3040"/>
      <w:bookmarkStart w:name="_Toc182917760" w:id="3041"/>
      <w:bookmarkStart w:name="_Toc183436337" w:id="3042"/>
      <w:bookmarkStart w:name="_Toc183437897" w:id="3043"/>
      <w:bookmarkStart w:name="_Toc183719305" w:id="3044"/>
      <w:bookmarkStart w:name="_Toc183436338" w:id="3045"/>
      <w:bookmarkStart w:name="_Toc183437898" w:id="3046"/>
      <w:bookmarkStart w:name="_Toc183719306" w:id="3047"/>
      <w:bookmarkStart w:name="_Toc183436339" w:id="3048"/>
      <w:bookmarkStart w:name="_Toc183437899" w:id="3049"/>
      <w:bookmarkStart w:name="_Toc183719307" w:id="3050"/>
      <w:bookmarkStart w:name="_Toc183436340" w:id="3051"/>
      <w:bookmarkStart w:name="_Toc183437900" w:id="3052"/>
      <w:bookmarkStart w:name="_Toc183719308" w:id="3053"/>
      <w:bookmarkStart w:name="_Toc183436341" w:id="3054"/>
      <w:bookmarkStart w:name="_Toc183437901" w:id="3055"/>
      <w:bookmarkStart w:name="_Toc183719309" w:id="3056"/>
      <w:bookmarkStart w:name="_Toc183436342" w:id="3057"/>
      <w:bookmarkStart w:name="_Toc183437902" w:id="3058"/>
      <w:bookmarkStart w:name="_Toc183719310" w:id="3059"/>
      <w:bookmarkStart w:name="_Toc183436343" w:id="3060"/>
      <w:bookmarkStart w:name="_Toc183437903" w:id="3061"/>
      <w:bookmarkStart w:name="_Toc183719311" w:id="3062"/>
      <w:bookmarkStart w:name="_Toc183436344" w:id="3063"/>
      <w:bookmarkStart w:name="_Toc183437904" w:id="3064"/>
      <w:bookmarkStart w:name="_Toc183719312" w:id="3065"/>
      <w:bookmarkStart w:name="_Toc183436345" w:id="3066"/>
      <w:bookmarkStart w:name="_Toc183437905" w:id="3067"/>
      <w:bookmarkStart w:name="_Toc183719313" w:id="3068"/>
      <w:bookmarkStart w:name="_Toc183436346" w:id="3069"/>
      <w:bookmarkStart w:name="_Toc183437906" w:id="3070"/>
      <w:bookmarkStart w:name="_Toc183719314" w:id="3071"/>
      <w:bookmarkStart w:name="_Toc183436347" w:id="3072"/>
      <w:bookmarkStart w:name="_Toc183437907" w:id="3073"/>
      <w:bookmarkStart w:name="_Toc183719315" w:id="3074"/>
      <w:bookmarkStart w:name="_Toc183436348" w:id="3075"/>
      <w:bookmarkStart w:name="_Toc183437908" w:id="3076"/>
      <w:bookmarkStart w:name="_Toc183719316" w:id="3077"/>
      <w:bookmarkStart w:name="_Toc183436349" w:id="3078"/>
      <w:bookmarkStart w:name="_Toc183437909" w:id="3079"/>
      <w:bookmarkStart w:name="_Toc183719317" w:id="3080"/>
      <w:bookmarkStart w:name="_Toc183436350" w:id="3081"/>
      <w:bookmarkStart w:name="_Toc183437910" w:id="3082"/>
      <w:bookmarkStart w:name="_Toc183719318" w:id="3083"/>
      <w:bookmarkStart w:name="_Toc183436351" w:id="3084"/>
      <w:bookmarkStart w:name="_Toc183437911" w:id="3085"/>
      <w:bookmarkStart w:name="_Toc183719319" w:id="3086"/>
      <w:bookmarkStart w:name="_Toc183436352" w:id="3087"/>
      <w:bookmarkStart w:name="_Toc183437912" w:id="3088"/>
      <w:bookmarkStart w:name="_Toc183719320" w:id="3089"/>
      <w:bookmarkStart w:name="_Toc183436353" w:id="3090"/>
      <w:bookmarkStart w:name="_Toc183437913" w:id="3091"/>
      <w:bookmarkStart w:name="_Toc183719321" w:id="3092"/>
      <w:bookmarkStart w:name="_Toc183436354" w:id="3093"/>
      <w:bookmarkStart w:name="_Toc183437914" w:id="3094"/>
      <w:bookmarkStart w:name="_Toc183719322" w:id="3095"/>
      <w:bookmarkStart w:name="_Toc183436355" w:id="3096"/>
      <w:bookmarkStart w:name="_Toc183437915" w:id="3097"/>
      <w:bookmarkStart w:name="_Toc183719323" w:id="3098"/>
      <w:bookmarkStart w:name="_Toc183436356" w:id="3099"/>
      <w:bookmarkStart w:name="_Toc183437916" w:id="3100"/>
      <w:bookmarkStart w:name="_Toc183719324" w:id="3101"/>
      <w:bookmarkStart w:name="_Toc183436475" w:id="3102"/>
      <w:bookmarkStart w:name="_Toc183438035" w:id="3103"/>
      <w:bookmarkStart w:name="_Toc183719443" w:id="3104"/>
      <w:bookmarkStart w:name="_Toc183436476" w:id="3105"/>
      <w:bookmarkStart w:name="_Toc183438036" w:id="3106"/>
      <w:bookmarkStart w:name="_Toc183719444" w:id="3107"/>
      <w:bookmarkStart w:name="_Toc183436477" w:id="3108"/>
      <w:bookmarkStart w:name="_Toc183438037" w:id="3109"/>
      <w:bookmarkStart w:name="_Toc183719445" w:id="3110"/>
      <w:bookmarkStart w:name="_Toc183436478" w:id="3111"/>
      <w:bookmarkStart w:name="_Toc183438038" w:id="3112"/>
      <w:bookmarkStart w:name="_Toc183719446" w:id="3113"/>
      <w:bookmarkStart w:name="_Toc183436479" w:id="3114"/>
      <w:bookmarkStart w:name="_Toc183438039" w:id="3115"/>
      <w:bookmarkStart w:name="_Toc183719447" w:id="3116"/>
      <w:bookmarkStart w:name="_Toc183436480" w:id="3117"/>
      <w:bookmarkStart w:name="_Toc183438040" w:id="3118"/>
      <w:bookmarkStart w:name="_Toc183719448" w:id="3119"/>
      <w:bookmarkStart w:name="_Toc183436481" w:id="3120"/>
      <w:bookmarkStart w:name="_Toc183438041" w:id="3121"/>
      <w:bookmarkStart w:name="_Toc183719449" w:id="3122"/>
      <w:bookmarkStart w:name="_Toc183436482" w:id="3123"/>
      <w:bookmarkStart w:name="_Toc183438042" w:id="3124"/>
      <w:bookmarkStart w:name="_Toc183719450" w:id="3125"/>
      <w:bookmarkStart w:name="_Toc183436483" w:id="3126"/>
      <w:bookmarkStart w:name="_Toc183438043" w:id="3127"/>
      <w:bookmarkStart w:name="_Toc183719451" w:id="3128"/>
      <w:bookmarkStart w:name="_Toc183436484" w:id="3129"/>
      <w:bookmarkStart w:name="_Toc183438044" w:id="3130"/>
      <w:bookmarkStart w:name="_Toc183719452" w:id="3131"/>
      <w:bookmarkStart w:name="_Toc183436485" w:id="3132"/>
      <w:bookmarkStart w:name="_Toc183438045" w:id="3133"/>
      <w:bookmarkStart w:name="_Toc183719453" w:id="3134"/>
      <w:bookmarkStart w:name="_Toc183436486" w:id="3135"/>
      <w:bookmarkStart w:name="_Toc183438046" w:id="3136"/>
      <w:bookmarkStart w:name="_Toc183719454" w:id="3137"/>
      <w:bookmarkStart w:name="_Toc183436487" w:id="3138"/>
      <w:bookmarkStart w:name="_Toc183438047" w:id="3139"/>
      <w:bookmarkStart w:name="_Toc183719455" w:id="3140"/>
      <w:bookmarkStart w:name="_Toc183436488" w:id="3141"/>
      <w:bookmarkStart w:name="_Toc183438048" w:id="3142"/>
      <w:bookmarkStart w:name="_Toc183719456" w:id="3143"/>
      <w:bookmarkStart w:name="_Toc183436489" w:id="3144"/>
      <w:bookmarkStart w:name="_Toc183438049" w:id="3145"/>
      <w:bookmarkStart w:name="_Toc183719457" w:id="3146"/>
      <w:bookmarkStart w:name="_Toc183436490" w:id="3147"/>
      <w:bookmarkStart w:name="_Toc183438050" w:id="3148"/>
      <w:bookmarkStart w:name="_Toc183719458" w:id="3149"/>
      <w:bookmarkStart w:name="_Toc183436491" w:id="3150"/>
      <w:bookmarkStart w:name="_Toc183438051" w:id="3151"/>
      <w:bookmarkStart w:name="_Toc183719459" w:id="3152"/>
      <w:bookmarkStart w:name="_Toc183436492" w:id="3153"/>
      <w:bookmarkStart w:name="_Toc183438052" w:id="3154"/>
      <w:bookmarkStart w:name="_Toc183719460" w:id="3155"/>
      <w:bookmarkStart w:name="_Toc183436493" w:id="3156"/>
      <w:bookmarkStart w:name="_Toc183438053" w:id="3157"/>
      <w:bookmarkStart w:name="_Toc183719461" w:id="3158"/>
      <w:bookmarkStart w:name="_Toc183436494" w:id="3159"/>
      <w:bookmarkStart w:name="_Toc183438054" w:id="3160"/>
      <w:bookmarkStart w:name="_Toc183719462" w:id="3161"/>
      <w:bookmarkStart w:name="_Toc183436495" w:id="3162"/>
      <w:bookmarkStart w:name="_Toc183438055" w:id="3163"/>
      <w:bookmarkStart w:name="_Toc183719463" w:id="3164"/>
      <w:bookmarkStart w:name="_Toc183436511" w:id="3165"/>
      <w:bookmarkStart w:name="_Toc183438071" w:id="3166"/>
      <w:bookmarkStart w:name="_Toc183719479" w:id="3167"/>
      <w:bookmarkStart w:name="_Toc183436512" w:id="3168"/>
      <w:bookmarkStart w:name="_Toc183438072" w:id="3169"/>
      <w:bookmarkStart w:name="_Toc183719480" w:id="3170"/>
      <w:bookmarkStart w:name="_Toc183436513" w:id="3171"/>
      <w:bookmarkStart w:name="_Toc183438073" w:id="3172"/>
      <w:bookmarkStart w:name="_Toc183719481" w:id="3173"/>
      <w:bookmarkStart w:name="_Toc183436514" w:id="3174"/>
      <w:bookmarkStart w:name="_Toc183438074" w:id="3175"/>
      <w:bookmarkStart w:name="_Toc183719482" w:id="3176"/>
      <w:bookmarkStart w:name="_Toc183436515" w:id="3177"/>
      <w:bookmarkStart w:name="_Toc183438075" w:id="3178"/>
      <w:bookmarkStart w:name="_Toc183719483" w:id="3179"/>
      <w:bookmarkStart w:name="_Toc183436516" w:id="3180"/>
      <w:bookmarkStart w:name="_Toc183438076" w:id="3181"/>
      <w:bookmarkStart w:name="_Toc183719484" w:id="3182"/>
      <w:bookmarkStart w:name="_Toc183436517" w:id="3183"/>
      <w:bookmarkStart w:name="_Toc183438077" w:id="3184"/>
      <w:bookmarkStart w:name="_Toc183719485" w:id="3185"/>
      <w:bookmarkStart w:name="_Toc183436542" w:id="3186"/>
      <w:bookmarkStart w:name="_Toc183438102" w:id="3187"/>
      <w:bookmarkStart w:name="_Toc183719510" w:id="3188"/>
      <w:bookmarkStart w:name="_Toc183436543" w:id="3189"/>
      <w:bookmarkStart w:name="_Toc183438103" w:id="3190"/>
      <w:bookmarkStart w:name="_Toc183719511" w:id="3191"/>
      <w:bookmarkStart w:name="_Toc183436544" w:id="3192"/>
      <w:bookmarkStart w:name="_Toc183438104" w:id="3193"/>
      <w:bookmarkStart w:name="_Toc183719512" w:id="3194"/>
      <w:bookmarkStart w:name="_Toc183436545" w:id="3195"/>
      <w:bookmarkStart w:name="_Toc183438105" w:id="3196"/>
      <w:bookmarkStart w:name="_Toc183719513" w:id="3197"/>
      <w:bookmarkStart w:name="_Toc183436572" w:id="3198"/>
      <w:bookmarkStart w:name="_Toc183438132" w:id="3199"/>
      <w:bookmarkStart w:name="_Toc183719540" w:id="3200"/>
      <w:bookmarkStart w:name="_Toc183719541" w:id="3201"/>
      <w:bookmarkEnd w:id="2380"/>
      <w:bookmarkEnd w:id="2381"/>
      <w:bookmarkEnd w:id="2382"/>
      <w:bookmarkEnd w:id="2383"/>
      <w:bookmarkEnd w:id="2384"/>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bookmarkEnd w:id="2449"/>
      <w:bookmarkEnd w:id="2450"/>
      <w:bookmarkEnd w:id="2451"/>
      <w:bookmarkEnd w:id="2452"/>
      <w:bookmarkEnd w:id="2453"/>
      <w:bookmarkEnd w:id="2454"/>
      <w:bookmarkEnd w:id="2455"/>
      <w:bookmarkEnd w:id="2456"/>
      <w:bookmarkEnd w:id="2457"/>
      <w:bookmarkEnd w:id="2458"/>
      <w:bookmarkEnd w:id="2459"/>
      <w:bookmarkEnd w:id="2460"/>
      <w:bookmarkEnd w:id="2461"/>
      <w:bookmarkEnd w:id="2462"/>
      <w:bookmarkEnd w:id="2463"/>
      <w:bookmarkEnd w:id="2464"/>
      <w:bookmarkEnd w:id="2465"/>
      <w:bookmarkEnd w:id="2466"/>
      <w:bookmarkEnd w:id="2467"/>
      <w:bookmarkEnd w:id="2468"/>
      <w:bookmarkEnd w:id="2469"/>
      <w:bookmarkEnd w:id="2470"/>
      <w:bookmarkEnd w:id="2471"/>
      <w:bookmarkEnd w:id="2472"/>
      <w:bookmarkEnd w:id="2473"/>
      <w:bookmarkEnd w:id="2474"/>
      <w:bookmarkEnd w:id="2475"/>
      <w:bookmarkEnd w:id="2476"/>
      <w:bookmarkEnd w:id="2477"/>
      <w:bookmarkEnd w:id="2478"/>
      <w:bookmarkEnd w:id="2479"/>
      <w:bookmarkEnd w:id="2480"/>
      <w:bookmarkEnd w:id="2481"/>
      <w:bookmarkEnd w:id="2482"/>
      <w:bookmarkEnd w:id="2483"/>
      <w:bookmarkEnd w:id="2484"/>
      <w:bookmarkEnd w:id="2485"/>
      <w:bookmarkEnd w:id="2486"/>
      <w:bookmarkEnd w:id="2487"/>
      <w:bookmarkEnd w:id="2488"/>
      <w:bookmarkEnd w:id="2489"/>
      <w:bookmarkEnd w:id="2490"/>
      <w:bookmarkEnd w:id="2491"/>
      <w:bookmarkEnd w:id="2492"/>
      <w:bookmarkEnd w:id="2493"/>
      <w:bookmarkEnd w:id="2494"/>
      <w:bookmarkEnd w:id="2495"/>
      <w:bookmarkEnd w:id="2496"/>
      <w:bookmarkEnd w:id="2497"/>
      <w:bookmarkEnd w:id="2498"/>
      <w:bookmarkEnd w:id="2499"/>
      <w:bookmarkEnd w:id="2500"/>
      <w:bookmarkEnd w:id="2501"/>
      <w:bookmarkEnd w:id="2502"/>
      <w:bookmarkEnd w:id="2503"/>
      <w:bookmarkEnd w:id="2504"/>
      <w:bookmarkEnd w:id="2505"/>
      <w:bookmarkEnd w:id="2506"/>
      <w:bookmarkEnd w:id="2507"/>
      <w:bookmarkEnd w:id="2508"/>
      <w:bookmarkEnd w:id="2509"/>
      <w:bookmarkEnd w:id="2510"/>
      <w:bookmarkEnd w:id="2511"/>
      <w:bookmarkEnd w:id="2512"/>
      <w:bookmarkEnd w:id="2513"/>
      <w:bookmarkEnd w:id="2514"/>
      <w:bookmarkEnd w:id="2515"/>
      <w:bookmarkEnd w:id="2516"/>
      <w:bookmarkEnd w:id="2517"/>
      <w:bookmarkEnd w:id="2518"/>
      <w:bookmarkEnd w:id="2519"/>
      <w:bookmarkEnd w:id="2520"/>
      <w:bookmarkEnd w:id="2521"/>
      <w:bookmarkEnd w:id="2522"/>
      <w:bookmarkEnd w:id="2523"/>
      <w:bookmarkEnd w:id="2524"/>
      <w:bookmarkEnd w:id="2525"/>
      <w:bookmarkEnd w:id="2526"/>
      <w:bookmarkEnd w:id="2527"/>
      <w:bookmarkEnd w:id="2528"/>
      <w:bookmarkEnd w:id="2529"/>
      <w:bookmarkEnd w:id="2530"/>
      <w:bookmarkEnd w:id="2531"/>
      <w:bookmarkEnd w:id="2532"/>
      <w:bookmarkEnd w:id="2533"/>
      <w:bookmarkEnd w:id="2534"/>
      <w:bookmarkEnd w:id="2535"/>
      <w:bookmarkEnd w:id="2536"/>
      <w:bookmarkEnd w:id="2537"/>
      <w:bookmarkEnd w:id="2538"/>
      <w:bookmarkEnd w:id="2539"/>
      <w:bookmarkEnd w:id="2540"/>
      <w:bookmarkEnd w:id="2541"/>
      <w:bookmarkEnd w:id="2542"/>
      <w:bookmarkEnd w:id="2543"/>
      <w:bookmarkEnd w:id="2544"/>
      <w:bookmarkEnd w:id="2545"/>
      <w:bookmarkEnd w:id="2546"/>
      <w:bookmarkEnd w:id="2547"/>
      <w:bookmarkEnd w:id="2548"/>
      <w:bookmarkEnd w:id="2549"/>
      <w:bookmarkEnd w:id="2550"/>
      <w:bookmarkEnd w:id="2551"/>
      <w:bookmarkEnd w:id="2552"/>
      <w:bookmarkEnd w:id="2553"/>
      <w:bookmarkEnd w:id="2554"/>
      <w:bookmarkEnd w:id="2555"/>
      <w:bookmarkEnd w:id="2556"/>
      <w:bookmarkEnd w:id="2557"/>
      <w:bookmarkEnd w:id="2558"/>
      <w:bookmarkEnd w:id="2559"/>
      <w:bookmarkEnd w:id="2560"/>
      <w:bookmarkEnd w:id="2561"/>
      <w:bookmarkEnd w:id="2562"/>
      <w:bookmarkEnd w:id="2563"/>
      <w:bookmarkEnd w:id="2564"/>
      <w:bookmarkEnd w:id="2565"/>
      <w:bookmarkEnd w:id="2566"/>
      <w:bookmarkEnd w:id="2567"/>
      <w:bookmarkEnd w:id="2568"/>
      <w:bookmarkEnd w:id="2569"/>
      <w:bookmarkEnd w:id="2570"/>
      <w:bookmarkEnd w:id="2571"/>
      <w:bookmarkEnd w:id="2572"/>
      <w:bookmarkEnd w:id="2573"/>
      <w:bookmarkEnd w:id="2574"/>
      <w:bookmarkEnd w:id="2575"/>
      <w:bookmarkEnd w:id="2576"/>
      <w:bookmarkEnd w:id="2577"/>
      <w:bookmarkEnd w:id="2578"/>
      <w:bookmarkEnd w:id="2579"/>
      <w:bookmarkEnd w:id="2580"/>
      <w:bookmarkEnd w:id="2581"/>
      <w:bookmarkEnd w:id="2582"/>
      <w:bookmarkEnd w:id="2583"/>
      <w:bookmarkEnd w:id="2584"/>
      <w:bookmarkEnd w:id="2585"/>
      <w:bookmarkEnd w:id="2586"/>
      <w:bookmarkEnd w:id="2587"/>
      <w:bookmarkEnd w:id="2588"/>
      <w:bookmarkEnd w:id="2589"/>
      <w:bookmarkEnd w:id="2590"/>
      <w:bookmarkEnd w:id="2591"/>
      <w:bookmarkEnd w:id="2592"/>
      <w:bookmarkEnd w:id="2593"/>
      <w:bookmarkEnd w:id="2594"/>
      <w:bookmarkEnd w:id="2595"/>
      <w:bookmarkEnd w:id="2596"/>
      <w:bookmarkEnd w:id="2597"/>
      <w:bookmarkEnd w:id="2598"/>
      <w:bookmarkEnd w:id="2599"/>
      <w:bookmarkEnd w:id="2600"/>
      <w:bookmarkEnd w:id="2601"/>
      <w:bookmarkEnd w:id="2602"/>
      <w:bookmarkEnd w:id="2603"/>
      <w:bookmarkEnd w:id="2604"/>
      <w:bookmarkEnd w:id="2605"/>
      <w:bookmarkEnd w:id="2606"/>
      <w:bookmarkEnd w:id="2607"/>
      <w:bookmarkEnd w:id="2608"/>
      <w:bookmarkEnd w:id="2609"/>
      <w:bookmarkEnd w:id="2610"/>
      <w:bookmarkEnd w:id="2611"/>
      <w:bookmarkEnd w:id="2612"/>
      <w:bookmarkEnd w:id="2613"/>
      <w:bookmarkEnd w:id="2614"/>
      <w:bookmarkEnd w:id="2615"/>
      <w:bookmarkEnd w:id="2616"/>
      <w:bookmarkEnd w:id="2617"/>
      <w:bookmarkEnd w:id="2618"/>
      <w:bookmarkEnd w:id="2619"/>
      <w:bookmarkEnd w:id="2620"/>
      <w:bookmarkEnd w:id="2621"/>
      <w:bookmarkEnd w:id="2622"/>
      <w:bookmarkEnd w:id="2623"/>
      <w:bookmarkEnd w:id="2624"/>
      <w:bookmarkEnd w:id="2625"/>
      <w:bookmarkEnd w:id="2626"/>
      <w:bookmarkEnd w:id="2627"/>
      <w:bookmarkEnd w:id="2628"/>
      <w:bookmarkEnd w:id="2629"/>
      <w:bookmarkEnd w:id="2630"/>
      <w:bookmarkEnd w:id="2631"/>
      <w:bookmarkEnd w:id="2632"/>
      <w:bookmarkEnd w:id="2633"/>
      <w:bookmarkEnd w:id="2634"/>
      <w:bookmarkEnd w:id="2635"/>
      <w:bookmarkEnd w:id="2636"/>
      <w:bookmarkEnd w:id="2637"/>
      <w:bookmarkEnd w:id="2638"/>
      <w:bookmarkEnd w:id="2639"/>
      <w:bookmarkEnd w:id="2640"/>
      <w:bookmarkEnd w:id="2641"/>
      <w:bookmarkEnd w:id="2642"/>
      <w:bookmarkEnd w:id="2643"/>
      <w:bookmarkEnd w:id="2644"/>
      <w:bookmarkEnd w:id="2645"/>
      <w:bookmarkEnd w:id="2646"/>
      <w:bookmarkEnd w:id="2647"/>
      <w:bookmarkEnd w:id="2648"/>
      <w:bookmarkEnd w:id="2649"/>
      <w:bookmarkEnd w:id="2650"/>
      <w:bookmarkEnd w:id="2651"/>
      <w:bookmarkEnd w:id="2652"/>
      <w:bookmarkEnd w:id="2653"/>
      <w:bookmarkEnd w:id="2654"/>
      <w:bookmarkEnd w:id="2655"/>
      <w:bookmarkEnd w:id="2656"/>
      <w:bookmarkEnd w:id="2657"/>
      <w:bookmarkEnd w:id="2658"/>
      <w:bookmarkEnd w:id="2659"/>
      <w:bookmarkEnd w:id="2660"/>
      <w:bookmarkEnd w:id="2661"/>
      <w:bookmarkEnd w:id="2662"/>
      <w:bookmarkEnd w:id="2663"/>
      <w:bookmarkEnd w:id="2664"/>
      <w:bookmarkEnd w:id="2665"/>
      <w:bookmarkEnd w:id="2666"/>
      <w:bookmarkEnd w:id="2667"/>
      <w:bookmarkEnd w:id="2668"/>
      <w:bookmarkEnd w:id="2669"/>
      <w:bookmarkEnd w:id="2670"/>
      <w:bookmarkEnd w:id="2671"/>
      <w:bookmarkEnd w:id="2672"/>
      <w:bookmarkEnd w:id="2673"/>
      <w:bookmarkEnd w:id="2674"/>
      <w:bookmarkEnd w:id="2675"/>
      <w:bookmarkEnd w:id="2676"/>
      <w:bookmarkEnd w:id="2677"/>
      <w:bookmarkEnd w:id="2678"/>
      <w:bookmarkEnd w:id="2679"/>
      <w:bookmarkEnd w:id="2680"/>
      <w:bookmarkEnd w:id="2681"/>
      <w:bookmarkEnd w:id="2682"/>
      <w:bookmarkEnd w:id="2683"/>
      <w:bookmarkEnd w:id="2684"/>
      <w:bookmarkEnd w:id="2685"/>
      <w:bookmarkEnd w:id="2686"/>
      <w:bookmarkEnd w:id="2687"/>
      <w:bookmarkEnd w:id="2688"/>
      <w:bookmarkEnd w:id="2689"/>
      <w:bookmarkEnd w:id="2690"/>
      <w:bookmarkEnd w:id="2691"/>
      <w:bookmarkEnd w:id="2692"/>
      <w:bookmarkEnd w:id="2693"/>
      <w:bookmarkEnd w:id="2694"/>
      <w:bookmarkEnd w:id="2695"/>
      <w:bookmarkEnd w:id="2696"/>
      <w:bookmarkEnd w:id="2697"/>
      <w:bookmarkEnd w:id="2698"/>
      <w:bookmarkEnd w:id="2699"/>
      <w:bookmarkEnd w:id="2700"/>
      <w:bookmarkEnd w:id="2701"/>
      <w:bookmarkEnd w:id="2702"/>
      <w:bookmarkEnd w:id="2703"/>
      <w:bookmarkEnd w:id="2704"/>
      <w:bookmarkEnd w:id="2705"/>
      <w:bookmarkEnd w:id="2706"/>
      <w:bookmarkEnd w:id="2707"/>
      <w:bookmarkEnd w:id="2708"/>
      <w:bookmarkEnd w:id="2709"/>
      <w:bookmarkEnd w:id="2710"/>
      <w:bookmarkEnd w:id="2711"/>
      <w:bookmarkEnd w:id="2712"/>
      <w:bookmarkEnd w:id="2713"/>
      <w:bookmarkEnd w:id="2714"/>
      <w:bookmarkEnd w:id="2715"/>
      <w:bookmarkEnd w:id="2716"/>
      <w:bookmarkEnd w:id="2717"/>
      <w:bookmarkEnd w:id="2718"/>
      <w:bookmarkEnd w:id="2719"/>
      <w:bookmarkEnd w:id="2720"/>
      <w:bookmarkEnd w:id="2721"/>
      <w:bookmarkEnd w:id="2722"/>
      <w:bookmarkEnd w:id="2723"/>
      <w:bookmarkEnd w:id="2724"/>
      <w:bookmarkEnd w:id="2725"/>
      <w:bookmarkEnd w:id="2726"/>
      <w:bookmarkEnd w:id="2727"/>
      <w:bookmarkEnd w:id="2728"/>
      <w:bookmarkEnd w:id="2729"/>
      <w:bookmarkEnd w:id="2730"/>
      <w:bookmarkEnd w:id="2731"/>
      <w:bookmarkEnd w:id="2732"/>
      <w:bookmarkEnd w:id="2733"/>
      <w:bookmarkEnd w:id="2734"/>
      <w:bookmarkEnd w:id="2735"/>
      <w:bookmarkEnd w:id="2736"/>
      <w:bookmarkEnd w:id="2737"/>
      <w:bookmarkEnd w:id="2738"/>
      <w:bookmarkEnd w:id="2739"/>
      <w:bookmarkEnd w:id="2740"/>
      <w:bookmarkEnd w:id="2741"/>
      <w:bookmarkEnd w:id="2742"/>
      <w:bookmarkEnd w:id="2743"/>
      <w:bookmarkEnd w:id="2744"/>
      <w:bookmarkEnd w:id="2745"/>
      <w:bookmarkEnd w:id="2746"/>
      <w:bookmarkEnd w:id="2747"/>
      <w:bookmarkEnd w:id="2748"/>
      <w:bookmarkEnd w:id="2749"/>
      <w:bookmarkEnd w:id="2750"/>
      <w:bookmarkEnd w:id="2751"/>
      <w:bookmarkEnd w:id="2752"/>
      <w:bookmarkEnd w:id="2753"/>
      <w:bookmarkEnd w:id="2754"/>
      <w:bookmarkEnd w:id="2755"/>
      <w:bookmarkEnd w:id="2756"/>
      <w:bookmarkEnd w:id="2757"/>
      <w:bookmarkEnd w:id="2758"/>
      <w:bookmarkEnd w:id="2759"/>
      <w:bookmarkEnd w:id="2760"/>
      <w:bookmarkEnd w:id="2761"/>
      <w:bookmarkEnd w:id="2762"/>
      <w:bookmarkEnd w:id="2763"/>
      <w:bookmarkEnd w:id="2764"/>
      <w:bookmarkEnd w:id="2765"/>
      <w:bookmarkEnd w:id="2766"/>
      <w:bookmarkEnd w:id="2767"/>
      <w:bookmarkEnd w:id="2768"/>
      <w:bookmarkEnd w:id="2769"/>
      <w:bookmarkEnd w:id="2770"/>
      <w:bookmarkEnd w:id="2771"/>
      <w:bookmarkEnd w:id="2772"/>
      <w:bookmarkEnd w:id="2773"/>
      <w:bookmarkEnd w:id="2774"/>
      <w:bookmarkEnd w:id="2775"/>
      <w:bookmarkEnd w:id="2776"/>
      <w:bookmarkEnd w:id="2777"/>
      <w:bookmarkEnd w:id="2778"/>
      <w:bookmarkEnd w:id="2779"/>
      <w:bookmarkEnd w:id="2780"/>
      <w:bookmarkEnd w:id="2781"/>
      <w:bookmarkEnd w:id="2782"/>
      <w:bookmarkEnd w:id="2783"/>
      <w:bookmarkEnd w:id="2784"/>
      <w:bookmarkEnd w:id="2785"/>
      <w:bookmarkEnd w:id="2786"/>
      <w:bookmarkEnd w:id="2787"/>
      <w:bookmarkEnd w:id="2788"/>
      <w:bookmarkEnd w:id="2789"/>
      <w:bookmarkEnd w:id="2790"/>
      <w:bookmarkEnd w:id="2791"/>
      <w:bookmarkEnd w:id="2792"/>
      <w:bookmarkEnd w:id="2793"/>
      <w:bookmarkEnd w:id="2794"/>
      <w:bookmarkEnd w:id="2795"/>
      <w:bookmarkEnd w:id="2796"/>
      <w:bookmarkEnd w:id="2797"/>
      <w:bookmarkEnd w:id="2798"/>
      <w:bookmarkEnd w:id="2799"/>
      <w:bookmarkEnd w:id="2800"/>
      <w:bookmarkEnd w:id="2801"/>
      <w:bookmarkEnd w:id="2802"/>
      <w:bookmarkEnd w:id="2803"/>
      <w:bookmarkEnd w:id="2804"/>
      <w:bookmarkEnd w:id="2805"/>
      <w:bookmarkEnd w:id="2806"/>
      <w:bookmarkEnd w:id="2807"/>
      <w:bookmarkEnd w:id="2808"/>
      <w:bookmarkEnd w:id="2809"/>
      <w:bookmarkEnd w:id="2810"/>
      <w:bookmarkEnd w:id="2811"/>
      <w:bookmarkEnd w:id="2812"/>
      <w:bookmarkEnd w:id="2813"/>
      <w:bookmarkEnd w:id="2814"/>
      <w:bookmarkEnd w:id="2815"/>
      <w:bookmarkEnd w:id="2816"/>
      <w:bookmarkEnd w:id="2817"/>
      <w:bookmarkEnd w:id="2818"/>
      <w:bookmarkEnd w:id="2819"/>
      <w:bookmarkEnd w:id="2820"/>
      <w:bookmarkEnd w:id="2821"/>
      <w:bookmarkEnd w:id="2822"/>
      <w:bookmarkEnd w:id="2823"/>
      <w:bookmarkEnd w:id="2824"/>
      <w:bookmarkEnd w:id="2825"/>
      <w:bookmarkEnd w:id="2826"/>
      <w:bookmarkEnd w:id="2827"/>
      <w:bookmarkEnd w:id="2828"/>
      <w:bookmarkEnd w:id="2829"/>
      <w:bookmarkEnd w:id="2830"/>
      <w:bookmarkEnd w:id="2831"/>
      <w:bookmarkEnd w:id="2832"/>
      <w:bookmarkEnd w:id="2833"/>
      <w:bookmarkEnd w:id="2834"/>
      <w:bookmarkEnd w:id="2835"/>
      <w:bookmarkEnd w:id="2836"/>
      <w:bookmarkEnd w:id="2837"/>
      <w:bookmarkEnd w:id="2838"/>
      <w:bookmarkEnd w:id="2839"/>
      <w:bookmarkEnd w:id="2840"/>
      <w:bookmarkEnd w:id="2841"/>
      <w:bookmarkEnd w:id="2842"/>
      <w:bookmarkEnd w:id="2843"/>
      <w:bookmarkEnd w:id="2844"/>
      <w:bookmarkEnd w:id="2845"/>
      <w:bookmarkEnd w:id="2846"/>
      <w:bookmarkEnd w:id="2847"/>
      <w:bookmarkEnd w:id="2848"/>
      <w:bookmarkEnd w:id="2849"/>
      <w:bookmarkEnd w:id="2850"/>
      <w:bookmarkEnd w:id="2851"/>
      <w:bookmarkEnd w:id="2852"/>
      <w:bookmarkEnd w:id="2853"/>
      <w:bookmarkEnd w:id="2854"/>
      <w:bookmarkEnd w:id="2855"/>
      <w:bookmarkEnd w:id="2856"/>
      <w:bookmarkEnd w:id="2857"/>
      <w:bookmarkEnd w:id="2858"/>
      <w:bookmarkEnd w:id="2859"/>
      <w:bookmarkEnd w:id="2860"/>
      <w:bookmarkEnd w:id="2861"/>
      <w:bookmarkEnd w:id="2862"/>
      <w:bookmarkEnd w:id="2863"/>
      <w:bookmarkEnd w:id="2864"/>
      <w:bookmarkEnd w:id="2865"/>
      <w:bookmarkEnd w:id="2866"/>
      <w:bookmarkEnd w:id="2867"/>
      <w:bookmarkEnd w:id="2868"/>
      <w:bookmarkEnd w:id="2869"/>
      <w:bookmarkEnd w:id="2870"/>
      <w:bookmarkEnd w:id="2871"/>
      <w:bookmarkEnd w:id="2872"/>
      <w:bookmarkEnd w:id="2873"/>
      <w:bookmarkEnd w:id="2874"/>
      <w:bookmarkEnd w:id="2875"/>
      <w:bookmarkEnd w:id="2876"/>
      <w:bookmarkEnd w:id="2877"/>
      <w:bookmarkEnd w:id="2878"/>
      <w:bookmarkEnd w:id="2879"/>
      <w:bookmarkEnd w:id="2880"/>
      <w:bookmarkEnd w:id="2881"/>
      <w:bookmarkEnd w:id="2882"/>
      <w:bookmarkEnd w:id="2883"/>
      <w:bookmarkEnd w:id="2884"/>
      <w:bookmarkEnd w:id="2885"/>
      <w:bookmarkEnd w:id="2886"/>
      <w:bookmarkEnd w:id="2887"/>
      <w:bookmarkEnd w:id="2888"/>
      <w:bookmarkEnd w:id="2889"/>
      <w:bookmarkEnd w:id="2890"/>
      <w:bookmarkEnd w:id="2891"/>
      <w:bookmarkEnd w:id="2892"/>
      <w:bookmarkEnd w:id="2893"/>
      <w:bookmarkEnd w:id="2894"/>
      <w:bookmarkEnd w:id="2895"/>
      <w:bookmarkEnd w:id="2896"/>
      <w:bookmarkEnd w:id="2897"/>
      <w:bookmarkEnd w:id="2898"/>
      <w:bookmarkEnd w:id="2899"/>
      <w:bookmarkEnd w:id="2900"/>
      <w:bookmarkEnd w:id="2901"/>
      <w:bookmarkEnd w:id="2902"/>
      <w:bookmarkEnd w:id="2903"/>
      <w:bookmarkEnd w:id="2904"/>
      <w:bookmarkEnd w:id="2905"/>
      <w:bookmarkEnd w:id="2906"/>
      <w:bookmarkEnd w:id="2907"/>
      <w:bookmarkEnd w:id="2908"/>
      <w:bookmarkEnd w:id="2909"/>
      <w:bookmarkEnd w:id="2910"/>
      <w:bookmarkEnd w:id="2911"/>
      <w:bookmarkEnd w:id="2912"/>
      <w:bookmarkEnd w:id="2913"/>
      <w:bookmarkEnd w:id="2914"/>
      <w:bookmarkEnd w:id="2915"/>
      <w:bookmarkEnd w:id="2916"/>
      <w:bookmarkEnd w:id="2917"/>
      <w:bookmarkEnd w:id="2918"/>
      <w:bookmarkEnd w:id="2919"/>
      <w:bookmarkEnd w:id="2920"/>
      <w:bookmarkEnd w:id="2921"/>
      <w:bookmarkEnd w:id="2922"/>
      <w:bookmarkEnd w:id="2923"/>
      <w:bookmarkEnd w:id="2924"/>
      <w:bookmarkEnd w:id="2925"/>
      <w:bookmarkEnd w:id="2926"/>
      <w:bookmarkEnd w:id="2927"/>
      <w:bookmarkEnd w:id="2928"/>
      <w:bookmarkEnd w:id="2929"/>
      <w:bookmarkEnd w:id="2930"/>
      <w:bookmarkEnd w:id="2931"/>
      <w:bookmarkEnd w:id="2932"/>
      <w:bookmarkEnd w:id="2933"/>
      <w:bookmarkEnd w:id="2934"/>
      <w:bookmarkEnd w:id="2935"/>
      <w:bookmarkEnd w:id="2936"/>
      <w:bookmarkEnd w:id="2937"/>
      <w:bookmarkEnd w:id="2938"/>
      <w:bookmarkEnd w:id="2939"/>
      <w:bookmarkEnd w:id="2940"/>
      <w:bookmarkEnd w:id="2941"/>
      <w:bookmarkEnd w:id="2942"/>
      <w:bookmarkEnd w:id="2943"/>
      <w:bookmarkEnd w:id="2944"/>
      <w:bookmarkEnd w:id="2945"/>
      <w:bookmarkEnd w:id="2946"/>
      <w:bookmarkEnd w:id="2947"/>
      <w:bookmarkEnd w:id="2948"/>
      <w:bookmarkEnd w:id="2949"/>
      <w:bookmarkEnd w:id="2950"/>
      <w:bookmarkEnd w:id="2951"/>
      <w:bookmarkEnd w:id="2952"/>
      <w:bookmarkEnd w:id="2953"/>
      <w:bookmarkEnd w:id="2954"/>
      <w:bookmarkEnd w:id="2955"/>
      <w:bookmarkEnd w:id="2956"/>
      <w:bookmarkEnd w:id="2957"/>
      <w:bookmarkEnd w:id="2958"/>
      <w:bookmarkEnd w:id="2959"/>
      <w:bookmarkEnd w:id="2960"/>
      <w:bookmarkEnd w:id="2961"/>
      <w:bookmarkEnd w:id="2962"/>
      <w:bookmarkEnd w:id="2963"/>
      <w:bookmarkEnd w:id="2964"/>
      <w:bookmarkEnd w:id="2965"/>
      <w:bookmarkEnd w:id="2966"/>
      <w:bookmarkEnd w:id="2967"/>
      <w:bookmarkEnd w:id="2968"/>
      <w:bookmarkEnd w:id="2969"/>
      <w:bookmarkEnd w:id="2970"/>
      <w:bookmarkEnd w:id="2971"/>
      <w:bookmarkEnd w:id="2972"/>
      <w:bookmarkEnd w:id="2973"/>
      <w:bookmarkEnd w:id="2974"/>
      <w:bookmarkEnd w:id="2975"/>
      <w:bookmarkEnd w:id="2976"/>
      <w:bookmarkEnd w:id="2977"/>
      <w:bookmarkEnd w:id="2978"/>
      <w:bookmarkEnd w:id="2979"/>
      <w:bookmarkEnd w:id="2980"/>
      <w:bookmarkEnd w:id="2981"/>
      <w:bookmarkEnd w:id="2982"/>
      <w:bookmarkEnd w:id="2983"/>
      <w:bookmarkEnd w:id="2984"/>
      <w:bookmarkEnd w:id="2985"/>
      <w:bookmarkEnd w:id="2986"/>
      <w:bookmarkEnd w:id="2987"/>
      <w:bookmarkEnd w:id="2988"/>
      <w:bookmarkEnd w:id="2989"/>
      <w:bookmarkEnd w:id="2990"/>
      <w:bookmarkEnd w:id="2991"/>
      <w:bookmarkEnd w:id="2992"/>
      <w:bookmarkEnd w:id="2993"/>
      <w:bookmarkEnd w:id="2994"/>
      <w:bookmarkEnd w:id="2995"/>
      <w:bookmarkEnd w:id="2996"/>
      <w:bookmarkEnd w:id="2997"/>
      <w:bookmarkEnd w:id="2998"/>
      <w:bookmarkEnd w:id="2999"/>
      <w:bookmarkEnd w:id="3000"/>
      <w:bookmarkEnd w:id="3001"/>
      <w:bookmarkEnd w:id="3002"/>
      <w:bookmarkEnd w:id="3003"/>
      <w:bookmarkEnd w:id="3004"/>
      <w:bookmarkEnd w:id="3005"/>
      <w:bookmarkEnd w:id="3006"/>
      <w:bookmarkEnd w:id="3007"/>
      <w:bookmarkEnd w:id="3008"/>
      <w:bookmarkEnd w:id="3009"/>
      <w:bookmarkEnd w:id="3010"/>
      <w:bookmarkEnd w:id="3011"/>
      <w:bookmarkEnd w:id="3012"/>
      <w:bookmarkEnd w:id="3013"/>
      <w:bookmarkEnd w:id="3014"/>
      <w:bookmarkEnd w:id="3015"/>
      <w:bookmarkEnd w:id="3016"/>
      <w:bookmarkEnd w:id="3017"/>
      <w:bookmarkEnd w:id="3018"/>
      <w:bookmarkEnd w:id="3019"/>
      <w:bookmarkEnd w:id="3020"/>
      <w:bookmarkEnd w:id="3021"/>
      <w:bookmarkEnd w:id="3022"/>
      <w:bookmarkEnd w:id="3023"/>
      <w:bookmarkEnd w:id="3024"/>
      <w:bookmarkEnd w:id="3025"/>
      <w:bookmarkEnd w:id="3026"/>
      <w:bookmarkEnd w:id="3027"/>
      <w:bookmarkEnd w:id="3028"/>
      <w:bookmarkEnd w:id="3029"/>
      <w:bookmarkEnd w:id="3030"/>
      <w:bookmarkEnd w:id="3031"/>
      <w:bookmarkEnd w:id="3032"/>
      <w:bookmarkEnd w:id="3033"/>
      <w:bookmarkEnd w:id="3034"/>
      <w:bookmarkEnd w:id="3035"/>
      <w:bookmarkEnd w:id="3036"/>
      <w:bookmarkEnd w:id="3037"/>
      <w:bookmarkEnd w:id="3038"/>
      <w:bookmarkEnd w:id="3039"/>
      <w:bookmarkEnd w:id="3040"/>
      <w:bookmarkEnd w:id="3041"/>
      <w:bookmarkEnd w:id="3042"/>
      <w:bookmarkEnd w:id="3043"/>
      <w:bookmarkEnd w:id="3044"/>
      <w:bookmarkEnd w:id="3045"/>
      <w:bookmarkEnd w:id="3046"/>
      <w:bookmarkEnd w:id="3047"/>
      <w:bookmarkEnd w:id="3048"/>
      <w:bookmarkEnd w:id="3049"/>
      <w:bookmarkEnd w:id="3050"/>
      <w:bookmarkEnd w:id="3051"/>
      <w:bookmarkEnd w:id="3052"/>
      <w:bookmarkEnd w:id="3053"/>
      <w:bookmarkEnd w:id="3054"/>
      <w:bookmarkEnd w:id="3055"/>
      <w:bookmarkEnd w:id="3056"/>
      <w:bookmarkEnd w:id="3057"/>
      <w:bookmarkEnd w:id="3058"/>
      <w:bookmarkEnd w:id="3059"/>
      <w:bookmarkEnd w:id="3060"/>
      <w:bookmarkEnd w:id="3061"/>
      <w:bookmarkEnd w:id="3062"/>
      <w:bookmarkEnd w:id="3063"/>
      <w:bookmarkEnd w:id="3064"/>
      <w:bookmarkEnd w:id="3065"/>
      <w:bookmarkEnd w:id="3066"/>
      <w:bookmarkEnd w:id="3067"/>
      <w:bookmarkEnd w:id="3068"/>
      <w:bookmarkEnd w:id="3069"/>
      <w:bookmarkEnd w:id="3070"/>
      <w:bookmarkEnd w:id="3071"/>
      <w:bookmarkEnd w:id="3072"/>
      <w:bookmarkEnd w:id="3073"/>
      <w:bookmarkEnd w:id="3074"/>
      <w:bookmarkEnd w:id="3075"/>
      <w:bookmarkEnd w:id="3076"/>
      <w:bookmarkEnd w:id="3077"/>
      <w:bookmarkEnd w:id="3078"/>
      <w:bookmarkEnd w:id="3079"/>
      <w:bookmarkEnd w:id="3080"/>
      <w:bookmarkEnd w:id="3081"/>
      <w:bookmarkEnd w:id="3082"/>
      <w:bookmarkEnd w:id="3083"/>
      <w:bookmarkEnd w:id="3084"/>
      <w:bookmarkEnd w:id="3085"/>
      <w:bookmarkEnd w:id="3086"/>
      <w:bookmarkEnd w:id="3087"/>
      <w:bookmarkEnd w:id="3088"/>
      <w:bookmarkEnd w:id="3089"/>
      <w:bookmarkEnd w:id="3090"/>
      <w:bookmarkEnd w:id="3091"/>
      <w:bookmarkEnd w:id="3092"/>
      <w:bookmarkEnd w:id="3093"/>
      <w:bookmarkEnd w:id="3094"/>
      <w:bookmarkEnd w:id="3095"/>
      <w:bookmarkEnd w:id="3096"/>
      <w:bookmarkEnd w:id="3097"/>
      <w:bookmarkEnd w:id="3098"/>
      <w:bookmarkEnd w:id="3099"/>
      <w:bookmarkEnd w:id="3100"/>
      <w:bookmarkEnd w:id="3101"/>
      <w:bookmarkEnd w:id="3102"/>
      <w:bookmarkEnd w:id="3103"/>
      <w:bookmarkEnd w:id="3104"/>
      <w:bookmarkEnd w:id="3105"/>
      <w:bookmarkEnd w:id="3106"/>
      <w:bookmarkEnd w:id="3107"/>
      <w:bookmarkEnd w:id="3108"/>
      <w:bookmarkEnd w:id="3109"/>
      <w:bookmarkEnd w:id="3110"/>
      <w:bookmarkEnd w:id="3111"/>
      <w:bookmarkEnd w:id="3112"/>
      <w:bookmarkEnd w:id="3113"/>
      <w:bookmarkEnd w:id="3114"/>
      <w:bookmarkEnd w:id="3115"/>
      <w:bookmarkEnd w:id="3116"/>
      <w:bookmarkEnd w:id="3117"/>
      <w:bookmarkEnd w:id="3118"/>
      <w:bookmarkEnd w:id="3119"/>
      <w:bookmarkEnd w:id="3120"/>
      <w:bookmarkEnd w:id="3121"/>
      <w:bookmarkEnd w:id="3122"/>
      <w:bookmarkEnd w:id="3123"/>
      <w:bookmarkEnd w:id="3124"/>
      <w:bookmarkEnd w:id="3125"/>
      <w:bookmarkEnd w:id="3126"/>
      <w:bookmarkEnd w:id="3127"/>
      <w:bookmarkEnd w:id="3128"/>
      <w:bookmarkEnd w:id="3129"/>
      <w:bookmarkEnd w:id="3130"/>
      <w:bookmarkEnd w:id="3131"/>
      <w:bookmarkEnd w:id="3132"/>
      <w:bookmarkEnd w:id="3133"/>
      <w:bookmarkEnd w:id="3134"/>
      <w:bookmarkEnd w:id="3135"/>
      <w:bookmarkEnd w:id="3136"/>
      <w:bookmarkEnd w:id="3137"/>
      <w:bookmarkEnd w:id="3138"/>
      <w:bookmarkEnd w:id="3139"/>
      <w:bookmarkEnd w:id="3140"/>
      <w:bookmarkEnd w:id="3141"/>
      <w:bookmarkEnd w:id="3142"/>
      <w:bookmarkEnd w:id="3143"/>
      <w:bookmarkEnd w:id="3144"/>
      <w:bookmarkEnd w:id="3145"/>
      <w:bookmarkEnd w:id="3146"/>
      <w:bookmarkEnd w:id="3147"/>
      <w:bookmarkEnd w:id="3148"/>
      <w:bookmarkEnd w:id="3149"/>
      <w:bookmarkEnd w:id="3150"/>
      <w:bookmarkEnd w:id="3151"/>
      <w:bookmarkEnd w:id="3152"/>
      <w:bookmarkEnd w:id="3153"/>
      <w:bookmarkEnd w:id="3154"/>
      <w:bookmarkEnd w:id="3155"/>
      <w:bookmarkEnd w:id="3156"/>
      <w:bookmarkEnd w:id="3157"/>
      <w:bookmarkEnd w:id="3158"/>
      <w:bookmarkEnd w:id="3159"/>
      <w:bookmarkEnd w:id="3160"/>
      <w:bookmarkEnd w:id="3161"/>
      <w:bookmarkEnd w:id="3162"/>
      <w:bookmarkEnd w:id="3163"/>
      <w:bookmarkEnd w:id="3164"/>
      <w:bookmarkEnd w:id="3165"/>
      <w:bookmarkEnd w:id="3166"/>
      <w:bookmarkEnd w:id="3167"/>
      <w:bookmarkEnd w:id="3168"/>
      <w:bookmarkEnd w:id="3169"/>
      <w:bookmarkEnd w:id="3170"/>
      <w:bookmarkEnd w:id="3171"/>
      <w:bookmarkEnd w:id="3172"/>
      <w:bookmarkEnd w:id="3173"/>
      <w:bookmarkEnd w:id="3174"/>
      <w:bookmarkEnd w:id="3175"/>
      <w:bookmarkEnd w:id="3176"/>
      <w:bookmarkEnd w:id="3177"/>
      <w:bookmarkEnd w:id="3178"/>
      <w:bookmarkEnd w:id="3179"/>
      <w:bookmarkEnd w:id="3180"/>
      <w:bookmarkEnd w:id="3181"/>
      <w:bookmarkEnd w:id="3182"/>
      <w:bookmarkEnd w:id="3183"/>
      <w:bookmarkEnd w:id="3184"/>
      <w:bookmarkEnd w:id="3185"/>
      <w:bookmarkEnd w:id="3186"/>
      <w:bookmarkEnd w:id="3187"/>
      <w:bookmarkEnd w:id="3188"/>
      <w:bookmarkEnd w:id="3189"/>
      <w:bookmarkEnd w:id="3190"/>
      <w:bookmarkEnd w:id="3191"/>
      <w:bookmarkEnd w:id="3192"/>
      <w:bookmarkEnd w:id="3193"/>
      <w:bookmarkEnd w:id="3194"/>
      <w:bookmarkEnd w:id="3195"/>
      <w:bookmarkEnd w:id="3196"/>
      <w:bookmarkEnd w:id="3197"/>
      <w:bookmarkEnd w:id="3198"/>
      <w:bookmarkEnd w:id="3199"/>
      <w:bookmarkEnd w:id="3200"/>
      <w:bookmarkEnd w:id="3201"/>
    </w:p>
    <w:p w:rsidR="00B45944" w:rsidP="00B45944" w:rsidRDefault="00B45944" w14:paraId="22EE95DE" w14:textId="167ADD72">
      <w:pPr>
        <w:pStyle w:val="2"/>
      </w:pPr>
      <w:bookmarkStart w:name="_Toc202274443" w:id="3202"/>
      <w:r>
        <w:rPr>
          <w:rFonts w:hint="eastAsia"/>
        </w:rPr>
        <w:t>計画メンテナンス対応</w:t>
      </w:r>
      <w:bookmarkEnd w:id="3202"/>
    </w:p>
    <w:p w:rsidR="00B45944" w:rsidP="00B45944" w:rsidRDefault="000E68A8" w14:paraId="4E3DC090" w14:textId="56E31673">
      <w:pPr>
        <w:pStyle w:val="3"/>
      </w:pPr>
      <w:bookmarkStart w:name="_Toc202274444" w:id="3203"/>
      <w:r>
        <w:rPr>
          <w:rFonts w:hint="eastAsia"/>
        </w:rPr>
        <w:t>計画メンテナンス対応方針</w:t>
      </w:r>
      <w:bookmarkEnd w:id="3203"/>
    </w:p>
    <w:p w:rsidRPr="001C646B" w:rsidR="000E68A8" w:rsidP="00FC40FF" w:rsidRDefault="000E68A8" w14:paraId="7948CA66" w14:textId="70659782">
      <w:pPr>
        <w:ind w:firstLine="425"/>
        <w:rPr>
          <w:rFonts w:ascii="BIZ UDゴシック" w:hAnsi="BIZ UDゴシック"/>
          <w:sz w:val="18"/>
          <w:szCs w:val="18"/>
        </w:rPr>
      </w:pPr>
      <w:r w:rsidRPr="001C646B">
        <w:rPr>
          <w:rFonts w:hint="eastAsia" w:ascii="BIZ UDゴシック" w:hAnsi="BIZ UDゴシック"/>
          <w:sz w:val="18"/>
          <w:szCs w:val="18"/>
        </w:rPr>
        <w:t>本システムに対する計画メンテナンス対応業務の方針は以下とする。</w:t>
      </w:r>
    </w:p>
    <w:p w:rsidRPr="001C646B" w:rsidR="006F71CB" w:rsidP="00FC40FF" w:rsidRDefault="006F71CB" w14:paraId="03A0DA26" w14:textId="10A693FF">
      <w:pPr>
        <w:pStyle w:val="a9"/>
        <w:numPr>
          <w:ilvl w:val="0"/>
          <w:numId w:val="16"/>
        </w:numPr>
        <w:rPr>
          <w:rFonts w:ascii="BIZ UDゴシック" w:hAnsi="BIZ UDゴシック"/>
          <w:sz w:val="18"/>
          <w:szCs w:val="18"/>
        </w:rPr>
      </w:pPr>
      <w:r w:rsidRPr="001C646B">
        <w:rPr>
          <w:rFonts w:hint="eastAsia" w:ascii="BIZ UDゴシック" w:hAnsi="BIZ UDゴシック"/>
          <w:sz w:val="18"/>
          <w:szCs w:val="18"/>
        </w:rPr>
        <w:t>対象：「</w:t>
      </w:r>
      <w:r w:rsidRPr="001C646B">
        <w:rPr>
          <w:rFonts w:ascii="BIZ UDゴシック" w:hAnsi="BIZ UDゴシック"/>
          <w:sz w:val="18"/>
          <w:szCs w:val="18"/>
        </w:rPr>
        <w:fldChar w:fldCharType="begin"/>
      </w:r>
      <w:r w:rsidRPr="001C646B">
        <w:rPr>
          <w:rFonts w:ascii="BIZ UDゴシック" w:hAnsi="BIZ UDゴシック"/>
          <w:sz w:val="18"/>
          <w:szCs w:val="18"/>
        </w:rPr>
        <w:instrText xml:space="preserve"> </w:instrText>
      </w:r>
      <w:r w:rsidRPr="001C646B">
        <w:rPr>
          <w:rFonts w:hint="eastAsia" w:ascii="BIZ UDゴシック" w:hAnsi="BIZ UDゴシック"/>
          <w:sz w:val="18"/>
          <w:szCs w:val="18"/>
        </w:rPr>
        <w:instrText>REF _Ref183945286 \r \h</w:instrText>
      </w:r>
      <w:r w:rsidRPr="001C646B">
        <w:rPr>
          <w:rFonts w:ascii="BIZ UDゴシック" w:hAnsi="BIZ UDゴシック"/>
          <w:sz w:val="18"/>
          <w:szCs w:val="18"/>
        </w:rPr>
        <w:instrText xml:space="preserve"> </w:instrText>
      </w:r>
      <w:r w:rsidRPr="001C646B">
        <w:rPr>
          <w:rFonts w:ascii="BIZ UDゴシック" w:hAnsi="BIZ UDゴシック"/>
          <w:sz w:val="18"/>
          <w:szCs w:val="18"/>
        </w:rPr>
      </w:r>
      <w:r w:rsidRPr="001C646B">
        <w:rPr>
          <w:rFonts w:ascii="BIZ UDゴシック" w:hAnsi="BIZ UDゴシック"/>
          <w:sz w:val="18"/>
          <w:szCs w:val="18"/>
        </w:rPr>
        <w:fldChar w:fldCharType="separate"/>
      </w:r>
      <w:r w:rsidR="009766A9">
        <w:rPr>
          <w:rFonts w:hint="eastAsia" w:ascii="ＭＳ 明朝" w:hAnsi="ＭＳ 明朝" w:eastAsia="ＭＳ 明朝" w:cs="ＭＳ 明朝"/>
          <w:sz w:val="18"/>
          <w:szCs w:val="18"/>
          <w:cs/>
        </w:rPr>
        <w:t>‎</w:t>
      </w:r>
      <w:r w:rsidR="009766A9">
        <w:rPr>
          <w:rFonts w:ascii="BIZ UDゴシック" w:hAnsi="BIZ UDゴシック"/>
          <w:sz w:val="18"/>
          <w:szCs w:val="18"/>
        </w:rPr>
        <w:t>4.1</w:t>
      </w:r>
      <w:r w:rsidRPr="001C646B">
        <w:rPr>
          <w:rFonts w:ascii="BIZ UDゴシック" w:hAnsi="BIZ UDゴシック"/>
          <w:sz w:val="18"/>
          <w:szCs w:val="18"/>
        </w:rPr>
        <w:fldChar w:fldCharType="end"/>
      </w:r>
      <w:r w:rsidRPr="001C646B">
        <w:rPr>
          <w:rFonts w:ascii="BIZ UDゴシック" w:hAnsi="BIZ UDゴシック"/>
          <w:sz w:val="18"/>
          <w:szCs w:val="18"/>
        </w:rPr>
        <w:fldChar w:fldCharType="begin"/>
      </w:r>
      <w:r w:rsidRPr="001C646B">
        <w:rPr>
          <w:rFonts w:ascii="BIZ UDゴシック" w:hAnsi="BIZ UDゴシック"/>
          <w:sz w:val="18"/>
          <w:szCs w:val="18"/>
        </w:rPr>
        <w:instrText xml:space="preserve"> REF _Ref183946515 \r \h </w:instrText>
      </w:r>
      <w:r w:rsidRPr="001C646B">
        <w:rPr>
          <w:rFonts w:ascii="BIZ UDゴシック" w:hAnsi="BIZ UDゴシック"/>
          <w:sz w:val="18"/>
          <w:szCs w:val="18"/>
        </w:rPr>
      </w:r>
      <w:r w:rsidRPr="001C646B">
        <w:rPr>
          <w:rFonts w:ascii="BIZ UDゴシック" w:hAnsi="BIZ UDゴシック"/>
          <w:sz w:val="18"/>
          <w:szCs w:val="18"/>
        </w:rPr>
        <w:fldChar w:fldCharType="separate"/>
      </w:r>
      <w:r w:rsidR="009766A9">
        <w:rPr>
          <w:rFonts w:hint="eastAsia" w:ascii="ＭＳ 明朝" w:hAnsi="ＭＳ 明朝" w:eastAsia="ＭＳ 明朝" w:cs="ＭＳ 明朝"/>
          <w:sz w:val="18"/>
          <w:szCs w:val="18"/>
          <w:cs/>
        </w:rPr>
        <w:t>‎</w:t>
      </w:r>
      <w:r w:rsidR="009766A9">
        <w:rPr>
          <w:rFonts w:ascii="BIZ UDゴシック" w:hAnsi="BIZ UDゴシック"/>
          <w:sz w:val="18"/>
          <w:szCs w:val="18"/>
        </w:rPr>
        <w:t>4.1</w:t>
      </w:r>
      <w:r w:rsidRPr="001C646B">
        <w:rPr>
          <w:rFonts w:ascii="BIZ UDゴシック" w:hAnsi="BIZ UDゴシック"/>
          <w:sz w:val="18"/>
          <w:szCs w:val="18"/>
        </w:rPr>
        <w:fldChar w:fldCharType="end"/>
      </w:r>
      <w:r w:rsidRPr="001C646B">
        <w:rPr>
          <w:rFonts w:ascii="BIZ UDゴシック" w:hAnsi="BIZ UDゴシック"/>
          <w:sz w:val="18"/>
          <w:szCs w:val="18"/>
        </w:rPr>
        <w:fldChar w:fldCharType="begin"/>
      </w:r>
      <w:r w:rsidRPr="001C646B">
        <w:rPr>
          <w:rFonts w:ascii="BIZ UDゴシック" w:hAnsi="BIZ UDゴシック"/>
          <w:sz w:val="18"/>
          <w:szCs w:val="18"/>
        </w:rPr>
        <w:instrText xml:space="preserve"> REF _Ref183946536 \h </w:instrText>
      </w:r>
      <w:r w:rsidRPr="001C646B">
        <w:rPr>
          <w:rFonts w:ascii="BIZ UDゴシック" w:hAnsi="BIZ UDゴシック"/>
          <w:sz w:val="18"/>
          <w:szCs w:val="18"/>
        </w:rPr>
      </w:r>
      <w:r w:rsidRPr="001C646B">
        <w:rPr>
          <w:rFonts w:ascii="BIZ UDゴシック" w:hAnsi="BIZ UDゴシック"/>
          <w:sz w:val="18"/>
          <w:szCs w:val="18"/>
        </w:rPr>
        <w:fldChar w:fldCharType="separate"/>
      </w:r>
      <w:r w:rsidR="009766A9">
        <w:rPr>
          <w:rFonts w:hint="eastAsia"/>
        </w:rPr>
        <w:t>運用対象システム</w:t>
      </w:r>
      <w:r w:rsidRPr="001C646B">
        <w:rPr>
          <w:rFonts w:ascii="BIZ UDゴシック" w:hAnsi="BIZ UDゴシック"/>
          <w:sz w:val="18"/>
          <w:szCs w:val="18"/>
        </w:rPr>
        <w:fldChar w:fldCharType="end"/>
      </w:r>
      <w:r w:rsidRPr="001C646B">
        <w:rPr>
          <w:rFonts w:ascii="BIZ UDゴシック" w:hAnsi="BIZ UDゴシック"/>
          <w:sz w:val="18"/>
          <w:szCs w:val="18"/>
        </w:rPr>
        <w:t>」を参照とする。</w:t>
      </w:r>
    </w:p>
    <w:p w:rsidRPr="001C646B" w:rsidR="006F71CB" w:rsidP="00FC40FF" w:rsidRDefault="006F71CB" w14:paraId="4CDD9914" w14:textId="3CA4ABF5">
      <w:pPr>
        <w:pStyle w:val="a9"/>
        <w:numPr>
          <w:ilvl w:val="0"/>
          <w:numId w:val="16"/>
        </w:numPr>
        <w:rPr>
          <w:rFonts w:ascii="BIZ UDゴシック" w:hAnsi="BIZ UDゴシック"/>
          <w:sz w:val="18"/>
          <w:szCs w:val="18"/>
        </w:rPr>
      </w:pPr>
      <w:r w:rsidRPr="001C646B">
        <w:rPr>
          <w:rFonts w:hint="eastAsia" w:ascii="BIZ UDゴシック" w:hAnsi="BIZ UDゴシック"/>
          <w:sz w:val="18"/>
          <w:szCs w:val="18"/>
        </w:rPr>
        <w:t>方式：</w:t>
      </w:r>
      <w:r w:rsidRPr="001C646B" w:rsidR="00EC40AA">
        <w:rPr>
          <w:rFonts w:hint="eastAsia" w:ascii="BIZ UDゴシック" w:hAnsi="BIZ UDゴシック"/>
          <w:sz w:val="18"/>
          <w:szCs w:val="18"/>
        </w:rPr>
        <w:t>対象機器</w:t>
      </w:r>
      <w:r w:rsidRPr="001C646B" w:rsidR="00355850">
        <w:rPr>
          <w:rFonts w:hint="eastAsia" w:ascii="BIZ UDゴシック" w:hAnsi="BIZ UDゴシック"/>
          <w:sz w:val="18"/>
          <w:szCs w:val="18"/>
        </w:rPr>
        <w:t>(※)</w:t>
      </w:r>
      <w:r w:rsidRPr="001C646B" w:rsidR="00EC40AA">
        <w:rPr>
          <w:rFonts w:hint="eastAsia" w:ascii="BIZ UDゴシック" w:hAnsi="BIZ UDゴシック"/>
          <w:sz w:val="18"/>
          <w:szCs w:val="18"/>
        </w:rPr>
        <w:t>および対象拠点</w:t>
      </w:r>
      <w:r w:rsidRPr="001C646B" w:rsidR="00CF7E31">
        <w:rPr>
          <w:rFonts w:hint="eastAsia" w:ascii="BIZ UDゴシック" w:hAnsi="BIZ UDゴシック"/>
          <w:sz w:val="18"/>
          <w:szCs w:val="18"/>
        </w:rPr>
        <w:t>、AWS</w:t>
      </w:r>
      <w:r w:rsidRPr="001C646B" w:rsidR="00093CEF">
        <w:rPr>
          <w:rFonts w:hint="eastAsia" w:ascii="BIZ UDゴシック" w:hAnsi="BIZ UDゴシック"/>
          <w:sz w:val="18"/>
          <w:szCs w:val="18"/>
        </w:rPr>
        <w:t>(共通PF)</w:t>
      </w:r>
      <w:r w:rsidRPr="001C646B" w:rsidR="00CF7E31">
        <w:rPr>
          <w:rFonts w:hint="eastAsia" w:ascii="BIZ UDゴシック" w:hAnsi="BIZ UDゴシック"/>
          <w:sz w:val="18"/>
          <w:szCs w:val="18"/>
        </w:rPr>
        <w:t>環境、RD-WAN回線</w:t>
      </w:r>
      <w:r w:rsidRPr="001C646B" w:rsidR="00DD229F">
        <w:rPr>
          <w:rFonts w:hint="eastAsia" w:ascii="BIZ UDゴシック" w:hAnsi="BIZ UDゴシック"/>
          <w:sz w:val="18"/>
          <w:szCs w:val="18"/>
        </w:rPr>
        <w:t>の</w:t>
      </w:r>
      <w:r w:rsidRPr="001C646B" w:rsidR="00EC40AA">
        <w:rPr>
          <w:rFonts w:hint="eastAsia" w:ascii="BIZ UDゴシック" w:hAnsi="BIZ UDゴシック"/>
          <w:sz w:val="18"/>
          <w:szCs w:val="18"/>
        </w:rPr>
        <w:t>メンテナンス</w:t>
      </w:r>
      <w:r w:rsidRPr="001C646B" w:rsidR="00DD229F">
        <w:rPr>
          <w:rFonts w:hint="eastAsia" w:ascii="BIZ UDゴシック" w:hAnsi="BIZ UDゴシック"/>
          <w:sz w:val="18"/>
          <w:szCs w:val="18"/>
        </w:rPr>
        <w:t>スケジュールに応じて、</w:t>
      </w:r>
      <w:r w:rsidRPr="001C646B" w:rsidR="00C8029C">
        <w:rPr>
          <w:rFonts w:hint="eastAsia" w:ascii="BIZ UDゴシック" w:hAnsi="BIZ UDゴシック"/>
          <w:sz w:val="18"/>
          <w:szCs w:val="18"/>
        </w:rPr>
        <w:t>各RD</w:t>
      </w:r>
      <w:r w:rsidRPr="001C646B" w:rsidR="00530DD1">
        <w:rPr>
          <w:rFonts w:hint="eastAsia" w:ascii="BIZ UDゴシック" w:hAnsi="BIZ UDゴシック"/>
          <w:sz w:val="18"/>
          <w:szCs w:val="18"/>
        </w:rPr>
        <w:t>部門管理者</w:t>
      </w:r>
      <w:r w:rsidRPr="001C646B" w:rsidR="00777EDC">
        <w:rPr>
          <w:rFonts w:hint="eastAsia" w:ascii="BIZ UDゴシック" w:hAnsi="BIZ UDゴシック"/>
          <w:sz w:val="18"/>
          <w:szCs w:val="18"/>
        </w:rPr>
        <w:t>および</w:t>
      </w:r>
      <w:r w:rsidRPr="001C646B" w:rsidR="00F90CA9">
        <w:rPr>
          <w:rFonts w:hint="eastAsia" w:ascii="BIZ UDゴシック" w:hAnsi="BIZ UDゴシック"/>
          <w:sz w:val="18"/>
          <w:szCs w:val="18"/>
        </w:rPr>
        <w:t>ICT戦(共通PF運用)、ICT戦(NW運用)</w:t>
      </w:r>
      <w:r w:rsidRPr="001C646B" w:rsidR="00530DD1">
        <w:rPr>
          <w:rFonts w:hint="eastAsia" w:ascii="BIZ UDゴシック" w:hAnsi="BIZ UDゴシック"/>
          <w:sz w:val="18"/>
          <w:szCs w:val="18"/>
        </w:rPr>
        <w:t>に対して</w:t>
      </w:r>
      <w:r w:rsidRPr="001C646B" w:rsidR="00660679">
        <w:rPr>
          <w:rFonts w:hint="eastAsia" w:ascii="BIZ UDゴシック" w:hAnsi="BIZ UDゴシック"/>
          <w:sz w:val="18"/>
          <w:szCs w:val="18"/>
        </w:rPr>
        <w:t>周知を行い、サービス影響を最小限にし</w:t>
      </w:r>
      <w:r w:rsidRPr="001C646B" w:rsidR="00F90CA9">
        <w:rPr>
          <w:rFonts w:hint="eastAsia" w:ascii="BIZ UDゴシック" w:hAnsi="BIZ UDゴシック"/>
          <w:sz w:val="18"/>
          <w:szCs w:val="18"/>
        </w:rPr>
        <w:t>た上で</w:t>
      </w:r>
      <w:r w:rsidRPr="001C646B" w:rsidR="00660679">
        <w:rPr>
          <w:rFonts w:hint="eastAsia" w:ascii="BIZ UDゴシック" w:hAnsi="BIZ UDゴシック"/>
          <w:sz w:val="18"/>
          <w:szCs w:val="18"/>
        </w:rPr>
        <w:t>、</w:t>
      </w:r>
      <w:r w:rsidRPr="001C646B" w:rsidR="00003B67">
        <w:rPr>
          <w:rFonts w:hint="eastAsia" w:ascii="BIZ UDゴシック" w:hAnsi="BIZ UDゴシック"/>
          <w:sz w:val="18"/>
          <w:szCs w:val="18"/>
        </w:rPr>
        <w:t>メンテナンス作業</w:t>
      </w:r>
      <w:r w:rsidRPr="001C646B" w:rsidR="00530DD1">
        <w:rPr>
          <w:rFonts w:hint="eastAsia" w:ascii="BIZ UDゴシック" w:hAnsi="BIZ UDゴシック"/>
          <w:sz w:val="18"/>
          <w:szCs w:val="18"/>
        </w:rPr>
        <w:t>を実施</w:t>
      </w:r>
      <w:r w:rsidRPr="001C646B" w:rsidR="00660679">
        <w:rPr>
          <w:rFonts w:hint="eastAsia" w:ascii="BIZ UDゴシック" w:hAnsi="BIZ UDゴシック"/>
          <w:sz w:val="18"/>
          <w:szCs w:val="18"/>
        </w:rPr>
        <w:t>す</w:t>
      </w:r>
      <w:r w:rsidRPr="001C646B">
        <w:rPr>
          <w:rFonts w:ascii="BIZ UDゴシック" w:hAnsi="BIZ UDゴシック"/>
          <w:sz w:val="18"/>
          <w:szCs w:val="18"/>
        </w:rPr>
        <w:t>る。</w:t>
      </w:r>
      <w:r w:rsidRPr="001C646B" w:rsidR="00355850">
        <w:rPr>
          <w:rFonts w:hint="eastAsia" w:ascii="BIZ UDゴシック" w:hAnsi="BIZ UDゴシック"/>
          <w:sz w:val="18"/>
          <w:szCs w:val="18"/>
        </w:rPr>
        <w:t>※</w:t>
      </w:r>
      <w:r w:rsidRPr="001C646B" w:rsidR="006C0430">
        <w:rPr>
          <w:rFonts w:hint="eastAsia" w:ascii="BIZ UDゴシック" w:hAnsi="BIZ UDゴシック"/>
          <w:sz w:val="18"/>
          <w:szCs w:val="18"/>
        </w:rPr>
        <w:t>OSバージョンアップを含む。</w:t>
      </w:r>
    </w:p>
    <w:p w:rsidRPr="001C646B" w:rsidR="006F71CB" w:rsidP="00FC40FF" w:rsidRDefault="006F71CB" w14:paraId="6C4673B9" w14:textId="77777777">
      <w:pPr>
        <w:pStyle w:val="a9"/>
        <w:numPr>
          <w:ilvl w:val="0"/>
          <w:numId w:val="16"/>
        </w:numPr>
        <w:rPr>
          <w:rFonts w:ascii="BIZ UDゴシック" w:hAnsi="BIZ UDゴシック"/>
          <w:sz w:val="18"/>
          <w:szCs w:val="18"/>
        </w:rPr>
      </w:pPr>
      <w:r w:rsidRPr="001C646B">
        <w:rPr>
          <w:rFonts w:hint="eastAsia" w:ascii="BIZ UDゴシック" w:hAnsi="BIZ UDゴシック"/>
          <w:sz w:val="18"/>
          <w:szCs w:val="18"/>
        </w:rPr>
        <w:t>実施手順：</w:t>
      </w:r>
    </w:p>
    <w:p w:rsidRPr="001C646B" w:rsidR="006F71CB" w:rsidP="00FC40FF" w:rsidRDefault="006F71CB" w14:paraId="65D269C7" w14:textId="77777777">
      <w:pPr>
        <w:pStyle w:val="a9"/>
        <w:numPr>
          <w:ilvl w:val="1"/>
          <w:numId w:val="16"/>
        </w:numPr>
        <w:rPr>
          <w:rFonts w:ascii="BIZ UDゴシック" w:hAnsi="BIZ UDゴシック"/>
          <w:sz w:val="18"/>
          <w:szCs w:val="18"/>
        </w:rPr>
      </w:pPr>
      <w:r w:rsidRPr="001C646B">
        <w:rPr>
          <w:rFonts w:hint="eastAsia" w:ascii="BIZ UDゴシック" w:hAnsi="BIZ UDゴシック"/>
          <w:sz w:val="18"/>
          <w:szCs w:val="18"/>
        </w:rPr>
        <w:t>運用対象システムの特性とベンダー公開情報を組み合わせた検証済み手順。</w:t>
      </w:r>
    </w:p>
    <w:p w:rsidRPr="001C646B" w:rsidR="008A2EFF" w:rsidP="008A2EFF" w:rsidRDefault="008A2EFF" w14:paraId="04761B2C" w14:textId="437C7A88">
      <w:pPr>
        <w:pStyle w:val="a9"/>
        <w:numPr>
          <w:ilvl w:val="0"/>
          <w:numId w:val="16"/>
        </w:numPr>
        <w:rPr>
          <w:rFonts w:ascii="BIZ UDゴシック" w:hAnsi="BIZ UDゴシック"/>
          <w:sz w:val="18"/>
          <w:szCs w:val="18"/>
        </w:rPr>
      </w:pPr>
      <w:r w:rsidRPr="001C646B">
        <w:rPr>
          <w:rFonts w:hint="eastAsia" w:ascii="BIZ UDゴシック" w:hAnsi="BIZ UDゴシック"/>
          <w:sz w:val="18"/>
          <w:szCs w:val="18"/>
        </w:rPr>
        <w:t>注意事項：停止を要する作業が発生する</w:t>
      </w:r>
      <w:r w:rsidRPr="001C646B" w:rsidR="00A14BF2">
        <w:rPr>
          <w:rFonts w:hint="eastAsia" w:ascii="BIZ UDゴシック" w:hAnsi="BIZ UDゴシック"/>
          <w:sz w:val="18"/>
          <w:szCs w:val="18"/>
        </w:rPr>
        <w:t>場合</w:t>
      </w:r>
      <w:r w:rsidRPr="001C646B">
        <w:rPr>
          <w:rFonts w:hint="eastAsia" w:ascii="BIZ UDゴシック" w:hAnsi="BIZ UDゴシック"/>
          <w:sz w:val="18"/>
          <w:szCs w:val="18"/>
        </w:rPr>
        <w:t>、原則</w:t>
      </w:r>
      <w:r w:rsidRPr="001C646B">
        <w:rPr>
          <w:rFonts w:ascii="BIZ UDゴシック" w:hAnsi="BIZ UDゴシック"/>
          <w:sz w:val="18"/>
          <w:szCs w:val="18"/>
        </w:rPr>
        <w:t>2週間以上前に関係各所に</w:t>
      </w:r>
      <w:r w:rsidRPr="001C646B" w:rsidR="000A7849">
        <w:rPr>
          <w:rFonts w:hint="eastAsia" w:ascii="BIZ UDゴシック" w:hAnsi="BIZ UDゴシック"/>
          <w:sz w:val="18"/>
          <w:szCs w:val="18"/>
        </w:rPr>
        <w:t>ポータルサイトおよびメールにて</w:t>
      </w:r>
      <w:r w:rsidRPr="001C646B">
        <w:rPr>
          <w:rFonts w:ascii="BIZ UDゴシック" w:hAnsi="BIZ UDゴシック"/>
          <w:sz w:val="18"/>
          <w:szCs w:val="18"/>
        </w:rPr>
        <w:t>通知する。</w:t>
      </w:r>
    </w:p>
    <w:p w:rsidR="00055813" w:rsidP="000006AB" w:rsidRDefault="00055813" w14:paraId="1EA64178" w14:textId="77777777">
      <w:pPr>
        <w:jc w:val="right"/>
        <w:rPr>
          <w:rFonts w:ascii="BIZ UDゴシック" w:hAnsi="BIZ UDゴシック"/>
          <w:sz w:val="18"/>
          <w:szCs w:val="18"/>
        </w:rPr>
      </w:pPr>
    </w:p>
    <w:p w:rsidRPr="001C646B" w:rsidR="00C42F21" w:rsidP="000006AB" w:rsidRDefault="00B403A7" w14:paraId="1D096AC3" w14:textId="42B7C250">
      <w:pPr>
        <w:jc w:val="right"/>
        <w:rPr>
          <w:rFonts w:ascii="BIZ UDゴシック" w:hAnsi="BIZ UDゴシック"/>
          <w:sz w:val="18"/>
          <w:szCs w:val="18"/>
        </w:rPr>
      </w:pPr>
      <w:r w:rsidRPr="001C646B">
        <w:rPr>
          <w:rFonts w:hint="eastAsia" w:ascii="BIZ UDゴシック" w:hAnsi="BIZ UDゴシック"/>
          <w:sz w:val="18"/>
          <w:szCs w:val="18"/>
        </w:rPr>
        <w:t>以上</w:t>
      </w:r>
    </w:p>
    <w:sectPr w:rsidRPr="001C646B" w:rsidR="00C42F21" w:rsidSect="000006AB">
      <w:headerReference w:type="default" r:id="rId16"/>
      <w:footerReference w:type="default" r:id="rId17"/>
      <w:type w:val="continuous"/>
      <w:pgSz w:w="16838" w:h="11906" w:orient="landscape" w:code="9"/>
      <w:pgMar w:top="1418" w:right="1418" w:bottom="1418" w:left="1418" w:header="794" w:footer="510" w:gutter="0"/>
      <w:cols w:space="425"/>
      <w:docGrid w:type="lines" w:linePitch="2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C747EA" w:rsidP="00B10D05" w:rsidRDefault="00C747EA" w14:paraId="76E6FA89" w14:textId="77777777">
      <w:r>
        <w:separator/>
      </w:r>
    </w:p>
  </w:endnote>
  <w:endnote w:type="continuationSeparator" w:id="0">
    <w:p w:rsidR="00C747EA" w:rsidP="00B10D05" w:rsidRDefault="00C747EA" w14:paraId="55B015B9" w14:textId="77777777">
      <w:r>
        <w:continuationSeparator/>
      </w:r>
    </w:p>
  </w:endnote>
  <w:endnote w:type="continuationNotice" w:id="1">
    <w:p w:rsidR="00C747EA" w:rsidRDefault="00C747EA" w14:paraId="735EFF80"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IZ UDゴシック">
    <w:panose1 w:val="020B0400000000000000"/>
    <w:charset w:val="80"/>
    <w:family w:val="modern"/>
    <w:pitch w:val="fixed"/>
    <w:sig w:usb0="E00002F7" w:usb1="2AC7EDF8" w:usb2="00000012" w:usb3="00000000" w:csb0="00020001" w:csb1="00000000"/>
  </w:font>
  <w:font w:name="UDEV Gothic 35JPDOC">
    <w:altName w:val="游ゴシック"/>
    <w:charset w:val="80"/>
    <w:family w:val="modern"/>
    <w:pitch w:val="fixed"/>
    <w:sig w:usb0="E00402FF" w:usb1="3ACFFDFB" w:usb2="0200003E" w:usb3="00000000" w:csb0="0012019F" w:csb1="00000000"/>
  </w:font>
  <w:font w:name="游ゴシック Light">
    <w:panose1 w:val="020B0300000000000000"/>
    <w:charset w:val="80"/>
    <w:family w:val="modern"/>
    <w:pitch w:val="variable"/>
    <w:sig w:usb0="E00002FF" w:usb1="2AC7FDFF" w:usb2="00000016" w:usb3="00000000" w:csb0="0002009F" w:csb1="00000000"/>
  </w:font>
  <w:font w:name="UDEV Gothic">
    <w:altName w:val="游ゴシック"/>
    <w:charset w:val="80"/>
    <w:family w:val="modern"/>
    <w:pitch w:val="fixed"/>
    <w:sig w:usb0="E00402FF" w:usb1="3ACFFDFB" w:usb2="0200003E" w:usb3="00000000" w:csb0="0012019F" w:csb1="00000000"/>
  </w:font>
  <w:font w:name="ＭＳ Ｐゴシック">
    <w:panose1 w:val="020B0600070205080204"/>
    <w:charset w:val="80"/>
    <w:family w:val="modern"/>
    <w:pitch w:val="variable"/>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922AB2" w:rsidR="00F05970" w:rsidP="00D7118F" w:rsidRDefault="00F05970" w14:paraId="28180A03" w14:textId="41536D41">
    <w:pPr>
      <w:pStyle w:val="ad"/>
      <w:jc w:val="right"/>
      <w:rPr>
        <w:szCs w:val="16"/>
      </w:rPr>
    </w:pPr>
    <w:r>
      <w:rPr>
        <w:szCs w:val="16"/>
      </w:rPr>
      <w:fldChar w:fldCharType="begin"/>
    </w:r>
    <w:r>
      <w:rPr>
        <w:rFonts w:cs="Times New Roman"/>
        <w:szCs w:val="16"/>
      </w:rPr>
      <w:instrText xml:space="preserve"> FILENAME \* MERGEFORMAT </w:instrText>
    </w:r>
    <w:r>
      <w:rPr>
        <w:szCs w:val="16"/>
      </w:rPr>
      <w:fldChar w:fldCharType="separate"/>
    </w:r>
    <w:r w:rsidR="009766A9">
      <w:rPr>
        <w:rFonts w:cs="Times New Roman"/>
        <w:noProof/>
        <w:szCs w:val="16"/>
      </w:rPr>
      <w:t>RD</w:t>
    </w:r>
    <w:r w:rsidR="009766A9">
      <w:rPr>
        <w:rFonts w:cs="Times New Roman"/>
        <w:noProof/>
        <w:szCs w:val="16"/>
      </w:rPr>
      <w:t>クラウド</w:t>
    </w:r>
    <w:r w:rsidR="009766A9">
      <w:rPr>
        <w:rFonts w:cs="Times New Roman"/>
        <w:noProof/>
        <w:szCs w:val="16"/>
      </w:rPr>
      <w:t>FS_</w:t>
    </w:r>
    <w:r w:rsidR="009766A9">
      <w:rPr>
        <w:rFonts w:cs="Times New Roman"/>
        <w:noProof/>
        <w:szCs w:val="16"/>
      </w:rPr>
      <w:t>運用設計書</w:t>
    </w:r>
    <w:r w:rsidR="009766A9">
      <w:rPr>
        <w:rFonts w:cs="Times New Roman"/>
        <w:noProof/>
        <w:szCs w:val="16"/>
      </w:rPr>
      <w:t>_v1.0.docx</w:t>
    </w:r>
    <w:r>
      <w:rPr>
        <w:szCs w:val="16"/>
      </w:rPr>
      <w:fldChar w:fldCharType="end"/>
    </w:r>
    <w:r w:rsidRPr="003E69DC">
      <w:rPr>
        <w:szCs w:val="16"/>
      </w:rPr>
      <w:ptab w:alignment="center" w:relativeTo="margin" w:leader="none"/>
    </w:r>
    <w:sdt>
      <w:sdtPr>
        <w:rPr>
          <w:szCs w:val="16"/>
        </w:rPr>
        <w:id w:val="-11531665"/>
        <w:placeholder>
          <w:docPart w:val="CCBFC756B77E4B5FA254EB03A46E7CA6"/>
        </w:placeholder>
        <w:temporary/>
        <w:showingPlcHdr/>
        <w15:appearance w15:val="hidden"/>
      </w:sdtPr>
      <w:sdtContent>
        <w:r w:rsidRPr="003E69DC">
          <w:rPr>
            <w:szCs w:val="16"/>
            <w:lang w:val="ja-JP"/>
          </w:rPr>
          <w:t>[</w:t>
        </w:r>
        <w:r w:rsidRPr="003E69DC">
          <w:rPr>
            <w:szCs w:val="16"/>
            <w:lang w:val="ja-JP"/>
          </w:rPr>
          <w:t>ここに入力</w:t>
        </w:r>
        <w:r w:rsidRPr="003E69DC">
          <w:rPr>
            <w:szCs w:val="16"/>
            <w:lang w:val="ja-JP"/>
          </w:rPr>
          <w:t>]</w:t>
        </w:r>
      </w:sdtContent>
    </w:sdt>
    <w:r w:rsidRPr="003E69DC">
      <w:rPr>
        <w:szCs w:val="16"/>
      </w:rPr>
      <w:ptab w:alignment="right" w:relativeTo="margin" w:leader="none"/>
    </w:r>
    <w:r w:rsidRPr="003E69DC">
      <w:rPr>
        <w:rFonts w:asciiTheme="majorHAnsi" w:hAnsiTheme="majorHAnsi" w:eastAsiaTheme="majorEastAsia" w:cstheme="majorBidi"/>
        <w:sz w:val="28"/>
        <w:szCs w:val="28"/>
        <w:lang w:val="ja-JP"/>
      </w:rPr>
      <w:t xml:space="preserve">p. </w:t>
    </w:r>
    <w:r w:rsidRPr="003E69DC">
      <w:rPr>
        <w:rFonts w:asciiTheme="minorHAnsi" w:hAnsiTheme="minorHAnsi" w:eastAsiaTheme="minorEastAsia" w:cstheme="minorBidi"/>
        <w:sz w:val="22"/>
        <w:szCs w:val="16"/>
      </w:rPr>
      <w:fldChar w:fldCharType="begin"/>
    </w:r>
    <w:r w:rsidRPr="003E69DC">
      <w:rPr>
        <w:szCs w:val="16"/>
      </w:rPr>
      <w:instrText>PAGE    \* MERGEFORMAT</w:instrText>
    </w:r>
    <w:r w:rsidRPr="003E69DC">
      <w:rPr>
        <w:rFonts w:asciiTheme="minorHAnsi" w:hAnsiTheme="minorHAnsi" w:eastAsiaTheme="minorEastAsia" w:cstheme="minorBidi"/>
        <w:sz w:val="22"/>
        <w:szCs w:val="16"/>
      </w:rPr>
      <w:fldChar w:fldCharType="separate"/>
    </w:r>
    <w:r w:rsidRPr="003E69DC">
      <w:rPr>
        <w:rFonts w:asciiTheme="majorHAnsi" w:hAnsiTheme="majorHAnsi" w:eastAsiaTheme="majorEastAsia" w:cstheme="majorBidi"/>
        <w:sz w:val="28"/>
        <w:szCs w:val="28"/>
        <w:lang w:val="ja-JP"/>
      </w:rPr>
      <w:t>1</w:t>
    </w:r>
    <w:r w:rsidRPr="003E69DC">
      <w:rPr>
        <w:rFonts w:asciiTheme="majorHAnsi" w:hAnsiTheme="majorHAnsi" w:eastAsiaTheme="majorEastAsia" w:cstheme="majorBidi"/>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922AB2" w:rsidR="001668A4" w:rsidP="00D7118F" w:rsidRDefault="003E69DC" w14:paraId="28669435" w14:textId="0334F29E">
    <w:pPr>
      <w:pStyle w:val="ad"/>
      <w:jc w:val="right"/>
      <w:rPr>
        <w:szCs w:val="16"/>
      </w:rPr>
    </w:pPr>
    <w:r>
      <w:rPr>
        <w:szCs w:val="16"/>
      </w:rPr>
      <w:fldChar w:fldCharType="begin"/>
    </w:r>
    <w:r>
      <w:rPr>
        <w:rFonts w:cs="Times New Roman"/>
        <w:szCs w:val="16"/>
      </w:rPr>
      <w:instrText xml:space="preserve"> FILENAME \* MERGEFORMAT </w:instrText>
    </w:r>
    <w:r>
      <w:rPr>
        <w:szCs w:val="16"/>
      </w:rPr>
      <w:fldChar w:fldCharType="separate"/>
    </w:r>
    <w:r w:rsidR="009766A9">
      <w:rPr>
        <w:rFonts w:cs="Times New Roman"/>
        <w:noProof/>
        <w:szCs w:val="16"/>
      </w:rPr>
      <w:t>RD</w:t>
    </w:r>
    <w:r w:rsidR="009766A9">
      <w:rPr>
        <w:rFonts w:cs="Times New Roman"/>
        <w:noProof/>
        <w:szCs w:val="16"/>
      </w:rPr>
      <w:t>クラウド</w:t>
    </w:r>
    <w:r w:rsidR="009766A9">
      <w:rPr>
        <w:rFonts w:cs="Times New Roman"/>
        <w:noProof/>
        <w:szCs w:val="16"/>
      </w:rPr>
      <w:t>FS_</w:t>
    </w:r>
    <w:r w:rsidR="009766A9">
      <w:rPr>
        <w:rFonts w:cs="Times New Roman"/>
        <w:noProof/>
        <w:szCs w:val="16"/>
      </w:rPr>
      <w:t>運用設計書</w:t>
    </w:r>
    <w:r w:rsidR="009766A9">
      <w:rPr>
        <w:rFonts w:cs="Times New Roman"/>
        <w:noProof/>
        <w:szCs w:val="16"/>
      </w:rPr>
      <w:t>_v1.0.docx</w:t>
    </w:r>
    <w:r>
      <w:rPr>
        <w:szCs w:val="16"/>
      </w:rPr>
      <w:fldChar w:fldCharType="end"/>
    </w:r>
    <w:r w:rsidRPr="003E69DC">
      <w:rPr>
        <w:szCs w:val="16"/>
      </w:rPr>
      <w:ptab w:alignment="center" w:relativeTo="margin" w:leader="none"/>
    </w:r>
    <w:sdt>
      <w:sdtPr>
        <w:rPr>
          <w:szCs w:val="16"/>
        </w:rPr>
        <w:id w:val="969400748"/>
        <w:placeholder>
          <w:docPart w:val="CCBFC756B77E4B5FA254EB03A46E7CA6"/>
        </w:placeholder>
        <w:temporary/>
        <w:showingPlcHdr/>
        <w15:appearance w15:val="hidden"/>
      </w:sdtPr>
      <w:sdtContent>
        <w:r w:rsidRPr="003E69DC">
          <w:rPr>
            <w:szCs w:val="16"/>
            <w:lang w:val="ja-JP"/>
          </w:rPr>
          <w:t>[</w:t>
        </w:r>
        <w:r w:rsidRPr="003E69DC">
          <w:rPr>
            <w:szCs w:val="16"/>
            <w:lang w:val="ja-JP"/>
          </w:rPr>
          <w:t>ここに入力</w:t>
        </w:r>
        <w:r w:rsidRPr="003E69DC">
          <w:rPr>
            <w:szCs w:val="16"/>
            <w:lang w:val="ja-JP"/>
          </w:rPr>
          <w:t>]</w:t>
        </w:r>
      </w:sdtContent>
    </w:sdt>
    <w:r w:rsidRPr="003E69DC">
      <w:rPr>
        <w:szCs w:val="16"/>
      </w:rPr>
      <w:ptab w:alignment="right" w:relativeTo="margin" w:leader="none"/>
    </w:r>
    <w:r w:rsidRPr="003E69DC">
      <w:rPr>
        <w:rFonts w:asciiTheme="majorHAnsi" w:hAnsiTheme="majorHAnsi" w:eastAsiaTheme="majorEastAsia" w:cstheme="majorBidi"/>
        <w:sz w:val="28"/>
        <w:szCs w:val="28"/>
        <w:lang w:val="ja-JP"/>
      </w:rPr>
      <w:t xml:space="preserve">p. </w:t>
    </w:r>
    <w:r w:rsidRPr="003E69DC">
      <w:rPr>
        <w:rFonts w:asciiTheme="minorHAnsi" w:hAnsiTheme="minorHAnsi" w:eastAsiaTheme="minorEastAsia" w:cstheme="minorBidi"/>
        <w:sz w:val="22"/>
        <w:szCs w:val="16"/>
      </w:rPr>
      <w:fldChar w:fldCharType="begin"/>
    </w:r>
    <w:r w:rsidRPr="003E69DC">
      <w:rPr>
        <w:szCs w:val="16"/>
      </w:rPr>
      <w:instrText>PAGE    \* MERGEFORMAT</w:instrText>
    </w:r>
    <w:r w:rsidRPr="003E69DC">
      <w:rPr>
        <w:rFonts w:asciiTheme="minorHAnsi" w:hAnsiTheme="minorHAnsi" w:eastAsiaTheme="minorEastAsia" w:cstheme="minorBidi"/>
        <w:sz w:val="22"/>
        <w:szCs w:val="16"/>
      </w:rPr>
      <w:fldChar w:fldCharType="separate"/>
    </w:r>
    <w:r w:rsidRPr="003E69DC">
      <w:rPr>
        <w:rFonts w:asciiTheme="majorHAnsi" w:hAnsiTheme="majorHAnsi" w:eastAsiaTheme="majorEastAsia" w:cstheme="majorBidi"/>
        <w:sz w:val="28"/>
        <w:szCs w:val="28"/>
        <w:lang w:val="ja-JP"/>
      </w:rPr>
      <w:t>1</w:t>
    </w:r>
    <w:r w:rsidRPr="003E69DC">
      <w:rPr>
        <w:rFonts w:asciiTheme="majorHAnsi" w:hAnsiTheme="majorHAnsi" w:eastAsiaTheme="majorEastAsia" w:cstheme="majorBidi"/>
        <w:sz w:val="28"/>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C747EA" w:rsidP="00B10D05" w:rsidRDefault="00C747EA" w14:paraId="28B9CFEC" w14:textId="77777777">
      <w:r>
        <w:separator/>
      </w:r>
    </w:p>
  </w:footnote>
  <w:footnote w:type="continuationSeparator" w:id="0">
    <w:p w:rsidR="00C747EA" w:rsidP="00B10D05" w:rsidRDefault="00C747EA" w14:paraId="375D1691" w14:textId="77777777">
      <w:r>
        <w:continuationSeparator/>
      </w:r>
    </w:p>
  </w:footnote>
  <w:footnote w:type="continuationNotice" w:id="1">
    <w:p w:rsidR="00C747EA" w:rsidRDefault="00C747EA" w14:paraId="3092CAF1" w14:textId="7777777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16du wp14">
  <w:p w:rsidR="00F05970" w:rsidRDefault="00CC0517" w14:paraId="09DEA63D" w14:textId="3611BA4B">
    <w:pPr>
      <w:pStyle w:val="ab"/>
    </w:pPr>
    <w:r>
      <w:rPr>
        <w:noProof/>
      </w:rPr>
      <mc:AlternateContent>
        <mc:Choice Requires="wps">
          <w:drawing>
            <wp:anchor distT="0" distB="0" distL="114300" distR="114300" simplePos="0" relativeHeight="251658241" behindDoc="0" locked="0" layoutInCell="1" allowOverlap="1" wp14:anchorId="069665E4" wp14:editId="22CDDC76">
              <wp:simplePos x="0" y="0"/>
              <wp:positionH relativeFrom="column">
                <wp:posOffset>7287260</wp:posOffset>
              </wp:positionH>
              <wp:positionV relativeFrom="paragraph">
                <wp:posOffset>-305435</wp:posOffset>
              </wp:positionV>
              <wp:extent cx="1599565" cy="450850"/>
              <wp:effectExtent l="0" t="0" r="635" b="6350"/>
              <wp:wrapNone/>
              <wp:docPr id="1702512164" name="テキスト ボックス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9565" cy="450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Pr="007D0542" w:rsidR="00CC0517" w:rsidP="00CC0517" w:rsidRDefault="00CC0517" w14:paraId="7C81116C" w14:textId="77777777">
                          <w:pPr>
                            <w:spacing w:line="240" w:lineRule="auto"/>
                            <w:jc w:val="left"/>
                            <w:rPr>
                              <w:rFonts w:ascii="BIZ UDゴシック" w:hAnsi="BIZ UDゴシック" w:cstheme="minorBidi"/>
                              <w:sz w:val="12"/>
                              <w:szCs w:val="12"/>
                            </w:rPr>
                          </w:pPr>
                          <w:r w:rsidRPr="007D0542">
                            <w:rPr>
                              <w:rFonts w:ascii="BIZ UDゴシック" w:hAnsi="BIZ UDゴシック" w:cstheme="minorBidi"/>
                              <w:sz w:val="12"/>
                              <w:szCs w:val="12"/>
                            </w:rPr>
                            <w:t>Fujifilm Internal Use Only</w:t>
                          </w:r>
                        </w:p>
                        <w:p w:rsidRPr="007D0542" w:rsidR="00CC0517" w:rsidP="00CC0517" w:rsidRDefault="00CC0517" w14:paraId="7E865876" w14:textId="77777777">
                          <w:pPr>
                            <w:spacing w:line="240" w:lineRule="auto"/>
                            <w:jc w:val="left"/>
                            <w:rPr>
                              <w:rFonts w:ascii="BIZ UDゴシック" w:hAnsi="BIZ UDゴシック" w:cstheme="minorBidi"/>
                              <w:sz w:val="12"/>
                              <w:szCs w:val="12"/>
                            </w:rPr>
                          </w:pPr>
                          <w:r w:rsidRPr="007D0542">
                            <w:rPr>
                              <w:rFonts w:ascii="BIZ UDゴシック" w:hAnsi="BIZ UDゴシック" w:cstheme="minorBidi"/>
                              <w:sz w:val="12"/>
                              <w:szCs w:val="12"/>
                            </w:rPr>
                            <w:t>開示範囲：FF/FFS PJ関係者</w:t>
                          </w:r>
                        </w:p>
                        <w:p w:rsidRPr="007D0542" w:rsidR="00CC0517" w:rsidP="00CC0517" w:rsidRDefault="00CC0517" w14:paraId="02FCAD5E" w14:textId="701A8210">
                          <w:pPr>
                            <w:spacing w:line="240" w:lineRule="auto"/>
                            <w:jc w:val="left"/>
                            <w:rPr>
                              <w:rFonts w:ascii="BIZ UDゴシック" w:hAnsi="BIZ UDゴシック" w:cstheme="minorBidi"/>
                              <w:sz w:val="12"/>
                              <w:szCs w:val="12"/>
                            </w:rPr>
                          </w:pPr>
                          <w:r w:rsidRPr="007D0542">
                            <w:rPr>
                              <w:rFonts w:ascii="BIZ UDゴシック" w:hAnsi="BIZ UDゴシック" w:cstheme="minorBidi"/>
                              <w:sz w:val="12"/>
                              <w:szCs w:val="12"/>
                            </w:rPr>
                            <w:t>作成、日付：FFS</w:t>
                          </w:r>
                          <w:r>
                            <w:rPr>
                              <w:rFonts w:hint="eastAsia" w:ascii="BIZ UDゴシック" w:hAnsi="BIZ UDゴシック" w:cstheme="minorBidi"/>
                              <w:sz w:val="12"/>
                              <w:szCs w:val="12"/>
                            </w:rPr>
                            <w:t>加藤</w:t>
                          </w:r>
                          <w:r w:rsidRPr="007D0542">
                            <w:rPr>
                              <w:rFonts w:ascii="BIZ UDゴシック" w:hAnsi="BIZ UDゴシック" w:cstheme="minorBidi"/>
                              <w:sz w:val="12"/>
                              <w:szCs w:val="12"/>
                            </w:rPr>
                            <w:t>、202</w:t>
                          </w:r>
                          <w:r w:rsidR="00AA2A66">
                            <w:rPr>
                              <w:rFonts w:hint="eastAsia" w:ascii="BIZ UDゴシック" w:hAnsi="BIZ UDゴシック" w:cstheme="minorBidi"/>
                              <w:sz w:val="12"/>
                              <w:szCs w:val="12"/>
                            </w:rPr>
                            <w:t>5</w:t>
                          </w:r>
                          <w:r w:rsidRPr="007D0542">
                            <w:rPr>
                              <w:rFonts w:ascii="BIZ UDゴシック" w:hAnsi="BIZ UDゴシック" w:cstheme="minorBidi"/>
                              <w:sz w:val="12"/>
                              <w:szCs w:val="12"/>
                            </w:rPr>
                            <w:t>.</w:t>
                          </w:r>
                          <w:r w:rsidR="0071583C">
                            <w:rPr>
                              <w:rFonts w:hint="eastAsia" w:ascii="BIZ UDゴシック" w:hAnsi="BIZ UDゴシック" w:cstheme="minorBidi"/>
                              <w:sz w:val="12"/>
                              <w:szCs w:val="12"/>
                            </w:rPr>
                            <w:t>3</w:t>
                          </w:r>
                          <w:r w:rsidRPr="007D0542">
                            <w:rPr>
                              <w:rFonts w:ascii="BIZ UDゴシック" w:hAnsi="BIZ UDゴシック" w:cstheme="minorBidi"/>
                              <w:sz w:val="12"/>
                              <w:szCs w:val="12"/>
                            </w:rPr>
                            <w:t>.</w:t>
                          </w:r>
                          <w:r w:rsidR="0071583C">
                            <w:rPr>
                              <w:rFonts w:hint="eastAsia" w:ascii="BIZ UDゴシック" w:hAnsi="BIZ UDゴシック" w:cstheme="minorBidi"/>
                              <w:sz w:val="12"/>
                              <w:szCs w:val="12"/>
                            </w:rPr>
                            <w:t>18</w:t>
                          </w:r>
                        </w:p>
                        <w:p w:rsidRPr="007D0542" w:rsidR="00CC0517" w:rsidP="00CC0517" w:rsidRDefault="00CC0517" w14:paraId="3293A46C" w14:textId="77777777">
                          <w:pPr>
                            <w:spacing w:line="240" w:lineRule="auto"/>
                            <w:jc w:val="left"/>
                            <w:rPr>
                              <w:rFonts w:ascii="BIZ UDゴシック" w:hAnsi="BIZ UDゴシック" w:cstheme="minorBidi"/>
                              <w:sz w:val="12"/>
                              <w:szCs w:val="12"/>
                            </w:rPr>
                          </w:pPr>
                          <w:r w:rsidRPr="007D0542">
                            <w:rPr>
                              <w:rFonts w:ascii="BIZ UDゴシック" w:hAnsi="BIZ UDゴシック" w:cstheme="minorBidi"/>
                              <w:sz w:val="12"/>
                              <w:szCs w:val="12"/>
                            </w:rPr>
                            <w:t>取扱い指定：－</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w14:anchorId="6D67547C">
            <v:shapetype id="_x0000_t202" coordsize="21600,21600" o:spt="202" path="m,l,21600r21600,l21600,xe" w14:anchorId="069665E4">
              <v:stroke joinstyle="miter"/>
              <v:path gradientshapeok="t" o:connecttype="rect"/>
            </v:shapetype>
            <v:shape id="テキスト ボックス 3" style="position:absolute;left:0;text-align:left;margin-left:573.8pt;margin-top:-24.05pt;width:125.95pt;height:35.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">
              <v:textbox inset="0,0,0,0">
                <w:txbxContent>
                  <w:p w:rsidRPr="007D0542" w:rsidR="00CC0517" w:rsidP="00CC0517" w:rsidRDefault="00CC0517" w14:paraId="35BCF206" w14:textId="77777777">
                    <w:pPr>
                      <w:spacing w:line="240" w:lineRule="auto"/>
                      <w:jc w:val="left"/>
                      <w:rPr>
                        <w:rFonts w:ascii="BIZ UDゴシック" w:hAnsi="BIZ UDゴシック" w:cstheme="minorBidi"/>
                        <w:sz w:val="12"/>
                        <w:szCs w:val="12"/>
                      </w:rPr>
                    </w:pPr>
                    <w:r w:rsidRPr="007D0542">
                      <w:rPr>
                        <w:rFonts w:ascii="BIZ UDゴシック" w:hAnsi="BIZ UDゴシック" w:cstheme="minorBidi"/>
                        <w:sz w:val="12"/>
                        <w:szCs w:val="12"/>
                      </w:rPr>
                      <w:t>Fujifilm Internal Use Only</w:t>
                    </w:r>
                  </w:p>
                  <w:p w:rsidRPr="007D0542" w:rsidR="00CC0517" w:rsidP="00CC0517" w:rsidRDefault="00CC0517" w14:paraId="3C4C02DD" w14:textId="77777777">
                    <w:pPr>
                      <w:spacing w:line="240" w:lineRule="auto"/>
                      <w:jc w:val="left"/>
                      <w:rPr>
                        <w:rFonts w:ascii="BIZ UDゴシック" w:hAnsi="BIZ UDゴシック" w:cstheme="minorBidi"/>
                        <w:sz w:val="12"/>
                        <w:szCs w:val="12"/>
                      </w:rPr>
                    </w:pPr>
                    <w:r w:rsidRPr="007D0542">
                      <w:rPr>
                        <w:rFonts w:ascii="BIZ UDゴシック" w:hAnsi="BIZ UDゴシック" w:cstheme="minorBidi"/>
                        <w:sz w:val="12"/>
                        <w:szCs w:val="12"/>
                      </w:rPr>
                      <w:t>開示範囲：FF/FFS PJ関係者</w:t>
                    </w:r>
                  </w:p>
                  <w:p w:rsidRPr="007D0542" w:rsidR="00CC0517" w:rsidP="00CC0517" w:rsidRDefault="00CC0517" w14:paraId="1B9A63F6" w14:textId="701A8210">
                    <w:pPr>
                      <w:spacing w:line="240" w:lineRule="auto"/>
                      <w:jc w:val="left"/>
                      <w:rPr>
                        <w:rFonts w:ascii="BIZ UDゴシック" w:hAnsi="BIZ UDゴシック" w:cstheme="minorBidi"/>
                        <w:sz w:val="12"/>
                        <w:szCs w:val="12"/>
                      </w:rPr>
                    </w:pPr>
                    <w:r w:rsidRPr="007D0542">
                      <w:rPr>
                        <w:rFonts w:ascii="BIZ UDゴシック" w:hAnsi="BIZ UDゴシック" w:cstheme="minorBidi"/>
                        <w:sz w:val="12"/>
                        <w:szCs w:val="12"/>
                      </w:rPr>
                      <w:t>作成、日付：FFS</w:t>
                    </w:r>
                    <w:r>
                      <w:rPr>
                        <w:rFonts w:hint="eastAsia" w:ascii="BIZ UDゴシック" w:hAnsi="BIZ UDゴシック" w:cstheme="minorBidi"/>
                        <w:sz w:val="12"/>
                        <w:szCs w:val="12"/>
                      </w:rPr>
                      <w:t>加藤</w:t>
                    </w:r>
                    <w:r w:rsidRPr="007D0542">
                      <w:rPr>
                        <w:rFonts w:ascii="BIZ UDゴシック" w:hAnsi="BIZ UDゴシック" w:cstheme="minorBidi"/>
                        <w:sz w:val="12"/>
                        <w:szCs w:val="12"/>
                      </w:rPr>
                      <w:t>、202</w:t>
                    </w:r>
                    <w:r w:rsidR="00AA2A66">
                      <w:rPr>
                        <w:rFonts w:hint="eastAsia" w:ascii="BIZ UDゴシック" w:hAnsi="BIZ UDゴシック" w:cstheme="minorBidi"/>
                        <w:sz w:val="12"/>
                        <w:szCs w:val="12"/>
                      </w:rPr>
                      <w:t>5</w:t>
                    </w:r>
                    <w:r w:rsidRPr="007D0542">
                      <w:rPr>
                        <w:rFonts w:ascii="BIZ UDゴシック" w:hAnsi="BIZ UDゴシック" w:cstheme="minorBidi"/>
                        <w:sz w:val="12"/>
                        <w:szCs w:val="12"/>
                      </w:rPr>
                      <w:t>.</w:t>
                    </w:r>
                    <w:r w:rsidR="0071583C">
                      <w:rPr>
                        <w:rFonts w:hint="eastAsia" w:ascii="BIZ UDゴシック" w:hAnsi="BIZ UDゴシック" w:cstheme="minorBidi"/>
                        <w:sz w:val="12"/>
                        <w:szCs w:val="12"/>
                      </w:rPr>
                      <w:t>3</w:t>
                    </w:r>
                    <w:r w:rsidRPr="007D0542">
                      <w:rPr>
                        <w:rFonts w:ascii="BIZ UDゴシック" w:hAnsi="BIZ UDゴシック" w:cstheme="minorBidi"/>
                        <w:sz w:val="12"/>
                        <w:szCs w:val="12"/>
                      </w:rPr>
                      <w:t>.</w:t>
                    </w:r>
                    <w:r w:rsidR="0071583C">
                      <w:rPr>
                        <w:rFonts w:hint="eastAsia" w:ascii="BIZ UDゴシック" w:hAnsi="BIZ UDゴシック" w:cstheme="minorBidi"/>
                        <w:sz w:val="12"/>
                        <w:szCs w:val="12"/>
                      </w:rPr>
                      <w:t>18</w:t>
                    </w:r>
                  </w:p>
                  <w:p w:rsidRPr="007D0542" w:rsidR="00CC0517" w:rsidP="00CC0517" w:rsidRDefault="00CC0517" w14:paraId="7F3BEBB7" w14:textId="77777777">
                    <w:pPr>
                      <w:spacing w:line="240" w:lineRule="auto"/>
                      <w:jc w:val="left"/>
                      <w:rPr>
                        <w:rFonts w:ascii="BIZ UDゴシック" w:hAnsi="BIZ UDゴシック" w:cstheme="minorBidi"/>
                        <w:sz w:val="12"/>
                        <w:szCs w:val="12"/>
                      </w:rPr>
                    </w:pPr>
                    <w:r w:rsidRPr="007D0542">
                      <w:rPr>
                        <w:rFonts w:ascii="BIZ UDゴシック" w:hAnsi="BIZ UDゴシック" w:cstheme="minorBidi"/>
                        <w:sz w:val="12"/>
                        <w:szCs w:val="12"/>
                      </w:rPr>
                      <w:t>取扱い指定：－</w:t>
                    </w: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16du wp14">
  <w:p w:rsidR="003E69DC" w:rsidRDefault="007D0542" w14:paraId="1DB747E4" w14:textId="053B5A3C">
    <w:pPr>
      <w:pStyle w:val="ab"/>
    </w:pPr>
    <w:r>
      <w:rPr>
        <w:noProof/>
      </w:rPr>
      <mc:AlternateContent>
        <mc:Choice Requires="wps">
          <w:drawing>
            <wp:anchor distT="0" distB="0" distL="114300" distR="114300" simplePos="0" relativeHeight="251658240" behindDoc="0" locked="0" layoutInCell="1" allowOverlap="1" wp14:anchorId="206CA30F" wp14:editId="091C018F">
              <wp:simplePos x="0" y="0"/>
              <wp:positionH relativeFrom="column">
                <wp:posOffset>7320280</wp:posOffset>
              </wp:positionH>
              <wp:positionV relativeFrom="paragraph">
                <wp:posOffset>-351790</wp:posOffset>
              </wp:positionV>
              <wp:extent cx="1599565" cy="450850"/>
              <wp:effectExtent l="0" t="0" r="635" b="6350"/>
              <wp:wrapNone/>
              <wp:docPr id="1343938454" name="テキスト ボックス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9565" cy="450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Pr="007D0542" w:rsidR="007D0542" w:rsidP="007D0542" w:rsidRDefault="007D0542" w14:paraId="7C07730A" w14:textId="77777777">
                          <w:pPr>
                            <w:spacing w:line="240" w:lineRule="auto"/>
                            <w:jc w:val="left"/>
                            <w:rPr>
                              <w:rFonts w:ascii="BIZ UDゴシック" w:hAnsi="BIZ UDゴシック" w:cstheme="minorBidi"/>
                              <w:sz w:val="12"/>
                              <w:szCs w:val="12"/>
                            </w:rPr>
                          </w:pPr>
                          <w:r w:rsidRPr="007D0542">
                            <w:rPr>
                              <w:rFonts w:ascii="BIZ UDゴシック" w:hAnsi="BIZ UDゴシック" w:cstheme="minorBidi"/>
                              <w:sz w:val="12"/>
                              <w:szCs w:val="12"/>
                            </w:rPr>
                            <w:t>Fujifilm Internal Use Only</w:t>
                          </w:r>
                        </w:p>
                        <w:p w:rsidRPr="007D0542" w:rsidR="007D0542" w:rsidP="007D0542" w:rsidRDefault="007D0542" w14:paraId="3511B893" w14:textId="77777777">
                          <w:pPr>
                            <w:spacing w:line="240" w:lineRule="auto"/>
                            <w:jc w:val="left"/>
                            <w:rPr>
                              <w:rFonts w:ascii="BIZ UDゴシック" w:hAnsi="BIZ UDゴシック" w:cstheme="minorBidi"/>
                              <w:sz w:val="12"/>
                              <w:szCs w:val="12"/>
                            </w:rPr>
                          </w:pPr>
                          <w:r w:rsidRPr="007D0542">
                            <w:rPr>
                              <w:rFonts w:ascii="BIZ UDゴシック" w:hAnsi="BIZ UDゴシック" w:cstheme="minorBidi"/>
                              <w:sz w:val="12"/>
                              <w:szCs w:val="12"/>
                            </w:rPr>
                            <w:t>開示範囲：FF/FFS PJ関係者</w:t>
                          </w:r>
                        </w:p>
                        <w:p w:rsidRPr="007D0542" w:rsidR="007D0542" w:rsidP="007D0542" w:rsidRDefault="007D0542" w14:paraId="03E2A743" w14:textId="670E5E10">
                          <w:pPr>
                            <w:spacing w:line="240" w:lineRule="auto"/>
                            <w:jc w:val="left"/>
                            <w:rPr>
                              <w:rFonts w:ascii="BIZ UDゴシック" w:hAnsi="BIZ UDゴシック" w:cstheme="minorBidi"/>
                              <w:sz w:val="12"/>
                              <w:szCs w:val="12"/>
                            </w:rPr>
                          </w:pPr>
                          <w:r w:rsidRPr="007D0542">
                            <w:rPr>
                              <w:rFonts w:ascii="BIZ UDゴシック" w:hAnsi="BIZ UDゴシック" w:cstheme="minorBidi"/>
                              <w:sz w:val="12"/>
                              <w:szCs w:val="12"/>
                            </w:rPr>
                            <w:t>作成、日付：FFS</w:t>
                          </w:r>
                          <w:r w:rsidR="007E0BA2">
                            <w:rPr>
                              <w:rFonts w:hint="eastAsia" w:ascii="BIZ UDゴシック" w:hAnsi="BIZ UDゴシック" w:cstheme="minorBidi"/>
                              <w:sz w:val="12"/>
                              <w:szCs w:val="12"/>
                            </w:rPr>
                            <w:t>加藤</w:t>
                          </w:r>
                          <w:r w:rsidRPr="007D0542">
                            <w:rPr>
                              <w:rFonts w:ascii="BIZ UDゴシック" w:hAnsi="BIZ UDゴシック" w:cstheme="minorBidi"/>
                              <w:sz w:val="12"/>
                              <w:szCs w:val="12"/>
                            </w:rPr>
                            <w:t>、2024.</w:t>
                          </w:r>
                          <w:r w:rsidR="00AD7098">
                            <w:rPr>
                              <w:rFonts w:hint="eastAsia" w:ascii="BIZ UDゴシック" w:hAnsi="BIZ UDゴシック" w:cstheme="minorBidi"/>
                              <w:sz w:val="12"/>
                              <w:szCs w:val="12"/>
                            </w:rPr>
                            <w:t>1</w:t>
                          </w:r>
                          <w:r w:rsidR="007E0BA2">
                            <w:rPr>
                              <w:rFonts w:hint="eastAsia" w:ascii="BIZ UDゴシック" w:hAnsi="BIZ UDゴシック" w:cstheme="minorBidi"/>
                              <w:sz w:val="12"/>
                              <w:szCs w:val="12"/>
                            </w:rPr>
                            <w:t>2</w:t>
                          </w:r>
                          <w:r w:rsidRPr="007D0542">
                            <w:rPr>
                              <w:rFonts w:ascii="BIZ UDゴシック" w:hAnsi="BIZ UDゴシック" w:cstheme="minorBidi"/>
                              <w:sz w:val="12"/>
                              <w:szCs w:val="12"/>
                            </w:rPr>
                            <w:t>.</w:t>
                          </w:r>
                          <w:r w:rsidR="007E0BA2">
                            <w:rPr>
                              <w:rFonts w:hint="eastAsia" w:ascii="BIZ UDゴシック" w:hAnsi="BIZ UDゴシック" w:cstheme="minorBidi"/>
                              <w:sz w:val="12"/>
                              <w:szCs w:val="12"/>
                            </w:rPr>
                            <w:t>6</w:t>
                          </w:r>
                        </w:p>
                        <w:p w:rsidRPr="007D0542" w:rsidR="007D0542" w:rsidP="007D0542" w:rsidRDefault="007D0542" w14:paraId="2937703C" w14:textId="77777777">
                          <w:pPr>
                            <w:spacing w:line="240" w:lineRule="auto"/>
                            <w:jc w:val="left"/>
                            <w:rPr>
                              <w:rFonts w:ascii="BIZ UDゴシック" w:hAnsi="BIZ UDゴシック" w:cstheme="minorBidi"/>
                              <w:sz w:val="12"/>
                              <w:szCs w:val="12"/>
                            </w:rPr>
                          </w:pPr>
                          <w:r w:rsidRPr="007D0542">
                            <w:rPr>
                              <w:rFonts w:ascii="BIZ UDゴシック" w:hAnsi="BIZ UDゴシック" w:cstheme="minorBidi"/>
                              <w:sz w:val="12"/>
                              <w:szCs w:val="12"/>
                            </w:rPr>
                            <w:t>取扱い指定：－</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w14:anchorId="4C92C9F7">
            <v:shapetype id="_x0000_t202" coordsize="21600,21600" o:spt="202" path="m,l,21600r21600,l21600,xe" w14:anchorId="206CA30F">
              <v:stroke joinstyle="miter"/>
              <v:path gradientshapeok="t" o:connecttype="rect"/>
            </v:shapetype>
            <v:shape id="_x0000_s1027" style="position:absolute;left:0;text-align:left;margin-left:576.4pt;margin-top:-27.7pt;width:125.95pt;height:3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">
              <v:textbox inset="0,0,0,0">
                <w:txbxContent>
                  <w:p w:rsidRPr="007D0542" w:rsidR="007D0542" w:rsidP="007D0542" w:rsidRDefault="007D0542" w14:paraId="741A2280" w14:textId="77777777">
                    <w:pPr>
                      <w:spacing w:line="240" w:lineRule="auto"/>
                      <w:jc w:val="left"/>
                      <w:rPr>
                        <w:rFonts w:ascii="BIZ UDゴシック" w:hAnsi="BIZ UDゴシック" w:cstheme="minorBidi"/>
                        <w:sz w:val="12"/>
                        <w:szCs w:val="12"/>
                      </w:rPr>
                    </w:pPr>
                    <w:r w:rsidRPr="007D0542">
                      <w:rPr>
                        <w:rFonts w:ascii="BIZ UDゴシック" w:hAnsi="BIZ UDゴシック" w:cstheme="minorBidi"/>
                        <w:sz w:val="12"/>
                        <w:szCs w:val="12"/>
                      </w:rPr>
                      <w:t>Fujifilm Internal Use Only</w:t>
                    </w:r>
                  </w:p>
                  <w:p w:rsidRPr="007D0542" w:rsidR="007D0542" w:rsidP="007D0542" w:rsidRDefault="007D0542" w14:paraId="766D9992" w14:textId="77777777">
                    <w:pPr>
                      <w:spacing w:line="240" w:lineRule="auto"/>
                      <w:jc w:val="left"/>
                      <w:rPr>
                        <w:rFonts w:ascii="BIZ UDゴシック" w:hAnsi="BIZ UDゴシック" w:cstheme="minorBidi"/>
                        <w:sz w:val="12"/>
                        <w:szCs w:val="12"/>
                      </w:rPr>
                    </w:pPr>
                    <w:r w:rsidRPr="007D0542">
                      <w:rPr>
                        <w:rFonts w:ascii="BIZ UDゴシック" w:hAnsi="BIZ UDゴシック" w:cstheme="minorBidi"/>
                        <w:sz w:val="12"/>
                        <w:szCs w:val="12"/>
                      </w:rPr>
                      <w:t>開示範囲：FF/FFS PJ関係者</w:t>
                    </w:r>
                  </w:p>
                  <w:p w:rsidRPr="007D0542" w:rsidR="007D0542" w:rsidP="007D0542" w:rsidRDefault="007D0542" w14:paraId="4F854202" w14:textId="670E5E10">
                    <w:pPr>
                      <w:spacing w:line="240" w:lineRule="auto"/>
                      <w:jc w:val="left"/>
                      <w:rPr>
                        <w:rFonts w:ascii="BIZ UDゴシック" w:hAnsi="BIZ UDゴシック" w:cstheme="minorBidi"/>
                        <w:sz w:val="12"/>
                        <w:szCs w:val="12"/>
                      </w:rPr>
                    </w:pPr>
                    <w:r w:rsidRPr="007D0542">
                      <w:rPr>
                        <w:rFonts w:ascii="BIZ UDゴシック" w:hAnsi="BIZ UDゴシック" w:cstheme="minorBidi"/>
                        <w:sz w:val="12"/>
                        <w:szCs w:val="12"/>
                      </w:rPr>
                      <w:t>作成、日付：FFS</w:t>
                    </w:r>
                    <w:r w:rsidR="007E0BA2">
                      <w:rPr>
                        <w:rFonts w:hint="eastAsia" w:ascii="BIZ UDゴシック" w:hAnsi="BIZ UDゴシック" w:cstheme="minorBidi"/>
                        <w:sz w:val="12"/>
                        <w:szCs w:val="12"/>
                      </w:rPr>
                      <w:t>加藤</w:t>
                    </w:r>
                    <w:r w:rsidRPr="007D0542">
                      <w:rPr>
                        <w:rFonts w:ascii="BIZ UDゴシック" w:hAnsi="BIZ UDゴシック" w:cstheme="minorBidi"/>
                        <w:sz w:val="12"/>
                        <w:szCs w:val="12"/>
                      </w:rPr>
                      <w:t>、2024.</w:t>
                    </w:r>
                    <w:r w:rsidR="00AD7098">
                      <w:rPr>
                        <w:rFonts w:hint="eastAsia" w:ascii="BIZ UDゴシック" w:hAnsi="BIZ UDゴシック" w:cstheme="minorBidi"/>
                        <w:sz w:val="12"/>
                        <w:szCs w:val="12"/>
                      </w:rPr>
                      <w:t>1</w:t>
                    </w:r>
                    <w:r w:rsidR="007E0BA2">
                      <w:rPr>
                        <w:rFonts w:hint="eastAsia" w:ascii="BIZ UDゴシック" w:hAnsi="BIZ UDゴシック" w:cstheme="minorBidi"/>
                        <w:sz w:val="12"/>
                        <w:szCs w:val="12"/>
                      </w:rPr>
                      <w:t>2</w:t>
                    </w:r>
                    <w:r w:rsidRPr="007D0542">
                      <w:rPr>
                        <w:rFonts w:ascii="BIZ UDゴシック" w:hAnsi="BIZ UDゴシック" w:cstheme="minorBidi"/>
                        <w:sz w:val="12"/>
                        <w:szCs w:val="12"/>
                      </w:rPr>
                      <w:t>.</w:t>
                    </w:r>
                    <w:r w:rsidR="007E0BA2">
                      <w:rPr>
                        <w:rFonts w:hint="eastAsia" w:ascii="BIZ UDゴシック" w:hAnsi="BIZ UDゴシック" w:cstheme="minorBidi"/>
                        <w:sz w:val="12"/>
                        <w:szCs w:val="12"/>
                      </w:rPr>
                      <w:t>6</w:t>
                    </w:r>
                  </w:p>
                  <w:p w:rsidRPr="007D0542" w:rsidR="007D0542" w:rsidP="007D0542" w:rsidRDefault="007D0542" w14:paraId="60D08A01" w14:textId="77777777">
                    <w:pPr>
                      <w:spacing w:line="240" w:lineRule="auto"/>
                      <w:jc w:val="left"/>
                      <w:rPr>
                        <w:rFonts w:ascii="BIZ UDゴシック" w:hAnsi="BIZ UDゴシック" w:cstheme="minorBidi"/>
                        <w:sz w:val="12"/>
                        <w:szCs w:val="12"/>
                      </w:rPr>
                    </w:pPr>
                    <w:r w:rsidRPr="007D0542">
                      <w:rPr>
                        <w:rFonts w:ascii="BIZ UDゴシック" w:hAnsi="BIZ UDゴシック" w:cstheme="minorBidi"/>
                        <w:sz w:val="12"/>
                        <w:szCs w:val="12"/>
                      </w:rPr>
                      <w:t>取扱い指定：－</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83AAE"/>
    <w:multiLevelType w:val="multilevel"/>
    <w:tmpl w:val="11961D50"/>
    <w:lvl w:ilvl="0">
      <w:start w:val="1"/>
      <w:numFmt w:val="bullet"/>
      <w:lvlText w:val=""/>
      <w:lvlJc w:val="left"/>
      <w:pPr>
        <w:ind w:left="850" w:hanging="425"/>
      </w:pPr>
      <w:rPr>
        <w:rFonts w:hint="default" w:ascii="Wingdings" w:hAnsi="Wingdings"/>
      </w:rPr>
    </w:lvl>
    <w:lvl w:ilvl="1">
      <w:start w:val="1"/>
      <w:numFmt w:val="bullet"/>
      <w:lvlText w:val=""/>
      <w:lvlJc w:val="left"/>
      <w:pPr>
        <w:ind w:left="1290" w:hanging="440"/>
      </w:pPr>
      <w:rPr>
        <w:rFonts w:hint="default" w:ascii="Wingdings" w:hAnsi="Wingdings"/>
      </w:rPr>
    </w:lvl>
    <w:lvl w:ilvl="2">
      <w:start w:val="1"/>
      <w:numFmt w:val="decimal"/>
      <w:lvlText w:val="%1.%2.%3"/>
      <w:lvlJc w:val="left"/>
      <w:pPr>
        <w:ind w:left="1843" w:hanging="567"/>
      </w:pPr>
      <w:rPr>
        <w:rFonts w:hint="default"/>
      </w:rPr>
    </w:lvl>
    <w:lvl w:ilvl="3">
      <w:start w:val="1"/>
      <w:numFmt w:val="bullet"/>
      <w:lvlText w:val=""/>
      <w:lvlJc w:val="left"/>
      <w:pPr>
        <w:ind w:left="865" w:hanging="440"/>
      </w:pPr>
      <w:rPr>
        <w:rFonts w:hint="default" w:ascii="Wingdings" w:hAnsi="Wingdings"/>
      </w:rPr>
    </w:lvl>
    <w:lvl w:ilvl="4">
      <w:start w:val="1"/>
      <w:numFmt w:val="decimal"/>
      <w:lvlText w:val="%1.%2.%3.%4.%5"/>
      <w:lvlJc w:val="left"/>
      <w:pPr>
        <w:ind w:left="2976" w:hanging="850"/>
      </w:pPr>
      <w:rPr>
        <w:rFonts w:hint="default"/>
      </w:rPr>
    </w:lvl>
    <w:lvl w:ilvl="5">
      <w:start w:val="1"/>
      <w:numFmt w:val="decimal"/>
      <w:lvlText w:val="%1.%2.%3.%4.%5.%6"/>
      <w:lvlJc w:val="left"/>
      <w:pPr>
        <w:ind w:left="3685" w:hanging="1134"/>
      </w:pPr>
      <w:rPr>
        <w:rFonts w:hint="default"/>
      </w:rPr>
    </w:lvl>
    <w:lvl w:ilvl="6">
      <w:start w:val="1"/>
      <w:numFmt w:val="decimal"/>
      <w:lvlText w:val="%1.%2.%3.%4.%5.%6.%7"/>
      <w:lvlJc w:val="left"/>
      <w:pPr>
        <w:ind w:left="4252" w:hanging="1276"/>
      </w:pPr>
      <w:rPr>
        <w:rFonts w:hint="default"/>
      </w:rPr>
    </w:lvl>
    <w:lvl w:ilvl="7">
      <w:start w:val="1"/>
      <w:numFmt w:val="decimal"/>
      <w:lvlText w:val="%1.%2.%3.%4.%5.%6.%7.%8"/>
      <w:lvlJc w:val="left"/>
      <w:pPr>
        <w:ind w:left="4819" w:hanging="1418"/>
      </w:pPr>
      <w:rPr>
        <w:rFonts w:hint="default"/>
      </w:rPr>
    </w:lvl>
    <w:lvl w:ilvl="8">
      <w:start w:val="1"/>
      <w:numFmt w:val="decimal"/>
      <w:lvlText w:val="%1.%2.%3.%4.%5.%6.%7.%8.%9"/>
      <w:lvlJc w:val="left"/>
      <w:pPr>
        <w:ind w:left="5527" w:hanging="1700"/>
      </w:pPr>
      <w:rPr>
        <w:rFonts w:hint="default"/>
      </w:rPr>
    </w:lvl>
  </w:abstractNum>
  <w:abstractNum w:abstractNumId="1" w15:restartNumberingAfterBreak="0">
    <w:nsid w:val="052C21BC"/>
    <w:multiLevelType w:val="hybridMultilevel"/>
    <w:tmpl w:val="3524107E"/>
    <w:lvl w:ilvl="0" w:tplc="0409000B">
      <w:start w:val="1"/>
      <w:numFmt w:val="bullet"/>
      <w:lvlText w:val=""/>
      <w:lvlJc w:val="left"/>
      <w:pPr>
        <w:ind w:left="865" w:hanging="440"/>
      </w:pPr>
      <w:rPr>
        <w:rFonts w:hint="default" w:ascii="Wingdings" w:hAnsi="Wingdings"/>
      </w:rPr>
    </w:lvl>
    <w:lvl w:ilvl="1" w:tplc="0409000B">
      <w:start w:val="1"/>
      <w:numFmt w:val="bullet"/>
      <w:lvlText w:val=""/>
      <w:lvlJc w:val="left"/>
      <w:pPr>
        <w:ind w:left="1305" w:hanging="440"/>
      </w:pPr>
      <w:rPr>
        <w:rFonts w:hint="default" w:ascii="Wingdings" w:hAnsi="Wingdings"/>
      </w:rPr>
    </w:lvl>
    <w:lvl w:ilvl="2" w:tplc="0409000D" w:tentative="1">
      <w:start w:val="1"/>
      <w:numFmt w:val="bullet"/>
      <w:lvlText w:val=""/>
      <w:lvlJc w:val="left"/>
      <w:pPr>
        <w:ind w:left="1745" w:hanging="440"/>
      </w:pPr>
      <w:rPr>
        <w:rFonts w:hint="default" w:ascii="Wingdings" w:hAnsi="Wingdings"/>
      </w:rPr>
    </w:lvl>
    <w:lvl w:ilvl="3" w:tplc="04090001" w:tentative="1">
      <w:start w:val="1"/>
      <w:numFmt w:val="bullet"/>
      <w:lvlText w:val=""/>
      <w:lvlJc w:val="left"/>
      <w:pPr>
        <w:ind w:left="2185" w:hanging="440"/>
      </w:pPr>
      <w:rPr>
        <w:rFonts w:hint="default" w:ascii="Wingdings" w:hAnsi="Wingdings"/>
      </w:rPr>
    </w:lvl>
    <w:lvl w:ilvl="4" w:tplc="0409000B" w:tentative="1">
      <w:start w:val="1"/>
      <w:numFmt w:val="bullet"/>
      <w:lvlText w:val=""/>
      <w:lvlJc w:val="left"/>
      <w:pPr>
        <w:ind w:left="2625" w:hanging="440"/>
      </w:pPr>
      <w:rPr>
        <w:rFonts w:hint="default" w:ascii="Wingdings" w:hAnsi="Wingdings"/>
      </w:rPr>
    </w:lvl>
    <w:lvl w:ilvl="5" w:tplc="0409000D" w:tentative="1">
      <w:start w:val="1"/>
      <w:numFmt w:val="bullet"/>
      <w:lvlText w:val=""/>
      <w:lvlJc w:val="left"/>
      <w:pPr>
        <w:ind w:left="3065" w:hanging="440"/>
      </w:pPr>
      <w:rPr>
        <w:rFonts w:hint="default" w:ascii="Wingdings" w:hAnsi="Wingdings"/>
      </w:rPr>
    </w:lvl>
    <w:lvl w:ilvl="6" w:tplc="04090001" w:tentative="1">
      <w:start w:val="1"/>
      <w:numFmt w:val="bullet"/>
      <w:lvlText w:val=""/>
      <w:lvlJc w:val="left"/>
      <w:pPr>
        <w:ind w:left="3505" w:hanging="440"/>
      </w:pPr>
      <w:rPr>
        <w:rFonts w:hint="default" w:ascii="Wingdings" w:hAnsi="Wingdings"/>
      </w:rPr>
    </w:lvl>
    <w:lvl w:ilvl="7" w:tplc="0409000B" w:tentative="1">
      <w:start w:val="1"/>
      <w:numFmt w:val="bullet"/>
      <w:lvlText w:val=""/>
      <w:lvlJc w:val="left"/>
      <w:pPr>
        <w:ind w:left="3945" w:hanging="440"/>
      </w:pPr>
      <w:rPr>
        <w:rFonts w:hint="default" w:ascii="Wingdings" w:hAnsi="Wingdings"/>
      </w:rPr>
    </w:lvl>
    <w:lvl w:ilvl="8" w:tplc="0409000D" w:tentative="1">
      <w:start w:val="1"/>
      <w:numFmt w:val="bullet"/>
      <w:lvlText w:val=""/>
      <w:lvlJc w:val="left"/>
      <w:pPr>
        <w:ind w:left="4385" w:hanging="440"/>
      </w:pPr>
      <w:rPr>
        <w:rFonts w:hint="default" w:ascii="Wingdings" w:hAnsi="Wingdings"/>
      </w:rPr>
    </w:lvl>
  </w:abstractNum>
  <w:abstractNum w:abstractNumId="2" w15:restartNumberingAfterBreak="0">
    <w:nsid w:val="1B704FE4"/>
    <w:multiLevelType w:val="multilevel"/>
    <w:tmpl w:val="12EE9DB4"/>
    <w:lvl w:ilvl="0">
      <w:start w:val="1"/>
      <w:numFmt w:val="decimal"/>
      <w:lvlText w:val="%1"/>
      <w:lvlJc w:val="left"/>
      <w:pPr>
        <w:tabs>
          <w:tab w:val="num" w:pos="425"/>
        </w:tabs>
        <w:ind w:left="425" w:hanging="425"/>
      </w:pPr>
      <w:rPr>
        <w:rFonts w:hint="eastAsia"/>
        <w:b/>
        <w:bCs/>
        <w:i w:val="0"/>
        <w:kern w:val="2"/>
        <w:sz w:val="21"/>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 w15:restartNumberingAfterBreak="0">
    <w:nsid w:val="1DC66CC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1FE83036"/>
    <w:multiLevelType w:val="hybridMultilevel"/>
    <w:tmpl w:val="8E306364"/>
    <w:lvl w:ilvl="0" w:tplc="0409000B">
      <w:start w:val="1"/>
      <w:numFmt w:val="bullet"/>
      <w:lvlText w:val=""/>
      <w:lvlJc w:val="left"/>
      <w:pPr>
        <w:ind w:left="1290" w:hanging="440"/>
      </w:pPr>
      <w:rPr>
        <w:rFonts w:hint="default" w:ascii="Wingdings" w:hAnsi="Wingdings"/>
      </w:rPr>
    </w:lvl>
    <w:lvl w:ilvl="1" w:tplc="0409000B">
      <w:start w:val="1"/>
      <w:numFmt w:val="bullet"/>
      <w:lvlText w:val=""/>
      <w:lvlJc w:val="left"/>
      <w:pPr>
        <w:ind w:left="1730" w:hanging="440"/>
      </w:pPr>
      <w:rPr>
        <w:rFonts w:hint="default" w:ascii="Wingdings" w:hAnsi="Wingdings"/>
      </w:rPr>
    </w:lvl>
    <w:lvl w:ilvl="2" w:tplc="0409000D">
      <w:start w:val="1"/>
      <w:numFmt w:val="bullet"/>
      <w:lvlText w:val=""/>
      <w:lvlJc w:val="left"/>
      <w:pPr>
        <w:ind w:left="2170" w:hanging="440"/>
      </w:pPr>
      <w:rPr>
        <w:rFonts w:hint="default" w:ascii="Wingdings" w:hAnsi="Wingdings"/>
      </w:rPr>
    </w:lvl>
    <w:lvl w:ilvl="3" w:tplc="04090001">
      <w:start w:val="1"/>
      <w:numFmt w:val="bullet"/>
      <w:lvlText w:val=""/>
      <w:lvlJc w:val="left"/>
      <w:pPr>
        <w:ind w:left="2610" w:hanging="440"/>
      </w:pPr>
      <w:rPr>
        <w:rFonts w:hint="default" w:ascii="Wingdings" w:hAnsi="Wingdings"/>
      </w:rPr>
    </w:lvl>
    <w:lvl w:ilvl="4" w:tplc="0409000B" w:tentative="1">
      <w:start w:val="1"/>
      <w:numFmt w:val="bullet"/>
      <w:lvlText w:val=""/>
      <w:lvlJc w:val="left"/>
      <w:pPr>
        <w:ind w:left="3050" w:hanging="440"/>
      </w:pPr>
      <w:rPr>
        <w:rFonts w:hint="default" w:ascii="Wingdings" w:hAnsi="Wingdings"/>
      </w:rPr>
    </w:lvl>
    <w:lvl w:ilvl="5" w:tplc="0409000D" w:tentative="1">
      <w:start w:val="1"/>
      <w:numFmt w:val="bullet"/>
      <w:lvlText w:val=""/>
      <w:lvlJc w:val="left"/>
      <w:pPr>
        <w:ind w:left="3490" w:hanging="440"/>
      </w:pPr>
      <w:rPr>
        <w:rFonts w:hint="default" w:ascii="Wingdings" w:hAnsi="Wingdings"/>
      </w:rPr>
    </w:lvl>
    <w:lvl w:ilvl="6" w:tplc="04090001" w:tentative="1">
      <w:start w:val="1"/>
      <w:numFmt w:val="bullet"/>
      <w:lvlText w:val=""/>
      <w:lvlJc w:val="left"/>
      <w:pPr>
        <w:ind w:left="3930" w:hanging="440"/>
      </w:pPr>
      <w:rPr>
        <w:rFonts w:hint="default" w:ascii="Wingdings" w:hAnsi="Wingdings"/>
      </w:rPr>
    </w:lvl>
    <w:lvl w:ilvl="7" w:tplc="0409000B" w:tentative="1">
      <w:start w:val="1"/>
      <w:numFmt w:val="bullet"/>
      <w:lvlText w:val=""/>
      <w:lvlJc w:val="left"/>
      <w:pPr>
        <w:ind w:left="4370" w:hanging="440"/>
      </w:pPr>
      <w:rPr>
        <w:rFonts w:hint="default" w:ascii="Wingdings" w:hAnsi="Wingdings"/>
      </w:rPr>
    </w:lvl>
    <w:lvl w:ilvl="8" w:tplc="0409000D" w:tentative="1">
      <w:start w:val="1"/>
      <w:numFmt w:val="bullet"/>
      <w:lvlText w:val=""/>
      <w:lvlJc w:val="left"/>
      <w:pPr>
        <w:ind w:left="4810" w:hanging="440"/>
      </w:pPr>
      <w:rPr>
        <w:rFonts w:hint="default" w:ascii="Wingdings" w:hAnsi="Wingdings"/>
      </w:rPr>
    </w:lvl>
  </w:abstractNum>
  <w:abstractNum w:abstractNumId="5" w15:restartNumberingAfterBreak="0">
    <w:nsid w:val="205E613B"/>
    <w:multiLevelType w:val="hybridMultilevel"/>
    <w:tmpl w:val="9B7A2E9C"/>
    <w:lvl w:ilvl="0" w:tplc="0409000B">
      <w:start w:val="1"/>
      <w:numFmt w:val="bullet"/>
      <w:lvlText w:val=""/>
      <w:lvlJc w:val="left"/>
      <w:pPr>
        <w:ind w:left="865" w:hanging="440"/>
      </w:pPr>
      <w:rPr>
        <w:rFonts w:hint="default" w:ascii="Wingdings" w:hAnsi="Wingdings"/>
      </w:rPr>
    </w:lvl>
    <w:lvl w:ilvl="1" w:tplc="0409000B">
      <w:start w:val="1"/>
      <w:numFmt w:val="bullet"/>
      <w:lvlText w:val=""/>
      <w:lvlJc w:val="left"/>
      <w:pPr>
        <w:ind w:left="1305" w:hanging="440"/>
      </w:pPr>
      <w:rPr>
        <w:rFonts w:hint="default" w:ascii="Wingdings" w:hAnsi="Wingdings"/>
      </w:rPr>
    </w:lvl>
    <w:lvl w:ilvl="2" w:tplc="0409000D" w:tentative="1">
      <w:start w:val="1"/>
      <w:numFmt w:val="bullet"/>
      <w:lvlText w:val=""/>
      <w:lvlJc w:val="left"/>
      <w:pPr>
        <w:ind w:left="1745" w:hanging="440"/>
      </w:pPr>
      <w:rPr>
        <w:rFonts w:hint="default" w:ascii="Wingdings" w:hAnsi="Wingdings"/>
      </w:rPr>
    </w:lvl>
    <w:lvl w:ilvl="3" w:tplc="04090001" w:tentative="1">
      <w:start w:val="1"/>
      <w:numFmt w:val="bullet"/>
      <w:lvlText w:val=""/>
      <w:lvlJc w:val="left"/>
      <w:pPr>
        <w:ind w:left="2185" w:hanging="440"/>
      </w:pPr>
      <w:rPr>
        <w:rFonts w:hint="default" w:ascii="Wingdings" w:hAnsi="Wingdings"/>
      </w:rPr>
    </w:lvl>
    <w:lvl w:ilvl="4" w:tplc="0409000B" w:tentative="1">
      <w:start w:val="1"/>
      <w:numFmt w:val="bullet"/>
      <w:lvlText w:val=""/>
      <w:lvlJc w:val="left"/>
      <w:pPr>
        <w:ind w:left="2625" w:hanging="440"/>
      </w:pPr>
      <w:rPr>
        <w:rFonts w:hint="default" w:ascii="Wingdings" w:hAnsi="Wingdings"/>
      </w:rPr>
    </w:lvl>
    <w:lvl w:ilvl="5" w:tplc="0409000D" w:tentative="1">
      <w:start w:val="1"/>
      <w:numFmt w:val="bullet"/>
      <w:lvlText w:val=""/>
      <w:lvlJc w:val="left"/>
      <w:pPr>
        <w:ind w:left="3065" w:hanging="440"/>
      </w:pPr>
      <w:rPr>
        <w:rFonts w:hint="default" w:ascii="Wingdings" w:hAnsi="Wingdings"/>
      </w:rPr>
    </w:lvl>
    <w:lvl w:ilvl="6" w:tplc="04090001" w:tentative="1">
      <w:start w:val="1"/>
      <w:numFmt w:val="bullet"/>
      <w:lvlText w:val=""/>
      <w:lvlJc w:val="left"/>
      <w:pPr>
        <w:ind w:left="3505" w:hanging="440"/>
      </w:pPr>
      <w:rPr>
        <w:rFonts w:hint="default" w:ascii="Wingdings" w:hAnsi="Wingdings"/>
      </w:rPr>
    </w:lvl>
    <w:lvl w:ilvl="7" w:tplc="0409000B" w:tentative="1">
      <w:start w:val="1"/>
      <w:numFmt w:val="bullet"/>
      <w:lvlText w:val=""/>
      <w:lvlJc w:val="left"/>
      <w:pPr>
        <w:ind w:left="3945" w:hanging="440"/>
      </w:pPr>
      <w:rPr>
        <w:rFonts w:hint="default" w:ascii="Wingdings" w:hAnsi="Wingdings"/>
      </w:rPr>
    </w:lvl>
    <w:lvl w:ilvl="8" w:tplc="0409000D" w:tentative="1">
      <w:start w:val="1"/>
      <w:numFmt w:val="bullet"/>
      <w:lvlText w:val=""/>
      <w:lvlJc w:val="left"/>
      <w:pPr>
        <w:ind w:left="4385" w:hanging="440"/>
      </w:pPr>
      <w:rPr>
        <w:rFonts w:hint="default" w:ascii="Wingdings" w:hAnsi="Wingdings"/>
      </w:rPr>
    </w:lvl>
  </w:abstractNum>
  <w:abstractNum w:abstractNumId="6" w15:restartNumberingAfterBreak="0">
    <w:nsid w:val="22F24555"/>
    <w:multiLevelType w:val="multilevel"/>
    <w:tmpl w:val="71E61AB4"/>
    <w:lvl w:ilvl="0">
      <w:start w:val="1"/>
      <w:numFmt w:val="decimal"/>
      <w:pStyle w:val="1"/>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23E36E54"/>
    <w:multiLevelType w:val="multilevel"/>
    <w:tmpl w:val="E400620E"/>
    <w:lvl w:ilvl="0">
      <w:start w:val="1"/>
      <w:numFmt w:val="bullet"/>
      <w:lvlText w:val=""/>
      <w:lvlJc w:val="left"/>
      <w:pPr>
        <w:ind w:left="425" w:hanging="425"/>
      </w:pPr>
      <w:rPr>
        <w:rFonts w:hint="default" w:ascii="Wingdings" w:hAnsi="Wingdings"/>
      </w:rPr>
    </w:lvl>
    <w:lvl w:ilvl="1">
      <w:start w:val="1"/>
      <w:numFmt w:val="bullet"/>
      <w:lvlText w:val=""/>
      <w:lvlJc w:val="left"/>
      <w:pPr>
        <w:ind w:left="865" w:hanging="440"/>
      </w:pPr>
      <w:rPr>
        <w:rFonts w:hint="default" w:ascii="Wingdings" w:hAnsi="Wingdings"/>
      </w:rPr>
    </w:lvl>
    <w:lvl w:ilvl="2">
      <w:start w:val="1"/>
      <w:numFmt w:val="decimal"/>
      <w:lvlText w:val="%1.%2.%3"/>
      <w:lvlJc w:val="left"/>
      <w:pPr>
        <w:ind w:left="1418" w:hanging="567"/>
      </w:pPr>
      <w:rPr>
        <w:rFonts w:hint="default"/>
      </w:rPr>
    </w:lvl>
    <w:lvl w:ilvl="3">
      <w:start w:val="1"/>
      <w:numFmt w:val="bullet"/>
      <w:lvlText w:val=""/>
      <w:lvlJc w:val="left"/>
      <w:pPr>
        <w:ind w:left="440" w:hanging="440"/>
      </w:pPr>
      <w:rPr>
        <w:rFonts w:hint="default" w:ascii="Wingdings" w:hAnsi="Wingdings"/>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8" w15:restartNumberingAfterBreak="0">
    <w:nsid w:val="25247FA6"/>
    <w:multiLevelType w:val="multilevel"/>
    <w:tmpl w:val="C8E0D834"/>
    <w:lvl w:ilvl="0">
      <w:start w:val="1"/>
      <w:numFmt w:val="bullet"/>
      <w:lvlText w:val=""/>
      <w:lvlJc w:val="left"/>
      <w:pPr>
        <w:ind w:left="850" w:hanging="425"/>
      </w:pPr>
      <w:rPr>
        <w:rFonts w:hint="default" w:ascii="Wingdings" w:hAnsi="Wingdings"/>
      </w:rPr>
    </w:lvl>
    <w:lvl w:ilvl="1">
      <w:start w:val="1"/>
      <w:numFmt w:val="bullet"/>
      <w:lvlText w:val=""/>
      <w:lvlJc w:val="left"/>
      <w:pPr>
        <w:ind w:left="1290" w:hanging="440"/>
      </w:pPr>
      <w:rPr>
        <w:rFonts w:hint="default" w:ascii="Wingdings" w:hAnsi="Wingdings"/>
      </w:rPr>
    </w:lvl>
    <w:lvl w:ilvl="2">
      <w:numFmt w:val="bullet"/>
      <w:lvlText w:val="・"/>
      <w:lvlJc w:val="left"/>
      <w:pPr>
        <w:ind w:left="1716" w:hanging="440"/>
      </w:pPr>
      <w:rPr>
        <w:rFonts w:hint="eastAsia" w:ascii="BIZ UDゴシック" w:hAnsi="BIZ UDゴシック" w:eastAsia="BIZ UDゴシック" w:cs="UDEV Gothic 35JPDOC"/>
      </w:rPr>
    </w:lvl>
    <w:lvl w:ilvl="3">
      <w:start w:val="1"/>
      <w:numFmt w:val="bullet"/>
      <w:lvlText w:val=""/>
      <w:lvlJc w:val="left"/>
      <w:pPr>
        <w:ind w:left="865" w:hanging="440"/>
      </w:pPr>
      <w:rPr>
        <w:rFonts w:hint="default" w:ascii="Wingdings" w:hAnsi="Wingdings"/>
      </w:rPr>
    </w:lvl>
    <w:lvl w:ilvl="4">
      <w:start w:val="1"/>
      <w:numFmt w:val="decimal"/>
      <w:lvlText w:val="%1.%2.%3.%4.%5"/>
      <w:lvlJc w:val="left"/>
      <w:pPr>
        <w:ind w:left="2976" w:hanging="850"/>
      </w:pPr>
      <w:rPr>
        <w:rFonts w:hint="default"/>
      </w:rPr>
    </w:lvl>
    <w:lvl w:ilvl="5">
      <w:start w:val="1"/>
      <w:numFmt w:val="decimal"/>
      <w:lvlText w:val="%1.%2.%3.%4.%5.%6"/>
      <w:lvlJc w:val="left"/>
      <w:pPr>
        <w:ind w:left="3685" w:hanging="1134"/>
      </w:pPr>
      <w:rPr>
        <w:rFonts w:hint="default"/>
      </w:rPr>
    </w:lvl>
    <w:lvl w:ilvl="6">
      <w:start w:val="1"/>
      <w:numFmt w:val="decimal"/>
      <w:lvlText w:val="%1.%2.%3.%4.%5.%6.%7"/>
      <w:lvlJc w:val="left"/>
      <w:pPr>
        <w:ind w:left="4252" w:hanging="1276"/>
      </w:pPr>
      <w:rPr>
        <w:rFonts w:hint="default"/>
      </w:rPr>
    </w:lvl>
    <w:lvl w:ilvl="7">
      <w:start w:val="1"/>
      <w:numFmt w:val="decimal"/>
      <w:lvlText w:val="%1.%2.%3.%4.%5.%6.%7.%8"/>
      <w:lvlJc w:val="left"/>
      <w:pPr>
        <w:ind w:left="4819" w:hanging="1418"/>
      </w:pPr>
      <w:rPr>
        <w:rFonts w:hint="default"/>
      </w:rPr>
    </w:lvl>
    <w:lvl w:ilvl="8">
      <w:start w:val="1"/>
      <w:numFmt w:val="decimal"/>
      <w:lvlText w:val="%1.%2.%3.%4.%5.%6.%7.%8.%9"/>
      <w:lvlJc w:val="left"/>
      <w:pPr>
        <w:ind w:left="5527" w:hanging="1700"/>
      </w:pPr>
      <w:rPr>
        <w:rFonts w:hint="default"/>
      </w:rPr>
    </w:lvl>
  </w:abstractNum>
  <w:abstractNum w:abstractNumId="9" w15:restartNumberingAfterBreak="0">
    <w:nsid w:val="2D321486"/>
    <w:multiLevelType w:val="hybridMultilevel"/>
    <w:tmpl w:val="0C881DC6"/>
    <w:lvl w:ilvl="0" w:tplc="0409000B">
      <w:start w:val="1"/>
      <w:numFmt w:val="bullet"/>
      <w:lvlText w:val=""/>
      <w:lvlJc w:val="left"/>
      <w:pPr>
        <w:ind w:left="865" w:hanging="440"/>
      </w:pPr>
      <w:rPr>
        <w:rFonts w:hint="default" w:ascii="Wingdings" w:hAnsi="Wingdings"/>
      </w:rPr>
    </w:lvl>
    <w:lvl w:ilvl="1" w:tplc="0409000B">
      <w:start w:val="1"/>
      <w:numFmt w:val="bullet"/>
      <w:lvlText w:val=""/>
      <w:lvlJc w:val="left"/>
      <w:pPr>
        <w:ind w:left="1305" w:hanging="440"/>
      </w:pPr>
      <w:rPr>
        <w:rFonts w:hint="default" w:ascii="Wingdings" w:hAnsi="Wingdings"/>
      </w:rPr>
    </w:lvl>
    <w:lvl w:ilvl="2" w:tplc="0409000D" w:tentative="1">
      <w:start w:val="1"/>
      <w:numFmt w:val="bullet"/>
      <w:lvlText w:val=""/>
      <w:lvlJc w:val="left"/>
      <w:pPr>
        <w:ind w:left="1745" w:hanging="440"/>
      </w:pPr>
      <w:rPr>
        <w:rFonts w:hint="default" w:ascii="Wingdings" w:hAnsi="Wingdings"/>
      </w:rPr>
    </w:lvl>
    <w:lvl w:ilvl="3" w:tplc="04090001" w:tentative="1">
      <w:start w:val="1"/>
      <w:numFmt w:val="bullet"/>
      <w:lvlText w:val=""/>
      <w:lvlJc w:val="left"/>
      <w:pPr>
        <w:ind w:left="2185" w:hanging="440"/>
      </w:pPr>
      <w:rPr>
        <w:rFonts w:hint="default" w:ascii="Wingdings" w:hAnsi="Wingdings"/>
      </w:rPr>
    </w:lvl>
    <w:lvl w:ilvl="4" w:tplc="0409000B" w:tentative="1">
      <w:start w:val="1"/>
      <w:numFmt w:val="bullet"/>
      <w:lvlText w:val=""/>
      <w:lvlJc w:val="left"/>
      <w:pPr>
        <w:ind w:left="2625" w:hanging="440"/>
      </w:pPr>
      <w:rPr>
        <w:rFonts w:hint="default" w:ascii="Wingdings" w:hAnsi="Wingdings"/>
      </w:rPr>
    </w:lvl>
    <w:lvl w:ilvl="5" w:tplc="0409000D" w:tentative="1">
      <w:start w:val="1"/>
      <w:numFmt w:val="bullet"/>
      <w:lvlText w:val=""/>
      <w:lvlJc w:val="left"/>
      <w:pPr>
        <w:ind w:left="3065" w:hanging="440"/>
      </w:pPr>
      <w:rPr>
        <w:rFonts w:hint="default" w:ascii="Wingdings" w:hAnsi="Wingdings"/>
      </w:rPr>
    </w:lvl>
    <w:lvl w:ilvl="6" w:tplc="04090001" w:tentative="1">
      <w:start w:val="1"/>
      <w:numFmt w:val="bullet"/>
      <w:lvlText w:val=""/>
      <w:lvlJc w:val="left"/>
      <w:pPr>
        <w:ind w:left="3505" w:hanging="440"/>
      </w:pPr>
      <w:rPr>
        <w:rFonts w:hint="default" w:ascii="Wingdings" w:hAnsi="Wingdings"/>
      </w:rPr>
    </w:lvl>
    <w:lvl w:ilvl="7" w:tplc="0409000B" w:tentative="1">
      <w:start w:val="1"/>
      <w:numFmt w:val="bullet"/>
      <w:lvlText w:val=""/>
      <w:lvlJc w:val="left"/>
      <w:pPr>
        <w:ind w:left="3945" w:hanging="440"/>
      </w:pPr>
      <w:rPr>
        <w:rFonts w:hint="default" w:ascii="Wingdings" w:hAnsi="Wingdings"/>
      </w:rPr>
    </w:lvl>
    <w:lvl w:ilvl="8" w:tplc="0409000D" w:tentative="1">
      <w:start w:val="1"/>
      <w:numFmt w:val="bullet"/>
      <w:lvlText w:val=""/>
      <w:lvlJc w:val="left"/>
      <w:pPr>
        <w:ind w:left="4385" w:hanging="440"/>
      </w:pPr>
      <w:rPr>
        <w:rFonts w:hint="default" w:ascii="Wingdings" w:hAnsi="Wingdings"/>
      </w:rPr>
    </w:lvl>
  </w:abstractNum>
  <w:abstractNum w:abstractNumId="10" w15:restartNumberingAfterBreak="0">
    <w:nsid w:val="2F4F30C9"/>
    <w:multiLevelType w:val="multilevel"/>
    <w:tmpl w:val="11961D50"/>
    <w:lvl w:ilvl="0">
      <w:start w:val="1"/>
      <w:numFmt w:val="bullet"/>
      <w:lvlText w:val=""/>
      <w:lvlJc w:val="left"/>
      <w:pPr>
        <w:ind w:left="850" w:hanging="425"/>
      </w:pPr>
      <w:rPr>
        <w:rFonts w:hint="default" w:ascii="Wingdings" w:hAnsi="Wingdings"/>
      </w:rPr>
    </w:lvl>
    <w:lvl w:ilvl="1">
      <w:start w:val="1"/>
      <w:numFmt w:val="bullet"/>
      <w:lvlText w:val=""/>
      <w:lvlJc w:val="left"/>
      <w:pPr>
        <w:ind w:left="1290" w:hanging="440"/>
      </w:pPr>
      <w:rPr>
        <w:rFonts w:hint="default" w:ascii="Wingdings" w:hAnsi="Wingdings"/>
      </w:rPr>
    </w:lvl>
    <w:lvl w:ilvl="2">
      <w:start w:val="1"/>
      <w:numFmt w:val="decimal"/>
      <w:lvlText w:val="%1.%2.%3"/>
      <w:lvlJc w:val="left"/>
      <w:pPr>
        <w:ind w:left="1843" w:hanging="567"/>
      </w:pPr>
      <w:rPr>
        <w:rFonts w:hint="default"/>
      </w:rPr>
    </w:lvl>
    <w:lvl w:ilvl="3">
      <w:start w:val="1"/>
      <w:numFmt w:val="bullet"/>
      <w:lvlText w:val=""/>
      <w:lvlJc w:val="left"/>
      <w:pPr>
        <w:ind w:left="865" w:hanging="440"/>
      </w:pPr>
      <w:rPr>
        <w:rFonts w:hint="default" w:ascii="Wingdings" w:hAnsi="Wingdings"/>
      </w:rPr>
    </w:lvl>
    <w:lvl w:ilvl="4">
      <w:start w:val="1"/>
      <w:numFmt w:val="decimal"/>
      <w:lvlText w:val="%1.%2.%3.%4.%5"/>
      <w:lvlJc w:val="left"/>
      <w:pPr>
        <w:ind w:left="2976" w:hanging="850"/>
      </w:pPr>
      <w:rPr>
        <w:rFonts w:hint="default"/>
      </w:rPr>
    </w:lvl>
    <w:lvl w:ilvl="5">
      <w:start w:val="1"/>
      <w:numFmt w:val="decimal"/>
      <w:lvlText w:val="%1.%2.%3.%4.%5.%6"/>
      <w:lvlJc w:val="left"/>
      <w:pPr>
        <w:ind w:left="3685" w:hanging="1134"/>
      </w:pPr>
      <w:rPr>
        <w:rFonts w:hint="default"/>
      </w:rPr>
    </w:lvl>
    <w:lvl w:ilvl="6">
      <w:start w:val="1"/>
      <w:numFmt w:val="decimal"/>
      <w:lvlText w:val="%1.%2.%3.%4.%5.%6.%7"/>
      <w:lvlJc w:val="left"/>
      <w:pPr>
        <w:ind w:left="4252" w:hanging="1276"/>
      </w:pPr>
      <w:rPr>
        <w:rFonts w:hint="default"/>
      </w:rPr>
    </w:lvl>
    <w:lvl w:ilvl="7">
      <w:start w:val="1"/>
      <w:numFmt w:val="decimal"/>
      <w:lvlText w:val="%1.%2.%3.%4.%5.%6.%7.%8"/>
      <w:lvlJc w:val="left"/>
      <w:pPr>
        <w:ind w:left="4819" w:hanging="1418"/>
      </w:pPr>
      <w:rPr>
        <w:rFonts w:hint="default"/>
      </w:rPr>
    </w:lvl>
    <w:lvl w:ilvl="8">
      <w:start w:val="1"/>
      <w:numFmt w:val="decimal"/>
      <w:lvlText w:val="%1.%2.%3.%4.%5.%6.%7.%8.%9"/>
      <w:lvlJc w:val="left"/>
      <w:pPr>
        <w:ind w:left="5527" w:hanging="1700"/>
      </w:pPr>
      <w:rPr>
        <w:rFonts w:hint="default"/>
      </w:rPr>
    </w:lvl>
  </w:abstractNum>
  <w:abstractNum w:abstractNumId="11" w15:restartNumberingAfterBreak="0">
    <w:nsid w:val="2F9F2A5C"/>
    <w:multiLevelType w:val="hybridMultilevel"/>
    <w:tmpl w:val="9C7CA67E"/>
    <w:lvl w:ilvl="0" w:tplc="0409000B">
      <w:start w:val="1"/>
      <w:numFmt w:val="bullet"/>
      <w:lvlText w:val=""/>
      <w:lvlJc w:val="left"/>
      <w:pPr>
        <w:ind w:left="1280" w:hanging="440"/>
      </w:pPr>
      <w:rPr>
        <w:rFonts w:hint="default" w:ascii="Wingdings" w:hAnsi="Wingdings"/>
      </w:rPr>
    </w:lvl>
    <w:lvl w:ilvl="1" w:tplc="0409000B" w:tentative="1">
      <w:start w:val="1"/>
      <w:numFmt w:val="bullet"/>
      <w:lvlText w:val=""/>
      <w:lvlJc w:val="left"/>
      <w:pPr>
        <w:ind w:left="1720" w:hanging="440"/>
      </w:pPr>
      <w:rPr>
        <w:rFonts w:hint="default" w:ascii="Wingdings" w:hAnsi="Wingdings"/>
      </w:rPr>
    </w:lvl>
    <w:lvl w:ilvl="2" w:tplc="0409000D" w:tentative="1">
      <w:start w:val="1"/>
      <w:numFmt w:val="bullet"/>
      <w:lvlText w:val=""/>
      <w:lvlJc w:val="left"/>
      <w:pPr>
        <w:ind w:left="2160" w:hanging="440"/>
      </w:pPr>
      <w:rPr>
        <w:rFonts w:hint="default" w:ascii="Wingdings" w:hAnsi="Wingdings"/>
      </w:rPr>
    </w:lvl>
    <w:lvl w:ilvl="3" w:tplc="04090001" w:tentative="1">
      <w:start w:val="1"/>
      <w:numFmt w:val="bullet"/>
      <w:lvlText w:val=""/>
      <w:lvlJc w:val="left"/>
      <w:pPr>
        <w:ind w:left="2600" w:hanging="440"/>
      </w:pPr>
      <w:rPr>
        <w:rFonts w:hint="default" w:ascii="Wingdings" w:hAnsi="Wingdings"/>
      </w:rPr>
    </w:lvl>
    <w:lvl w:ilvl="4" w:tplc="0409000B" w:tentative="1">
      <w:start w:val="1"/>
      <w:numFmt w:val="bullet"/>
      <w:lvlText w:val=""/>
      <w:lvlJc w:val="left"/>
      <w:pPr>
        <w:ind w:left="3040" w:hanging="440"/>
      </w:pPr>
      <w:rPr>
        <w:rFonts w:hint="default" w:ascii="Wingdings" w:hAnsi="Wingdings"/>
      </w:rPr>
    </w:lvl>
    <w:lvl w:ilvl="5" w:tplc="0409000D" w:tentative="1">
      <w:start w:val="1"/>
      <w:numFmt w:val="bullet"/>
      <w:lvlText w:val=""/>
      <w:lvlJc w:val="left"/>
      <w:pPr>
        <w:ind w:left="3480" w:hanging="440"/>
      </w:pPr>
      <w:rPr>
        <w:rFonts w:hint="default" w:ascii="Wingdings" w:hAnsi="Wingdings"/>
      </w:rPr>
    </w:lvl>
    <w:lvl w:ilvl="6" w:tplc="04090001" w:tentative="1">
      <w:start w:val="1"/>
      <w:numFmt w:val="bullet"/>
      <w:lvlText w:val=""/>
      <w:lvlJc w:val="left"/>
      <w:pPr>
        <w:ind w:left="3920" w:hanging="440"/>
      </w:pPr>
      <w:rPr>
        <w:rFonts w:hint="default" w:ascii="Wingdings" w:hAnsi="Wingdings"/>
      </w:rPr>
    </w:lvl>
    <w:lvl w:ilvl="7" w:tplc="0409000B" w:tentative="1">
      <w:start w:val="1"/>
      <w:numFmt w:val="bullet"/>
      <w:lvlText w:val=""/>
      <w:lvlJc w:val="left"/>
      <w:pPr>
        <w:ind w:left="4360" w:hanging="440"/>
      </w:pPr>
      <w:rPr>
        <w:rFonts w:hint="default" w:ascii="Wingdings" w:hAnsi="Wingdings"/>
      </w:rPr>
    </w:lvl>
    <w:lvl w:ilvl="8" w:tplc="0409000D" w:tentative="1">
      <w:start w:val="1"/>
      <w:numFmt w:val="bullet"/>
      <w:lvlText w:val=""/>
      <w:lvlJc w:val="left"/>
      <w:pPr>
        <w:ind w:left="4800" w:hanging="440"/>
      </w:pPr>
      <w:rPr>
        <w:rFonts w:hint="default" w:ascii="Wingdings" w:hAnsi="Wingdings"/>
      </w:rPr>
    </w:lvl>
  </w:abstractNum>
  <w:abstractNum w:abstractNumId="12" w15:restartNumberingAfterBreak="0">
    <w:nsid w:val="31EB2FBA"/>
    <w:multiLevelType w:val="hybridMultilevel"/>
    <w:tmpl w:val="434C198C"/>
    <w:lvl w:ilvl="0" w:tplc="0409000B">
      <w:start w:val="1"/>
      <w:numFmt w:val="bullet"/>
      <w:lvlText w:val=""/>
      <w:lvlJc w:val="left"/>
      <w:pPr>
        <w:ind w:left="1281" w:hanging="440"/>
      </w:pPr>
      <w:rPr>
        <w:rFonts w:hint="default" w:ascii="Wingdings" w:hAnsi="Wingdings"/>
      </w:rPr>
    </w:lvl>
    <w:lvl w:ilvl="1" w:tplc="0409000B" w:tentative="1">
      <w:start w:val="1"/>
      <w:numFmt w:val="bullet"/>
      <w:lvlText w:val=""/>
      <w:lvlJc w:val="left"/>
      <w:pPr>
        <w:ind w:left="1721" w:hanging="440"/>
      </w:pPr>
      <w:rPr>
        <w:rFonts w:hint="default" w:ascii="Wingdings" w:hAnsi="Wingdings"/>
      </w:rPr>
    </w:lvl>
    <w:lvl w:ilvl="2" w:tplc="0409000D" w:tentative="1">
      <w:start w:val="1"/>
      <w:numFmt w:val="bullet"/>
      <w:lvlText w:val=""/>
      <w:lvlJc w:val="left"/>
      <w:pPr>
        <w:ind w:left="2161" w:hanging="440"/>
      </w:pPr>
      <w:rPr>
        <w:rFonts w:hint="default" w:ascii="Wingdings" w:hAnsi="Wingdings"/>
      </w:rPr>
    </w:lvl>
    <w:lvl w:ilvl="3" w:tplc="04090001" w:tentative="1">
      <w:start w:val="1"/>
      <w:numFmt w:val="bullet"/>
      <w:lvlText w:val=""/>
      <w:lvlJc w:val="left"/>
      <w:pPr>
        <w:ind w:left="2601" w:hanging="440"/>
      </w:pPr>
      <w:rPr>
        <w:rFonts w:hint="default" w:ascii="Wingdings" w:hAnsi="Wingdings"/>
      </w:rPr>
    </w:lvl>
    <w:lvl w:ilvl="4" w:tplc="0409000B" w:tentative="1">
      <w:start w:val="1"/>
      <w:numFmt w:val="bullet"/>
      <w:lvlText w:val=""/>
      <w:lvlJc w:val="left"/>
      <w:pPr>
        <w:ind w:left="3041" w:hanging="440"/>
      </w:pPr>
      <w:rPr>
        <w:rFonts w:hint="default" w:ascii="Wingdings" w:hAnsi="Wingdings"/>
      </w:rPr>
    </w:lvl>
    <w:lvl w:ilvl="5" w:tplc="0409000D" w:tentative="1">
      <w:start w:val="1"/>
      <w:numFmt w:val="bullet"/>
      <w:lvlText w:val=""/>
      <w:lvlJc w:val="left"/>
      <w:pPr>
        <w:ind w:left="3481" w:hanging="440"/>
      </w:pPr>
      <w:rPr>
        <w:rFonts w:hint="default" w:ascii="Wingdings" w:hAnsi="Wingdings"/>
      </w:rPr>
    </w:lvl>
    <w:lvl w:ilvl="6" w:tplc="04090001" w:tentative="1">
      <w:start w:val="1"/>
      <w:numFmt w:val="bullet"/>
      <w:lvlText w:val=""/>
      <w:lvlJc w:val="left"/>
      <w:pPr>
        <w:ind w:left="3921" w:hanging="440"/>
      </w:pPr>
      <w:rPr>
        <w:rFonts w:hint="default" w:ascii="Wingdings" w:hAnsi="Wingdings"/>
      </w:rPr>
    </w:lvl>
    <w:lvl w:ilvl="7" w:tplc="0409000B" w:tentative="1">
      <w:start w:val="1"/>
      <w:numFmt w:val="bullet"/>
      <w:lvlText w:val=""/>
      <w:lvlJc w:val="left"/>
      <w:pPr>
        <w:ind w:left="4361" w:hanging="440"/>
      </w:pPr>
      <w:rPr>
        <w:rFonts w:hint="default" w:ascii="Wingdings" w:hAnsi="Wingdings"/>
      </w:rPr>
    </w:lvl>
    <w:lvl w:ilvl="8" w:tplc="0409000D" w:tentative="1">
      <w:start w:val="1"/>
      <w:numFmt w:val="bullet"/>
      <w:lvlText w:val=""/>
      <w:lvlJc w:val="left"/>
      <w:pPr>
        <w:ind w:left="4801" w:hanging="440"/>
      </w:pPr>
      <w:rPr>
        <w:rFonts w:hint="default" w:ascii="Wingdings" w:hAnsi="Wingdings"/>
      </w:rPr>
    </w:lvl>
  </w:abstractNum>
  <w:abstractNum w:abstractNumId="13" w15:restartNumberingAfterBreak="0">
    <w:nsid w:val="370B6CCF"/>
    <w:multiLevelType w:val="hybridMultilevel"/>
    <w:tmpl w:val="FF9469C6"/>
    <w:lvl w:ilvl="0" w:tplc="0409000B">
      <w:start w:val="1"/>
      <w:numFmt w:val="bullet"/>
      <w:lvlText w:val=""/>
      <w:lvlJc w:val="left"/>
      <w:pPr>
        <w:ind w:left="865" w:hanging="440"/>
      </w:pPr>
      <w:rPr>
        <w:rFonts w:hint="default" w:ascii="Wingdings" w:hAnsi="Wingdings"/>
      </w:rPr>
    </w:lvl>
    <w:lvl w:ilvl="1" w:tplc="0409000B">
      <w:start w:val="1"/>
      <w:numFmt w:val="bullet"/>
      <w:lvlText w:val=""/>
      <w:lvlJc w:val="left"/>
      <w:pPr>
        <w:ind w:left="1305" w:hanging="440"/>
      </w:pPr>
      <w:rPr>
        <w:rFonts w:hint="default" w:ascii="Wingdings" w:hAnsi="Wingdings"/>
      </w:rPr>
    </w:lvl>
    <w:lvl w:ilvl="2" w:tplc="0409000D" w:tentative="1">
      <w:start w:val="1"/>
      <w:numFmt w:val="bullet"/>
      <w:lvlText w:val=""/>
      <w:lvlJc w:val="left"/>
      <w:pPr>
        <w:ind w:left="1745" w:hanging="440"/>
      </w:pPr>
      <w:rPr>
        <w:rFonts w:hint="default" w:ascii="Wingdings" w:hAnsi="Wingdings"/>
      </w:rPr>
    </w:lvl>
    <w:lvl w:ilvl="3" w:tplc="04090001" w:tentative="1">
      <w:start w:val="1"/>
      <w:numFmt w:val="bullet"/>
      <w:lvlText w:val=""/>
      <w:lvlJc w:val="left"/>
      <w:pPr>
        <w:ind w:left="2185" w:hanging="440"/>
      </w:pPr>
      <w:rPr>
        <w:rFonts w:hint="default" w:ascii="Wingdings" w:hAnsi="Wingdings"/>
      </w:rPr>
    </w:lvl>
    <w:lvl w:ilvl="4" w:tplc="0409000B" w:tentative="1">
      <w:start w:val="1"/>
      <w:numFmt w:val="bullet"/>
      <w:lvlText w:val=""/>
      <w:lvlJc w:val="left"/>
      <w:pPr>
        <w:ind w:left="2625" w:hanging="440"/>
      </w:pPr>
      <w:rPr>
        <w:rFonts w:hint="default" w:ascii="Wingdings" w:hAnsi="Wingdings"/>
      </w:rPr>
    </w:lvl>
    <w:lvl w:ilvl="5" w:tplc="0409000D" w:tentative="1">
      <w:start w:val="1"/>
      <w:numFmt w:val="bullet"/>
      <w:lvlText w:val=""/>
      <w:lvlJc w:val="left"/>
      <w:pPr>
        <w:ind w:left="3065" w:hanging="440"/>
      </w:pPr>
      <w:rPr>
        <w:rFonts w:hint="default" w:ascii="Wingdings" w:hAnsi="Wingdings"/>
      </w:rPr>
    </w:lvl>
    <w:lvl w:ilvl="6" w:tplc="04090001" w:tentative="1">
      <w:start w:val="1"/>
      <w:numFmt w:val="bullet"/>
      <w:lvlText w:val=""/>
      <w:lvlJc w:val="left"/>
      <w:pPr>
        <w:ind w:left="3505" w:hanging="440"/>
      </w:pPr>
      <w:rPr>
        <w:rFonts w:hint="default" w:ascii="Wingdings" w:hAnsi="Wingdings"/>
      </w:rPr>
    </w:lvl>
    <w:lvl w:ilvl="7" w:tplc="0409000B" w:tentative="1">
      <w:start w:val="1"/>
      <w:numFmt w:val="bullet"/>
      <w:lvlText w:val=""/>
      <w:lvlJc w:val="left"/>
      <w:pPr>
        <w:ind w:left="3945" w:hanging="440"/>
      </w:pPr>
      <w:rPr>
        <w:rFonts w:hint="default" w:ascii="Wingdings" w:hAnsi="Wingdings"/>
      </w:rPr>
    </w:lvl>
    <w:lvl w:ilvl="8" w:tplc="0409000D" w:tentative="1">
      <w:start w:val="1"/>
      <w:numFmt w:val="bullet"/>
      <w:lvlText w:val=""/>
      <w:lvlJc w:val="left"/>
      <w:pPr>
        <w:ind w:left="4385" w:hanging="440"/>
      </w:pPr>
      <w:rPr>
        <w:rFonts w:hint="default" w:ascii="Wingdings" w:hAnsi="Wingdings"/>
      </w:rPr>
    </w:lvl>
  </w:abstractNum>
  <w:abstractNum w:abstractNumId="14" w15:restartNumberingAfterBreak="0">
    <w:nsid w:val="42770BF2"/>
    <w:multiLevelType w:val="hybridMultilevel"/>
    <w:tmpl w:val="CA8E6854"/>
    <w:lvl w:ilvl="0" w:tplc="0409000B">
      <w:start w:val="1"/>
      <w:numFmt w:val="bullet"/>
      <w:lvlText w:val=""/>
      <w:lvlJc w:val="left"/>
      <w:pPr>
        <w:ind w:left="865" w:hanging="440"/>
      </w:pPr>
      <w:rPr>
        <w:rFonts w:hint="default" w:ascii="Wingdings" w:hAnsi="Wingdings"/>
      </w:rPr>
    </w:lvl>
    <w:lvl w:ilvl="1" w:tplc="0409000B" w:tentative="1">
      <w:start w:val="1"/>
      <w:numFmt w:val="bullet"/>
      <w:lvlText w:val=""/>
      <w:lvlJc w:val="left"/>
      <w:pPr>
        <w:ind w:left="1305" w:hanging="440"/>
      </w:pPr>
      <w:rPr>
        <w:rFonts w:hint="default" w:ascii="Wingdings" w:hAnsi="Wingdings"/>
      </w:rPr>
    </w:lvl>
    <w:lvl w:ilvl="2" w:tplc="0409000D" w:tentative="1">
      <w:start w:val="1"/>
      <w:numFmt w:val="bullet"/>
      <w:lvlText w:val=""/>
      <w:lvlJc w:val="left"/>
      <w:pPr>
        <w:ind w:left="1745" w:hanging="440"/>
      </w:pPr>
      <w:rPr>
        <w:rFonts w:hint="default" w:ascii="Wingdings" w:hAnsi="Wingdings"/>
      </w:rPr>
    </w:lvl>
    <w:lvl w:ilvl="3" w:tplc="04090001" w:tentative="1">
      <w:start w:val="1"/>
      <w:numFmt w:val="bullet"/>
      <w:lvlText w:val=""/>
      <w:lvlJc w:val="left"/>
      <w:pPr>
        <w:ind w:left="2185" w:hanging="440"/>
      </w:pPr>
      <w:rPr>
        <w:rFonts w:hint="default" w:ascii="Wingdings" w:hAnsi="Wingdings"/>
      </w:rPr>
    </w:lvl>
    <w:lvl w:ilvl="4" w:tplc="0409000B" w:tentative="1">
      <w:start w:val="1"/>
      <w:numFmt w:val="bullet"/>
      <w:lvlText w:val=""/>
      <w:lvlJc w:val="left"/>
      <w:pPr>
        <w:ind w:left="2625" w:hanging="440"/>
      </w:pPr>
      <w:rPr>
        <w:rFonts w:hint="default" w:ascii="Wingdings" w:hAnsi="Wingdings"/>
      </w:rPr>
    </w:lvl>
    <w:lvl w:ilvl="5" w:tplc="0409000D" w:tentative="1">
      <w:start w:val="1"/>
      <w:numFmt w:val="bullet"/>
      <w:lvlText w:val=""/>
      <w:lvlJc w:val="left"/>
      <w:pPr>
        <w:ind w:left="3065" w:hanging="440"/>
      </w:pPr>
      <w:rPr>
        <w:rFonts w:hint="default" w:ascii="Wingdings" w:hAnsi="Wingdings"/>
      </w:rPr>
    </w:lvl>
    <w:lvl w:ilvl="6" w:tplc="04090001" w:tentative="1">
      <w:start w:val="1"/>
      <w:numFmt w:val="bullet"/>
      <w:lvlText w:val=""/>
      <w:lvlJc w:val="left"/>
      <w:pPr>
        <w:ind w:left="3505" w:hanging="440"/>
      </w:pPr>
      <w:rPr>
        <w:rFonts w:hint="default" w:ascii="Wingdings" w:hAnsi="Wingdings"/>
      </w:rPr>
    </w:lvl>
    <w:lvl w:ilvl="7" w:tplc="0409000B" w:tentative="1">
      <w:start w:val="1"/>
      <w:numFmt w:val="bullet"/>
      <w:lvlText w:val=""/>
      <w:lvlJc w:val="left"/>
      <w:pPr>
        <w:ind w:left="3945" w:hanging="440"/>
      </w:pPr>
      <w:rPr>
        <w:rFonts w:hint="default" w:ascii="Wingdings" w:hAnsi="Wingdings"/>
      </w:rPr>
    </w:lvl>
    <w:lvl w:ilvl="8" w:tplc="0409000D" w:tentative="1">
      <w:start w:val="1"/>
      <w:numFmt w:val="bullet"/>
      <w:lvlText w:val=""/>
      <w:lvlJc w:val="left"/>
      <w:pPr>
        <w:ind w:left="4385" w:hanging="440"/>
      </w:pPr>
      <w:rPr>
        <w:rFonts w:hint="default" w:ascii="Wingdings" w:hAnsi="Wingdings"/>
      </w:rPr>
    </w:lvl>
  </w:abstractNum>
  <w:abstractNum w:abstractNumId="15" w15:restartNumberingAfterBreak="0">
    <w:nsid w:val="466C4F46"/>
    <w:multiLevelType w:val="multilevel"/>
    <w:tmpl w:val="6524ADA0"/>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993" w:hanging="567"/>
      </w:pPr>
      <w:rPr>
        <w:rFonts w:hint="default"/>
      </w:rPr>
    </w:lvl>
    <w:lvl w:ilvl="3">
      <w:start w:val="1"/>
      <w:numFmt w:val="decimal"/>
      <w:lvlText w:val="%1.%2.%3.%4"/>
      <w:lvlJc w:val="left"/>
      <w:pPr>
        <w:ind w:left="1559" w:hanging="708"/>
      </w:pPr>
      <w:rPr>
        <w:rFonts w:hint="default"/>
      </w:rPr>
    </w:lvl>
    <w:lvl w:ilvl="4">
      <w:start w:val="1"/>
      <w:numFmt w:val="decimal"/>
      <w:lvlText w:val="%1.%2.%3.%4.%5"/>
      <w:lvlJc w:val="left"/>
      <w:pPr>
        <w:ind w:left="2126" w:hanging="850"/>
      </w:pPr>
      <w:rPr>
        <w:rFonts w:hint="default"/>
      </w:rPr>
    </w:lvl>
    <w:lvl w:ilvl="5">
      <w:start w:val="1"/>
      <w:numFmt w:val="decimal"/>
      <w:lvlText w:val="%1.%2.%3.%4.%5.%6"/>
      <w:lvlJc w:val="left"/>
      <w:pPr>
        <w:ind w:left="2835" w:hanging="1134"/>
      </w:pPr>
      <w:rPr>
        <w:rFonts w:hint="default"/>
      </w:rPr>
    </w:lvl>
    <w:lvl w:ilvl="6">
      <w:start w:val="1"/>
      <w:numFmt w:val="decimal"/>
      <w:lvlText w:val="%1.%2.%3.%4.%5.%6.%7"/>
      <w:lvlJc w:val="left"/>
      <w:pPr>
        <w:ind w:left="3402" w:hanging="1276"/>
      </w:pPr>
      <w:rPr>
        <w:rFonts w:hint="default"/>
      </w:rPr>
    </w:lvl>
    <w:lvl w:ilvl="7">
      <w:start w:val="1"/>
      <w:numFmt w:val="decimal"/>
      <w:lvlText w:val="%1.%2.%3.%4.%5.%6.%7.%8"/>
      <w:lvlJc w:val="left"/>
      <w:pPr>
        <w:ind w:left="3969" w:hanging="1418"/>
      </w:pPr>
      <w:rPr>
        <w:rFonts w:hint="default"/>
      </w:rPr>
    </w:lvl>
    <w:lvl w:ilvl="8">
      <w:start w:val="1"/>
      <w:numFmt w:val="decimal"/>
      <w:lvlText w:val="%1.%2.%3.%4.%5.%6.%7.%8.%9"/>
      <w:lvlJc w:val="left"/>
      <w:pPr>
        <w:ind w:left="4677" w:hanging="1700"/>
      </w:pPr>
      <w:rPr>
        <w:rFonts w:hint="default"/>
      </w:rPr>
    </w:lvl>
  </w:abstractNum>
  <w:abstractNum w:abstractNumId="16" w15:restartNumberingAfterBreak="0">
    <w:nsid w:val="4A3A518C"/>
    <w:multiLevelType w:val="multilevel"/>
    <w:tmpl w:val="77903A7E"/>
    <w:lvl w:ilvl="0">
      <w:start w:val="1"/>
      <w:numFmt w:val="bullet"/>
      <w:lvlText w:val=""/>
      <w:lvlJc w:val="left"/>
      <w:pPr>
        <w:ind w:left="875" w:hanging="425"/>
      </w:pPr>
      <w:rPr>
        <w:rFonts w:hint="default" w:ascii="Wingdings" w:hAnsi="Wingdings"/>
      </w:rPr>
    </w:lvl>
    <w:lvl w:ilvl="1">
      <w:start w:val="1"/>
      <w:numFmt w:val="bullet"/>
      <w:lvlText w:val=""/>
      <w:lvlJc w:val="left"/>
      <w:pPr>
        <w:ind w:left="1315" w:hanging="440"/>
      </w:pPr>
      <w:rPr>
        <w:rFonts w:hint="default" w:ascii="Wingdings" w:hAnsi="Wingdings"/>
      </w:rPr>
    </w:lvl>
    <w:lvl w:ilvl="2">
      <w:numFmt w:val="bullet"/>
      <w:lvlText w:val="・"/>
      <w:lvlJc w:val="left"/>
      <w:pPr>
        <w:ind w:left="1741" w:hanging="440"/>
      </w:pPr>
      <w:rPr>
        <w:rFonts w:hint="eastAsia" w:ascii="BIZ UDゴシック" w:hAnsi="BIZ UDゴシック" w:eastAsia="BIZ UDゴシック" w:cs="UDEV Gothic 35JPDOC"/>
      </w:rPr>
    </w:lvl>
    <w:lvl w:ilvl="3">
      <w:start w:val="1"/>
      <w:numFmt w:val="bullet"/>
      <w:lvlText w:val=""/>
      <w:lvlJc w:val="left"/>
      <w:pPr>
        <w:ind w:left="890" w:hanging="440"/>
      </w:pPr>
      <w:rPr>
        <w:rFonts w:hint="default" w:ascii="Wingdings" w:hAnsi="Wingdings"/>
      </w:rPr>
    </w:lvl>
    <w:lvl w:ilvl="4">
      <w:start w:val="1"/>
      <w:numFmt w:val="decimal"/>
      <w:lvlText w:val="%1.%2.%3.%4.%5"/>
      <w:lvlJc w:val="left"/>
      <w:pPr>
        <w:ind w:left="3001" w:hanging="850"/>
      </w:pPr>
      <w:rPr>
        <w:rFonts w:hint="default"/>
      </w:rPr>
    </w:lvl>
    <w:lvl w:ilvl="5">
      <w:start w:val="1"/>
      <w:numFmt w:val="decimal"/>
      <w:lvlText w:val="%1.%2.%3.%4.%5.%6"/>
      <w:lvlJc w:val="left"/>
      <w:pPr>
        <w:ind w:left="3710" w:hanging="1134"/>
      </w:pPr>
      <w:rPr>
        <w:rFonts w:hint="default"/>
      </w:rPr>
    </w:lvl>
    <w:lvl w:ilvl="6">
      <w:start w:val="1"/>
      <w:numFmt w:val="decimal"/>
      <w:lvlText w:val="%1.%2.%3.%4.%5.%6.%7"/>
      <w:lvlJc w:val="left"/>
      <w:pPr>
        <w:ind w:left="4277" w:hanging="1276"/>
      </w:pPr>
      <w:rPr>
        <w:rFonts w:hint="default"/>
      </w:rPr>
    </w:lvl>
    <w:lvl w:ilvl="7">
      <w:start w:val="1"/>
      <w:numFmt w:val="decimal"/>
      <w:lvlText w:val="%1.%2.%3.%4.%5.%6.%7.%8"/>
      <w:lvlJc w:val="left"/>
      <w:pPr>
        <w:ind w:left="4844" w:hanging="1418"/>
      </w:pPr>
      <w:rPr>
        <w:rFonts w:hint="default"/>
      </w:rPr>
    </w:lvl>
    <w:lvl w:ilvl="8">
      <w:start w:val="1"/>
      <w:numFmt w:val="decimal"/>
      <w:lvlText w:val="%1.%2.%3.%4.%5.%6.%7.%8.%9"/>
      <w:lvlJc w:val="left"/>
      <w:pPr>
        <w:ind w:left="5552" w:hanging="1700"/>
      </w:pPr>
      <w:rPr>
        <w:rFonts w:hint="default"/>
      </w:rPr>
    </w:lvl>
  </w:abstractNum>
  <w:abstractNum w:abstractNumId="17" w15:restartNumberingAfterBreak="0">
    <w:nsid w:val="4E1073DB"/>
    <w:multiLevelType w:val="hybridMultilevel"/>
    <w:tmpl w:val="0B40D0AE"/>
    <w:lvl w:ilvl="0" w:tplc="0409000B">
      <w:start w:val="1"/>
      <w:numFmt w:val="bullet"/>
      <w:lvlText w:val=""/>
      <w:lvlJc w:val="left"/>
      <w:pPr>
        <w:ind w:left="440" w:hanging="440"/>
      </w:pPr>
      <w:rPr>
        <w:rFonts w:hint="default" w:ascii="Wingdings" w:hAnsi="Wingdings"/>
      </w:rPr>
    </w:lvl>
    <w:lvl w:ilvl="1" w:tplc="0409000B">
      <w:start w:val="1"/>
      <w:numFmt w:val="bullet"/>
      <w:lvlText w:val=""/>
      <w:lvlJc w:val="left"/>
      <w:pPr>
        <w:ind w:left="880" w:hanging="440"/>
      </w:pPr>
      <w:rPr>
        <w:rFonts w:hint="default" w:ascii="Wingdings" w:hAnsi="Wingdings"/>
      </w:rPr>
    </w:lvl>
    <w:lvl w:ilvl="2" w:tplc="0409000D" w:tentative="1">
      <w:start w:val="1"/>
      <w:numFmt w:val="bullet"/>
      <w:lvlText w:val=""/>
      <w:lvlJc w:val="left"/>
      <w:pPr>
        <w:ind w:left="1320" w:hanging="440"/>
      </w:pPr>
      <w:rPr>
        <w:rFonts w:hint="default" w:ascii="Wingdings" w:hAnsi="Wingdings"/>
      </w:rPr>
    </w:lvl>
    <w:lvl w:ilvl="3" w:tplc="04090001" w:tentative="1">
      <w:start w:val="1"/>
      <w:numFmt w:val="bullet"/>
      <w:lvlText w:val=""/>
      <w:lvlJc w:val="left"/>
      <w:pPr>
        <w:ind w:left="1760" w:hanging="440"/>
      </w:pPr>
      <w:rPr>
        <w:rFonts w:hint="default" w:ascii="Wingdings" w:hAnsi="Wingdings"/>
      </w:rPr>
    </w:lvl>
    <w:lvl w:ilvl="4" w:tplc="0409000B" w:tentative="1">
      <w:start w:val="1"/>
      <w:numFmt w:val="bullet"/>
      <w:lvlText w:val=""/>
      <w:lvlJc w:val="left"/>
      <w:pPr>
        <w:ind w:left="2200" w:hanging="440"/>
      </w:pPr>
      <w:rPr>
        <w:rFonts w:hint="default" w:ascii="Wingdings" w:hAnsi="Wingdings"/>
      </w:rPr>
    </w:lvl>
    <w:lvl w:ilvl="5" w:tplc="0409000D" w:tentative="1">
      <w:start w:val="1"/>
      <w:numFmt w:val="bullet"/>
      <w:lvlText w:val=""/>
      <w:lvlJc w:val="left"/>
      <w:pPr>
        <w:ind w:left="2640" w:hanging="440"/>
      </w:pPr>
      <w:rPr>
        <w:rFonts w:hint="default" w:ascii="Wingdings" w:hAnsi="Wingdings"/>
      </w:rPr>
    </w:lvl>
    <w:lvl w:ilvl="6" w:tplc="04090001" w:tentative="1">
      <w:start w:val="1"/>
      <w:numFmt w:val="bullet"/>
      <w:lvlText w:val=""/>
      <w:lvlJc w:val="left"/>
      <w:pPr>
        <w:ind w:left="3080" w:hanging="440"/>
      </w:pPr>
      <w:rPr>
        <w:rFonts w:hint="default" w:ascii="Wingdings" w:hAnsi="Wingdings"/>
      </w:rPr>
    </w:lvl>
    <w:lvl w:ilvl="7" w:tplc="0409000B" w:tentative="1">
      <w:start w:val="1"/>
      <w:numFmt w:val="bullet"/>
      <w:lvlText w:val=""/>
      <w:lvlJc w:val="left"/>
      <w:pPr>
        <w:ind w:left="3520" w:hanging="440"/>
      </w:pPr>
      <w:rPr>
        <w:rFonts w:hint="default" w:ascii="Wingdings" w:hAnsi="Wingdings"/>
      </w:rPr>
    </w:lvl>
    <w:lvl w:ilvl="8" w:tplc="0409000D" w:tentative="1">
      <w:start w:val="1"/>
      <w:numFmt w:val="bullet"/>
      <w:lvlText w:val=""/>
      <w:lvlJc w:val="left"/>
      <w:pPr>
        <w:ind w:left="3960" w:hanging="440"/>
      </w:pPr>
      <w:rPr>
        <w:rFonts w:hint="default" w:ascii="Wingdings" w:hAnsi="Wingdings"/>
      </w:rPr>
    </w:lvl>
  </w:abstractNum>
  <w:abstractNum w:abstractNumId="18" w15:restartNumberingAfterBreak="0">
    <w:nsid w:val="55321B4A"/>
    <w:multiLevelType w:val="multilevel"/>
    <w:tmpl w:val="7D84B684"/>
    <w:lvl w:ilvl="0">
      <w:start w:val="1"/>
      <w:numFmt w:val="bullet"/>
      <w:lvlText w:val=""/>
      <w:lvlJc w:val="left"/>
      <w:pPr>
        <w:ind w:left="425" w:hanging="425"/>
      </w:pPr>
      <w:rPr>
        <w:rFonts w:hint="default" w:ascii="Wingdings" w:hAnsi="Wingdings"/>
      </w:rPr>
    </w:lvl>
    <w:lvl w:ilvl="1">
      <w:start w:val="1"/>
      <w:numFmt w:val="bullet"/>
      <w:lvlText w:val=""/>
      <w:lvlJc w:val="left"/>
      <w:pPr>
        <w:ind w:left="880" w:hanging="440"/>
      </w:pPr>
      <w:rPr>
        <w:rFonts w:hint="default" w:ascii="Wingdings" w:hAnsi="Wingdings"/>
      </w:rPr>
    </w:lvl>
    <w:lvl w:ilvl="2">
      <w:start w:val="1"/>
      <w:numFmt w:val="decimal"/>
      <w:lvlText w:val="%1.%2.%3"/>
      <w:lvlJc w:val="left"/>
      <w:pPr>
        <w:ind w:left="1418" w:hanging="567"/>
      </w:pPr>
      <w:rPr>
        <w:rFont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19" w15:restartNumberingAfterBreak="0">
    <w:nsid w:val="5553155D"/>
    <w:multiLevelType w:val="hybridMultilevel"/>
    <w:tmpl w:val="771613F8"/>
    <w:lvl w:ilvl="0" w:tplc="C558550E">
      <w:numFmt w:val="bullet"/>
      <w:lvlText w:val="・"/>
      <w:lvlJc w:val="left"/>
      <w:pPr>
        <w:ind w:left="360" w:hanging="360"/>
      </w:pPr>
      <w:rPr>
        <w:rFonts w:hint="eastAsia" w:ascii="BIZ UDゴシック" w:hAnsi="BIZ UDゴシック" w:eastAsia="BIZ UDゴシック" w:cs="UDEV Gothic 35JPDOC"/>
      </w:rPr>
    </w:lvl>
    <w:lvl w:ilvl="1" w:tplc="0409000B">
      <w:start w:val="1"/>
      <w:numFmt w:val="bullet"/>
      <w:lvlText w:val=""/>
      <w:lvlJc w:val="left"/>
      <w:pPr>
        <w:ind w:left="880" w:hanging="440"/>
      </w:pPr>
      <w:rPr>
        <w:rFonts w:hint="default" w:ascii="Wingdings" w:hAnsi="Wingdings"/>
      </w:rPr>
    </w:lvl>
    <w:lvl w:ilvl="2" w:tplc="0409000B">
      <w:start w:val="1"/>
      <w:numFmt w:val="bullet"/>
      <w:lvlText w:val=""/>
      <w:lvlJc w:val="left"/>
      <w:pPr>
        <w:ind w:left="1320" w:hanging="440"/>
      </w:pPr>
      <w:rPr>
        <w:rFonts w:hint="default" w:ascii="Wingdings" w:hAnsi="Wingdings"/>
      </w:rPr>
    </w:lvl>
    <w:lvl w:ilvl="3" w:tplc="04090001">
      <w:start w:val="1"/>
      <w:numFmt w:val="bullet"/>
      <w:lvlText w:val=""/>
      <w:lvlJc w:val="left"/>
      <w:pPr>
        <w:ind w:left="1760" w:hanging="440"/>
      </w:pPr>
      <w:rPr>
        <w:rFonts w:hint="default" w:ascii="Wingdings" w:hAnsi="Wingdings"/>
      </w:rPr>
    </w:lvl>
    <w:lvl w:ilvl="4" w:tplc="0409000B" w:tentative="1">
      <w:start w:val="1"/>
      <w:numFmt w:val="bullet"/>
      <w:lvlText w:val=""/>
      <w:lvlJc w:val="left"/>
      <w:pPr>
        <w:ind w:left="2200" w:hanging="440"/>
      </w:pPr>
      <w:rPr>
        <w:rFonts w:hint="default" w:ascii="Wingdings" w:hAnsi="Wingdings"/>
      </w:rPr>
    </w:lvl>
    <w:lvl w:ilvl="5" w:tplc="0409000D" w:tentative="1">
      <w:start w:val="1"/>
      <w:numFmt w:val="bullet"/>
      <w:lvlText w:val=""/>
      <w:lvlJc w:val="left"/>
      <w:pPr>
        <w:ind w:left="2640" w:hanging="440"/>
      </w:pPr>
      <w:rPr>
        <w:rFonts w:hint="default" w:ascii="Wingdings" w:hAnsi="Wingdings"/>
      </w:rPr>
    </w:lvl>
    <w:lvl w:ilvl="6" w:tplc="04090001" w:tentative="1">
      <w:start w:val="1"/>
      <w:numFmt w:val="bullet"/>
      <w:lvlText w:val=""/>
      <w:lvlJc w:val="left"/>
      <w:pPr>
        <w:ind w:left="3080" w:hanging="440"/>
      </w:pPr>
      <w:rPr>
        <w:rFonts w:hint="default" w:ascii="Wingdings" w:hAnsi="Wingdings"/>
      </w:rPr>
    </w:lvl>
    <w:lvl w:ilvl="7" w:tplc="0409000B" w:tentative="1">
      <w:start w:val="1"/>
      <w:numFmt w:val="bullet"/>
      <w:lvlText w:val=""/>
      <w:lvlJc w:val="left"/>
      <w:pPr>
        <w:ind w:left="3520" w:hanging="440"/>
      </w:pPr>
      <w:rPr>
        <w:rFonts w:hint="default" w:ascii="Wingdings" w:hAnsi="Wingdings"/>
      </w:rPr>
    </w:lvl>
    <w:lvl w:ilvl="8" w:tplc="0409000D" w:tentative="1">
      <w:start w:val="1"/>
      <w:numFmt w:val="bullet"/>
      <w:lvlText w:val=""/>
      <w:lvlJc w:val="left"/>
      <w:pPr>
        <w:ind w:left="3960" w:hanging="440"/>
      </w:pPr>
      <w:rPr>
        <w:rFonts w:hint="default" w:ascii="Wingdings" w:hAnsi="Wingdings"/>
      </w:rPr>
    </w:lvl>
  </w:abstractNum>
  <w:abstractNum w:abstractNumId="20" w15:restartNumberingAfterBreak="0">
    <w:nsid w:val="64834C00"/>
    <w:multiLevelType w:val="multilevel"/>
    <w:tmpl w:val="E1FC3996"/>
    <w:lvl w:ilvl="0">
      <w:start w:val="1"/>
      <w:numFmt w:val="decimal"/>
      <w:pStyle w:val="10"/>
      <w:suff w:val="space"/>
      <w:lvlText w:val="%1."/>
      <w:lvlJc w:val="left"/>
      <w:pPr>
        <w:ind w:left="425" w:hanging="425"/>
      </w:pPr>
      <w:rPr>
        <w:rFonts w:hint="eastAsia"/>
      </w:rPr>
    </w:lvl>
    <w:lvl w:ilvl="1">
      <w:start w:val="1"/>
      <w:numFmt w:val="decimal"/>
      <w:pStyle w:val="2"/>
      <w:suff w:val="space"/>
      <w:lvlText w:val="%1.%2."/>
      <w:lvlJc w:val="left"/>
      <w:pPr>
        <w:ind w:left="425" w:hanging="425"/>
      </w:pPr>
      <w:rPr>
        <w:rFonts w:hint="eastAsia"/>
      </w:rPr>
    </w:lvl>
    <w:lvl w:ilvl="2">
      <w:start w:val="1"/>
      <w:numFmt w:val="decimal"/>
      <w:pStyle w:val="3"/>
      <w:suff w:val="space"/>
      <w:lvlText w:val="%1.%2.%3."/>
      <w:lvlJc w:val="left"/>
      <w:pPr>
        <w:ind w:left="425" w:hanging="425"/>
      </w:pPr>
      <w:rPr>
        <w:rFonts w:hint="eastAsia" w:ascii="BIZ UDゴシック" w:hAnsi="BIZ UDゴシック" w:eastAsia="BIZ UDゴシック"/>
      </w:rPr>
    </w:lvl>
    <w:lvl w:ilvl="3">
      <w:start w:val="1"/>
      <w:numFmt w:val="decimal"/>
      <w:pStyle w:val="4"/>
      <w:suff w:val="space"/>
      <w:lvlText w:val="%1.%2.%3.%4."/>
      <w:lvlJc w:val="left"/>
      <w:pPr>
        <w:ind w:left="425" w:hanging="425"/>
      </w:pPr>
      <w:rPr>
        <w:rFonts w:hint="eastAsia" w:ascii="BIZ UDゴシック" w:hAnsi="BIZ UDゴシック" w:eastAsia="BIZ UDゴシック"/>
      </w:rPr>
    </w:lvl>
    <w:lvl w:ilvl="4">
      <w:start w:val="1"/>
      <w:numFmt w:val="decimal"/>
      <w:pStyle w:val="5"/>
      <w:suff w:val="space"/>
      <w:lvlText w:val="%1.%2.%3.%4.%5."/>
      <w:lvlJc w:val="left"/>
      <w:pPr>
        <w:ind w:left="425" w:hanging="425"/>
      </w:pPr>
      <w:rPr>
        <w:rFonts w:hint="eastAsia"/>
      </w:rPr>
    </w:lvl>
    <w:lvl w:ilvl="5">
      <w:start w:val="1"/>
      <w:numFmt w:val="decimal"/>
      <w:suff w:val="space"/>
      <w:lvlText w:val="%1.%2.%3.%4.%5.%6."/>
      <w:lvlJc w:val="left"/>
      <w:pPr>
        <w:ind w:left="425" w:hanging="425"/>
      </w:pPr>
      <w:rPr>
        <w:rFonts w:hint="eastAsia"/>
      </w:rPr>
    </w:lvl>
    <w:lvl w:ilvl="6">
      <w:start w:val="1"/>
      <w:numFmt w:val="decimal"/>
      <w:suff w:val="space"/>
      <w:lvlText w:val="%1.%2.%3.%4.%5.%6.%7."/>
      <w:lvlJc w:val="left"/>
      <w:pPr>
        <w:ind w:left="425" w:hanging="425"/>
      </w:pPr>
      <w:rPr>
        <w:rFonts w:hint="eastAsia"/>
      </w:rPr>
    </w:lvl>
    <w:lvl w:ilvl="7">
      <w:start w:val="1"/>
      <w:numFmt w:val="decimal"/>
      <w:suff w:val="space"/>
      <w:lvlText w:val="%1.%2.%3.%4.%5.%6.%7.%8."/>
      <w:lvlJc w:val="left"/>
      <w:pPr>
        <w:ind w:left="425" w:hanging="425"/>
      </w:pPr>
      <w:rPr>
        <w:rFonts w:hint="eastAsia"/>
      </w:rPr>
    </w:lvl>
    <w:lvl w:ilvl="8">
      <w:start w:val="1"/>
      <w:numFmt w:val="decimal"/>
      <w:suff w:val="space"/>
      <w:lvlText w:val="%1.%2.%3.%4.%5.%6.%7.%8.%9."/>
      <w:lvlJc w:val="left"/>
      <w:pPr>
        <w:ind w:left="425" w:hanging="425"/>
      </w:pPr>
      <w:rPr>
        <w:rFonts w:hint="eastAsia"/>
      </w:rPr>
    </w:lvl>
  </w:abstractNum>
  <w:abstractNum w:abstractNumId="21" w15:restartNumberingAfterBreak="0">
    <w:nsid w:val="6C431A5B"/>
    <w:multiLevelType w:val="hybridMultilevel"/>
    <w:tmpl w:val="AC0AABE6"/>
    <w:lvl w:ilvl="0" w:tplc="0409000B">
      <w:start w:val="1"/>
      <w:numFmt w:val="bullet"/>
      <w:lvlText w:val=""/>
      <w:lvlJc w:val="left"/>
      <w:pPr>
        <w:ind w:left="865" w:hanging="440"/>
      </w:pPr>
      <w:rPr>
        <w:rFonts w:hint="default" w:ascii="Wingdings" w:hAnsi="Wingdings"/>
      </w:rPr>
    </w:lvl>
    <w:lvl w:ilvl="1" w:tplc="0409000B" w:tentative="1">
      <w:start w:val="1"/>
      <w:numFmt w:val="bullet"/>
      <w:lvlText w:val=""/>
      <w:lvlJc w:val="left"/>
      <w:pPr>
        <w:ind w:left="1305" w:hanging="440"/>
      </w:pPr>
      <w:rPr>
        <w:rFonts w:hint="default" w:ascii="Wingdings" w:hAnsi="Wingdings"/>
      </w:rPr>
    </w:lvl>
    <w:lvl w:ilvl="2" w:tplc="0409000D" w:tentative="1">
      <w:start w:val="1"/>
      <w:numFmt w:val="bullet"/>
      <w:lvlText w:val=""/>
      <w:lvlJc w:val="left"/>
      <w:pPr>
        <w:ind w:left="1745" w:hanging="440"/>
      </w:pPr>
      <w:rPr>
        <w:rFonts w:hint="default" w:ascii="Wingdings" w:hAnsi="Wingdings"/>
      </w:rPr>
    </w:lvl>
    <w:lvl w:ilvl="3" w:tplc="04090001" w:tentative="1">
      <w:start w:val="1"/>
      <w:numFmt w:val="bullet"/>
      <w:lvlText w:val=""/>
      <w:lvlJc w:val="left"/>
      <w:pPr>
        <w:ind w:left="2185" w:hanging="440"/>
      </w:pPr>
      <w:rPr>
        <w:rFonts w:hint="default" w:ascii="Wingdings" w:hAnsi="Wingdings"/>
      </w:rPr>
    </w:lvl>
    <w:lvl w:ilvl="4" w:tplc="0409000B" w:tentative="1">
      <w:start w:val="1"/>
      <w:numFmt w:val="bullet"/>
      <w:lvlText w:val=""/>
      <w:lvlJc w:val="left"/>
      <w:pPr>
        <w:ind w:left="2625" w:hanging="440"/>
      </w:pPr>
      <w:rPr>
        <w:rFonts w:hint="default" w:ascii="Wingdings" w:hAnsi="Wingdings"/>
      </w:rPr>
    </w:lvl>
    <w:lvl w:ilvl="5" w:tplc="0409000D" w:tentative="1">
      <w:start w:val="1"/>
      <w:numFmt w:val="bullet"/>
      <w:lvlText w:val=""/>
      <w:lvlJc w:val="left"/>
      <w:pPr>
        <w:ind w:left="3065" w:hanging="440"/>
      </w:pPr>
      <w:rPr>
        <w:rFonts w:hint="default" w:ascii="Wingdings" w:hAnsi="Wingdings"/>
      </w:rPr>
    </w:lvl>
    <w:lvl w:ilvl="6" w:tplc="04090001" w:tentative="1">
      <w:start w:val="1"/>
      <w:numFmt w:val="bullet"/>
      <w:lvlText w:val=""/>
      <w:lvlJc w:val="left"/>
      <w:pPr>
        <w:ind w:left="3505" w:hanging="440"/>
      </w:pPr>
      <w:rPr>
        <w:rFonts w:hint="default" w:ascii="Wingdings" w:hAnsi="Wingdings"/>
      </w:rPr>
    </w:lvl>
    <w:lvl w:ilvl="7" w:tplc="0409000B" w:tentative="1">
      <w:start w:val="1"/>
      <w:numFmt w:val="bullet"/>
      <w:lvlText w:val=""/>
      <w:lvlJc w:val="left"/>
      <w:pPr>
        <w:ind w:left="3945" w:hanging="440"/>
      </w:pPr>
      <w:rPr>
        <w:rFonts w:hint="default" w:ascii="Wingdings" w:hAnsi="Wingdings"/>
      </w:rPr>
    </w:lvl>
    <w:lvl w:ilvl="8" w:tplc="0409000D" w:tentative="1">
      <w:start w:val="1"/>
      <w:numFmt w:val="bullet"/>
      <w:lvlText w:val=""/>
      <w:lvlJc w:val="left"/>
      <w:pPr>
        <w:ind w:left="4385" w:hanging="440"/>
      </w:pPr>
      <w:rPr>
        <w:rFonts w:hint="default" w:ascii="Wingdings" w:hAnsi="Wingdings"/>
      </w:rPr>
    </w:lvl>
  </w:abstractNum>
  <w:abstractNum w:abstractNumId="22" w15:restartNumberingAfterBreak="0">
    <w:nsid w:val="72114417"/>
    <w:multiLevelType w:val="multilevel"/>
    <w:tmpl w:val="6524ADA0"/>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993" w:hanging="567"/>
      </w:pPr>
      <w:rPr>
        <w:rFonts w:hint="default"/>
      </w:rPr>
    </w:lvl>
    <w:lvl w:ilvl="3">
      <w:start w:val="1"/>
      <w:numFmt w:val="decimal"/>
      <w:lvlText w:val="%1.%2.%3.%4"/>
      <w:lvlJc w:val="left"/>
      <w:pPr>
        <w:ind w:left="1559" w:hanging="708"/>
      </w:pPr>
      <w:rPr>
        <w:rFonts w:hint="default"/>
      </w:rPr>
    </w:lvl>
    <w:lvl w:ilvl="4">
      <w:start w:val="1"/>
      <w:numFmt w:val="decimal"/>
      <w:lvlText w:val="%1.%2.%3.%4.%5"/>
      <w:lvlJc w:val="left"/>
      <w:pPr>
        <w:ind w:left="2126" w:hanging="850"/>
      </w:pPr>
      <w:rPr>
        <w:rFonts w:hint="default"/>
      </w:rPr>
    </w:lvl>
    <w:lvl w:ilvl="5">
      <w:start w:val="1"/>
      <w:numFmt w:val="decimal"/>
      <w:lvlText w:val="%1.%2.%3.%4.%5.%6"/>
      <w:lvlJc w:val="left"/>
      <w:pPr>
        <w:ind w:left="2835" w:hanging="1134"/>
      </w:pPr>
      <w:rPr>
        <w:rFonts w:hint="default"/>
      </w:rPr>
    </w:lvl>
    <w:lvl w:ilvl="6">
      <w:start w:val="1"/>
      <w:numFmt w:val="decimal"/>
      <w:lvlText w:val="%1.%2.%3.%4.%5.%6.%7"/>
      <w:lvlJc w:val="left"/>
      <w:pPr>
        <w:ind w:left="3402" w:hanging="1276"/>
      </w:pPr>
      <w:rPr>
        <w:rFonts w:hint="default"/>
      </w:rPr>
    </w:lvl>
    <w:lvl w:ilvl="7">
      <w:start w:val="1"/>
      <w:numFmt w:val="decimal"/>
      <w:lvlText w:val="%1.%2.%3.%4.%5.%6.%7.%8"/>
      <w:lvlJc w:val="left"/>
      <w:pPr>
        <w:ind w:left="3969" w:hanging="1418"/>
      </w:pPr>
      <w:rPr>
        <w:rFonts w:hint="default"/>
      </w:rPr>
    </w:lvl>
    <w:lvl w:ilvl="8">
      <w:start w:val="1"/>
      <w:numFmt w:val="decimal"/>
      <w:lvlText w:val="%1.%2.%3.%4.%5.%6.%7.%8.%9"/>
      <w:lvlJc w:val="left"/>
      <w:pPr>
        <w:ind w:left="4677" w:hanging="1700"/>
      </w:pPr>
      <w:rPr>
        <w:rFonts w:hint="default"/>
      </w:rPr>
    </w:lvl>
  </w:abstractNum>
  <w:abstractNum w:abstractNumId="23" w15:restartNumberingAfterBreak="0">
    <w:nsid w:val="79F05203"/>
    <w:multiLevelType w:val="hybridMultilevel"/>
    <w:tmpl w:val="8990006E"/>
    <w:lvl w:ilvl="0" w:tplc="0409000B">
      <w:start w:val="1"/>
      <w:numFmt w:val="bullet"/>
      <w:lvlText w:val=""/>
      <w:lvlJc w:val="left"/>
      <w:pPr>
        <w:ind w:left="360" w:hanging="360"/>
      </w:pPr>
      <w:rPr>
        <w:rFonts w:hint="default" w:ascii="Wingdings" w:hAnsi="Wingdings"/>
      </w:rPr>
    </w:lvl>
    <w:lvl w:ilvl="1" w:tplc="0409000B">
      <w:start w:val="1"/>
      <w:numFmt w:val="bullet"/>
      <w:lvlText w:val=""/>
      <w:lvlJc w:val="left"/>
      <w:pPr>
        <w:ind w:left="880" w:hanging="440"/>
      </w:pPr>
      <w:rPr>
        <w:rFonts w:hint="default" w:ascii="Wingdings" w:hAnsi="Wingdings"/>
      </w:rPr>
    </w:lvl>
    <w:lvl w:ilvl="2" w:tplc="0409000B">
      <w:start w:val="1"/>
      <w:numFmt w:val="bullet"/>
      <w:lvlText w:val=""/>
      <w:lvlJc w:val="left"/>
      <w:pPr>
        <w:ind w:left="1320" w:hanging="440"/>
      </w:pPr>
      <w:rPr>
        <w:rFonts w:hint="default" w:ascii="Wingdings" w:hAnsi="Wingdings"/>
      </w:rPr>
    </w:lvl>
    <w:lvl w:ilvl="3" w:tplc="0409000B">
      <w:start w:val="1"/>
      <w:numFmt w:val="bullet"/>
      <w:lvlText w:val=""/>
      <w:lvlJc w:val="left"/>
      <w:pPr>
        <w:ind w:left="1760" w:hanging="440"/>
      </w:pPr>
      <w:rPr>
        <w:rFonts w:hint="default" w:ascii="Wingdings" w:hAnsi="Wingdings"/>
      </w:rPr>
    </w:lvl>
    <w:lvl w:ilvl="4" w:tplc="0409000B" w:tentative="1">
      <w:start w:val="1"/>
      <w:numFmt w:val="bullet"/>
      <w:lvlText w:val=""/>
      <w:lvlJc w:val="left"/>
      <w:pPr>
        <w:ind w:left="2200" w:hanging="440"/>
      </w:pPr>
      <w:rPr>
        <w:rFonts w:hint="default" w:ascii="Wingdings" w:hAnsi="Wingdings"/>
      </w:rPr>
    </w:lvl>
    <w:lvl w:ilvl="5" w:tplc="0409000D" w:tentative="1">
      <w:start w:val="1"/>
      <w:numFmt w:val="bullet"/>
      <w:lvlText w:val=""/>
      <w:lvlJc w:val="left"/>
      <w:pPr>
        <w:ind w:left="2640" w:hanging="440"/>
      </w:pPr>
      <w:rPr>
        <w:rFonts w:hint="default" w:ascii="Wingdings" w:hAnsi="Wingdings"/>
      </w:rPr>
    </w:lvl>
    <w:lvl w:ilvl="6" w:tplc="04090001" w:tentative="1">
      <w:start w:val="1"/>
      <w:numFmt w:val="bullet"/>
      <w:lvlText w:val=""/>
      <w:lvlJc w:val="left"/>
      <w:pPr>
        <w:ind w:left="3080" w:hanging="440"/>
      </w:pPr>
      <w:rPr>
        <w:rFonts w:hint="default" w:ascii="Wingdings" w:hAnsi="Wingdings"/>
      </w:rPr>
    </w:lvl>
    <w:lvl w:ilvl="7" w:tplc="0409000B" w:tentative="1">
      <w:start w:val="1"/>
      <w:numFmt w:val="bullet"/>
      <w:lvlText w:val=""/>
      <w:lvlJc w:val="left"/>
      <w:pPr>
        <w:ind w:left="3520" w:hanging="440"/>
      </w:pPr>
      <w:rPr>
        <w:rFonts w:hint="default" w:ascii="Wingdings" w:hAnsi="Wingdings"/>
      </w:rPr>
    </w:lvl>
    <w:lvl w:ilvl="8" w:tplc="0409000D" w:tentative="1">
      <w:start w:val="1"/>
      <w:numFmt w:val="bullet"/>
      <w:lvlText w:val=""/>
      <w:lvlJc w:val="left"/>
      <w:pPr>
        <w:ind w:left="3960" w:hanging="440"/>
      </w:pPr>
      <w:rPr>
        <w:rFonts w:hint="default" w:ascii="Wingdings" w:hAnsi="Wingdings"/>
      </w:rPr>
    </w:lvl>
  </w:abstractNum>
  <w:abstractNum w:abstractNumId="24" w15:restartNumberingAfterBreak="0">
    <w:nsid w:val="7ADC1419"/>
    <w:multiLevelType w:val="multilevel"/>
    <w:tmpl w:val="F1F4E25C"/>
    <w:lvl w:ilvl="0">
      <w:start w:val="1"/>
      <w:numFmt w:val="bullet"/>
      <w:lvlText w:val=""/>
      <w:lvlJc w:val="left"/>
      <w:pPr>
        <w:ind w:left="425" w:hanging="425"/>
      </w:pPr>
      <w:rPr>
        <w:rFonts w:hint="default" w:ascii="Wingdings" w:hAnsi="Wingdings"/>
      </w:rPr>
    </w:lvl>
    <w:lvl w:ilvl="1">
      <w:start w:val="1"/>
      <w:numFmt w:val="bullet"/>
      <w:lvlText w:val=""/>
      <w:lvlJc w:val="left"/>
      <w:pPr>
        <w:ind w:left="865" w:hanging="440"/>
      </w:pPr>
      <w:rPr>
        <w:rFonts w:hint="default" w:ascii="Wingdings" w:hAnsi="Wingdings"/>
      </w:rPr>
    </w:lvl>
    <w:lvl w:ilvl="2">
      <w:start w:val="1"/>
      <w:numFmt w:val="decimal"/>
      <w:lvlText w:val="%1.%2.%3"/>
      <w:lvlJc w:val="left"/>
      <w:pPr>
        <w:ind w:left="1418" w:hanging="567"/>
      </w:pPr>
      <w:rPr>
        <w:rFonts w:hint="default"/>
      </w:rPr>
    </w:lvl>
    <w:lvl w:ilvl="3">
      <w:start w:val="1"/>
      <w:numFmt w:val="bullet"/>
      <w:lvlText w:val=""/>
      <w:lvlJc w:val="left"/>
      <w:pPr>
        <w:ind w:left="440" w:hanging="440"/>
      </w:pPr>
      <w:rPr>
        <w:rFonts w:hint="default" w:ascii="Wingdings" w:hAnsi="Wingdings"/>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25" w15:restartNumberingAfterBreak="0">
    <w:nsid w:val="7B8A329C"/>
    <w:multiLevelType w:val="hybridMultilevel"/>
    <w:tmpl w:val="3D0C6696"/>
    <w:lvl w:ilvl="0" w:tplc="0409000B">
      <w:start w:val="1"/>
      <w:numFmt w:val="bullet"/>
      <w:lvlText w:val=""/>
      <w:lvlJc w:val="left"/>
      <w:pPr>
        <w:ind w:left="440" w:hanging="440"/>
      </w:pPr>
      <w:rPr>
        <w:rFonts w:hint="default" w:ascii="Wingdings" w:hAnsi="Wingdings"/>
      </w:rPr>
    </w:lvl>
    <w:lvl w:ilvl="1" w:tplc="0409000B">
      <w:start w:val="1"/>
      <w:numFmt w:val="bullet"/>
      <w:lvlText w:val=""/>
      <w:lvlJc w:val="left"/>
      <w:pPr>
        <w:ind w:left="880" w:hanging="440"/>
      </w:pPr>
      <w:rPr>
        <w:rFonts w:hint="default" w:ascii="Wingdings" w:hAnsi="Wingdings"/>
      </w:rPr>
    </w:lvl>
    <w:lvl w:ilvl="2" w:tplc="0409000D" w:tentative="1">
      <w:start w:val="1"/>
      <w:numFmt w:val="bullet"/>
      <w:lvlText w:val=""/>
      <w:lvlJc w:val="left"/>
      <w:pPr>
        <w:ind w:left="1320" w:hanging="440"/>
      </w:pPr>
      <w:rPr>
        <w:rFonts w:hint="default" w:ascii="Wingdings" w:hAnsi="Wingdings"/>
      </w:rPr>
    </w:lvl>
    <w:lvl w:ilvl="3" w:tplc="04090001" w:tentative="1">
      <w:start w:val="1"/>
      <w:numFmt w:val="bullet"/>
      <w:lvlText w:val=""/>
      <w:lvlJc w:val="left"/>
      <w:pPr>
        <w:ind w:left="1760" w:hanging="440"/>
      </w:pPr>
      <w:rPr>
        <w:rFonts w:hint="default" w:ascii="Wingdings" w:hAnsi="Wingdings"/>
      </w:rPr>
    </w:lvl>
    <w:lvl w:ilvl="4" w:tplc="0409000B" w:tentative="1">
      <w:start w:val="1"/>
      <w:numFmt w:val="bullet"/>
      <w:lvlText w:val=""/>
      <w:lvlJc w:val="left"/>
      <w:pPr>
        <w:ind w:left="2200" w:hanging="440"/>
      </w:pPr>
      <w:rPr>
        <w:rFonts w:hint="default" w:ascii="Wingdings" w:hAnsi="Wingdings"/>
      </w:rPr>
    </w:lvl>
    <w:lvl w:ilvl="5" w:tplc="0409000D" w:tentative="1">
      <w:start w:val="1"/>
      <w:numFmt w:val="bullet"/>
      <w:lvlText w:val=""/>
      <w:lvlJc w:val="left"/>
      <w:pPr>
        <w:ind w:left="2640" w:hanging="440"/>
      </w:pPr>
      <w:rPr>
        <w:rFonts w:hint="default" w:ascii="Wingdings" w:hAnsi="Wingdings"/>
      </w:rPr>
    </w:lvl>
    <w:lvl w:ilvl="6" w:tplc="04090001" w:tentative="1">
      <w:start w:val="1"/>
      <w:numFmt w:val="bullet"/>
      <w:lvlText w:val=""/>
      <w:lvlJc w:val="left"/>
      <w:pPr>
        <w:ind w:left="3080" w:hanging="440"/>
      </w:pPr>
      <w:rPr>
        <w:rFonts w:hint="default" w:ascii="Wingdings" w:hAnsi="Wingdings"/>
      </w:rPr>
    </w:lvl>
    <w:lvl w:ilvl="7" w:tplc="0409000B" w:tentative="1">
      <w:start w:val="1"/>
      <w:numFmt w:val="bullet"/>
      <w:lvlText w:val=""/>
      <w:lvlJc w:val="left"/>
      <w:pPr>
        <w:ind w:left="3520" w:hanging="440"/>
      </w:pPr>
      <w:rPr>
        <w:rFonts w:hint="default" w:ascii="Wingdings" w:hAnsi="Wingdings"/>
      </w:rPr>
    </w:lvl>
    <w:lvl w:ilvl="8" w:tplc="0409000D" w:tentative="1">
      <w:start w:val="1"/>
      <w:numFmt w:val="bullet"/>
      <w:lvlText w:val=""/>
      <w:lvlJc w:val="left"/>
      <w:pPr>
        <w:ind w:left="3960" w:hanging="440"/>
      </w:pPr>
      <w:rPr>
        <w:rFonts w:hint="default" w:ascii="Wingdings" w:hAnsi="Wingdings"/>
      </w:rPr>
    </w:lvl>
  </w:abstractNum>
  <w:abstractNum w:abstractNumId="26" w15:restartNumberingAfterBreak="0">
    <w:nsid w:val="7CCD1ED9"/>
    <w:multiLevelType w:val="multilevel"/>
    <w:tmpl w:val="416EAC74"/>
    <w:lvl w:ilvl="0">
      <w:start w:val="1"/>
      <w:numFmt w:val="bullet"/>
      <w:lvlText w:val=""/>
      <w:lvlJc w:val="left"/>
      <w:pPr>
        <w:tabs>
          <w:tab w:val="num" w:pos="785"/>
        </w:tabs>
        <w:ind w:left="785" w:hanging="360"/>
      </w:pPr>
      <w:rPr>
        <w:rFonts w:hint="default" w:ascii="Wingdings" w:hAnsi="Wingdings"/>
        <w:sz w:val="20"/>
      </w:rPr>
    </w:lvl>
    <w:lvl w:ilvl="1">
      <w:start w:val="1"/>
      <w:numFmt w:val="bullet"/>
      <w:lvlText w:val=""/>
      <w:lvlJc w:val="left"/>
      <w:pPr>
        <w:ind w:left="1585" w:hanging="440"/>
      </w:pPr>
      <w:rPr>
        <w:rFonts w:hint="default" w:ascii="Wingdings" w:hAnsi="Wingdings"/>
      </w:rPr>
    </w:lvl>
    <w:lvl w:ilvl="2" w:tentative="1">
      <w:start w:val="1"/>
      <w:numFmt w:val="bullet"/>
      <w:lvlText w:val=""/>
      <w:lvlJc w:val="left"/>
      <w:pPr>
        <w:tabs>
          <w:tab w:val="num" w:pos="2225"/>
        </w:tabs>
        <w:ind w:left="2225" w:hanging="360"/>
      </w:pPr>
      <w:rPr>
        <w:rFonts w:hint="default" w:ascii="Wingdings" w:hAnsi="Wingdings"/>
        <w:sz w:val="20"/>
      </w:rPr>
    </w:lvl>
    <w:lvl w:ilvl="3" w:tentative="1">
      <w:start w:val="1"/>
      <w:numFmt w:val="bullet"/>
      <w:lvlText w:val=""/>
      <w:lvlJc w:val="left"/>
      <w:pPr>
        <w:tabs>
          <w:tab w:val="num" w:pos="2945"/>
        </w:tabs>
        <w:ind w:left="2945" w:hanging="360"/>
      </w:pPr>
      <w:rPr>
        <w:rFonts w:hint="default" w:ascii="Wingdings" w:hAnsi="Wingdings"/>
        <w:sz w:val="20"/>
      </w:rPr>
    </w:lvl>
    <w:lvl w:ilvl="4" w:tentative="1">
      <w:start w:val="1"/>
      <w:numFmt w:val="bullet"/>
      <w:lvlText w:val=""/>
      <w:lvlJc w:val="left"/>
      <w:pPr>
        <w:tabs>
          <w:tab w:val="num" w:pos="3665"/>
        </w:tabs>
        <w:ind w:left="3665" w:hanging="360"/>
      </w:pPr>
      <w:rPr>
        <w:rFonts w:hint="default" w:ascii="Wingdings" w:hAnsi="Wingdings"/>
        <w:sz w:val="20"/>
      </w:rPr>
    </w:lvl>
    <w:lvl w:ilvl="5" w:tentative="1">
      <w:start w:val="1"/>
      <w:numFmt w:val="bullet"/>
      <w:lvlText w:val=""/>
      <w:lvlJc w:val="left"/>
      <w:pPr>
        <w:tabs>
          <w:tab w:val="num" w:pos="4385"/>
        </w:tabs>
        <w:ind w:left="4385" w:hanging="360"/>
      </w:pPr>
      <w:rPr>
        <w:rFonts w:hint="default" w:ascii="Wingdings" w:hAnsi="Wingdings"/>
        <w:sz w:val="20"/>
      </w:rPr>
    </w:lvl>
    <w:lvl w:ilvl="6" w:tentative="1">
      <w:start w:val="1"/>
      <w:numFmt w:val="bullet"/>
      <w:lvlText w:val=""/>
      <w:lvlJc w:val="left"/>
      <w:pPr>
        <w:tabs>
          <w:tab w:val="num" w:pos="5105"/>
        </w:tabs>
        <w:ind w:left="5105" w:hanging="360"/>
      </w:pPr>
      <w:rPr>
        <w:rFonts w:hint="default" w:ascii="Wingdings" w:hAnsi="Wingdings"/>
        <w:sz w:val="20"/>
      </w:rPr>
    </w:lvl>
    <w:lvl w:ilvl="7" w:tentative="1">
      <w:start w:val="1"/>
      <w:numFmt w:val="bullet"/>
      <w:lvlText w:val=""/>
      <w:lvlJc w:val="left"/>
      <w:pPr>
        <w:tabs>
          <w:tab w:val="num" w:pos="5825"/>
        </w:tabs>
        <w:ind w:left="5825" w:hanging="360"/>
      </w:pPr>
      <w:rPr>
        <w:rFonts w:hint="default" w:ascii="Wingdings" w:hAnsi="Wingdings"/>
        <w:sz w:val="20"/>
      </w:rPr>
    </w:lvl>
    <w:lvl w:ilvl="8" w:tentative="1">
      <w:start w:val="1"/>
      <w:numFmt w:val="bullet"/>
      <w:lvlText w:val=""/>
      <w:lvlJc w:val="left"/>
      <w:pPr>
        <w:tabs>
          <w:tab w:val="num" w:pos="6545"/>
        </w:tabs>
        <w:ind w:left="6545" w:hanging="360"/>
      </w:pPr>
      <w:rPr>
        <w:rFonts w:hint="default" w:ascii="Wingdings" w:hAnsi="Wingdings"/>
        <w:sz w:val="20"/>
      </w:rPr>
    </w:lvl>
  </w:abstractNum>
  <w:num w:numId="1" w16cid:durableId="267127065">
    <w:abstractNumId w:val="6"/>
  </w:num>
  <w:num w:numId="2" w16cid:durableId="165440818">
    <w:abstractNumId w:val="19"/>
  </w:num>
  <w:num w:numId="3" w16cid:durableId="181820051">
    <w:abstractNumId w:val="23"/>
  </w:num>
  <w:num w:numId="4" w16cid:durableId="921256915">
    <w:abstractNumId w:val="9"/>
  </w:num>
  <w:num w:numId="5" w16cid:durableId="1572084632">
    <w:abstractNumId w:val="17"/>
  </w:num>
  <w:num w:numId="6" w16cid:durableId="1040738173">
    <w:abstractNumId w:val="25"/>
  </w:num>
  <w:num w:numId="7" w16cid:durableId="155148477">
    <w:abstractNumId w:val="22"/>
  </w:num>
  <w:num w:numId="8" w16cid:durableId="645475931">
    <w:abstractNumId w:val="18"/>
  </w:num>
  <w:num w:numId="9" w16cid:durableId="2046909156">
    <w:abstractNumId w:val="7"/>
  </w:num>
  <w:num w:numId="10" w16cid:durableId="1274633194">
    <w:abstractNumId w:val="24"/>
  </w:num>
  <w:num w:numId="11" w16cid:durableId="657459935">
    <w:abstractNumId w:val="10"/>
  </w:num>
  <w:num w:numId="12" w16cid:durableId="1417359787">
    <w:abstractNumId w:val="8"/>
  </w:num>
  <w:num w:numId="13" w16cid:durableId="1651446389">
    <w:abstractNumId w:val="26"/>
  </w:num>
  <w:num w:numId="14" w16cid:durableId="1073163295">
    <w:abstractNumId w:val="16"/>
  </w:num>
  <w:num w:numId="15" w16cid:durableId="1405713612">
    <w:abstractNumId w:val="20"/>
  </w:num>
  <w:num w:numId="16" w16cid:durableId="1769233598">
    <w:abstractNumId w:val="4"/>
  </w:num>
  <w:num w:numId="17" w16cid:durableId="1370762143">
    <w:abstractNumId w:val="5"/>
  </w:num>
  <w:num w:numId="18" w16cid:durableId="755324752">
    <w:abstractNumId w:val="21"/>
  </w:num>
  <w:num w:numId="19" w16cid:durableId="2023968444">
    <w:abstractNumId w:val="14"/>
  </w:num>
  <w:num w:numId="20" w16cid:durableId="386226686">
    <w:abstractNumId w:val="13"/>
  </w:num>
  <w:num w:numId="21" w16cid:durableId="887376235">
    <w:abstractNumId w:val="15"/>
  </w:num>
  <w:num w:numId="22" w16cid:durableId="1381855106">
    <w:abstractNumId w:val="2"/>
  </w:num>
  <w:num w:numId="23" w16cid:durableId="1084494402">
    <w:abstractNumId w:val="3"/>
  </w:num>
  <w:num w:numId="24" w16cid:durableId="1800881836">
    <w:abstractNumId w:val="1"/>
  </w:num>
  <w:num w:numId="25" w16cid:durableId="2049641176">
    <w:abstractNumId w:val="12"/>
  </w:num>
  <w:num w:numId="26" w16cid:durableId="1925719029">
    <w:abstractNumId w:val="11"/>
  </w:num>
  <w:num w:numId="27" w16cid:durableId="816265796">
    <w:abstractNumId w:val="0"/>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Kazuya Kato">
    <w15:presenceInfo w15:providerId="AD" w15:userId="S::10431479@003.fujifilm.com::f4d3e765-c899-4a0c-aa54-fd46bc90b3f0"/>
  </w15:person>
  <w15:person w15:author="Dai Nagashima">
    <w15:presenceInfo w15:providerId="AD" w15:userId="S::12811008@003.fujifilm.com::8dbb97d2-6c9f-45fb-b884-9fa5ce63615f"/>
  </w15:person>
  <w15:person w15:author="Kazuma Mita">
    <w15:presenceInfo w15:providerId="AD" w15:userId="S::12811066@003.fujifilm.com::954b4f21-35d5-4ee8-8248-16e44077e0aa"/>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00"/>
  <w:bordersDoNotSurroundHeader/>
  <w:bordersDoNotSurroundFooter/>
  <w:trackRevisions w:val="true"/>
  <w:defaultTabStop w:val="840"/>
  <w:drawingGridHorizontalSpacing w:val="142"/>
  <w:drawingGridVerticalSpacing w:val="11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848"/>
    <w:rsid w:val="000006AB"/>
    <w:rsid w:val="00000728"/>
    <w:rsid w:val="0000108C"/>
    <w:rsid w:val="00001860"/>
    <w:rsid w:val="000029D6"/>
    <w:rsid w:val="00003502"/>
    <w:rsid w:val="00003679"/>
    <w:rsid w:val="00003701"/>
    <w:rsid w:val="00003B67"/>
    <w:rsid w:val="00003F8B"/>
    <w:rsid w:val="00004666"/>
    <w:rsid w:val="00005397"/>
    <w:rsid w:val="00007BDC"/>
    <w:rsid w:val="00010F55"/>
    <w:rsid w:val="00011BDB"/>
    <w:rsid w:val="00012155"/>
    <w:rsid w:val="00012855"/>
    <w:rsid w:val="00013A65"/>
    <w:rsid w:val="00013B9C"/>
    <w:rsid w:val="000160EB"/>
    <w:rsid w:val="00016AA0"/>
    <w:rsid w:val="00023674"/>
    <w:rsid w:val="00025D2E"/>
    <w:rsid w:val="00026A20"/>
    <w:rsid w:val="00030B4F"/>
    <w:rsid w:val="000318F1"/>
    <w:rsid w:val="0003362A"/>
    <w:rsid w:val="00035267"/>
    <w:rsid w:val="00036B18"/>
    <w:rsid w:val="00036F6D"/>
    <w:rsid w:val="00041F4D"/>
    <w:rsid w:val="00044F9C"/>
    <w:rsid w:val="000463D9"/>
    <w:rsid w:val="000463FE"/>
    <w:rsid w:val="00046867"/>
    <w:rsid w:val="000509BC"/>
    <w:rsid w:val="00051183"/>
    <w:rsid w:val="000515F4"/>
    <w:rsid w:val="00051BF0"/>
    <w:rsid w:val="00053A17"/>
    <w:rsid w:val="00053D1B"/>
    <w:rsid w:val="00053E18"/>
    <w:rsid w:val="00055813"/>
    <w:rsid w:val="00055CE8"/>
    <w:rsid w:val="00056B93"/>
    <w:rsid w:val="0006041F"/>
    <w:rsid w:val="00060AFE"/>
    <w:rsid w:val="000612F8"/>
    <w:rsid w:val="000613FC"/>
    <w:rsid w:val="00061426"/>
    <w:rsid w:val="000623FA"/>
    <w:rsid w:val="00063239"/>
    <w:rsid w:val="00063A6F"/>
    <w:rsid w:val="00063E7A"/>
    <w:rsid w:val="000663D9"/>
    <w:rsid w:val="000667DB"/>
    <w:rsid w:val="00066EBA"/>
    <w:rsid w:val="0007008A"/>
    <w:rsid w:val="00071283"/>
    <w:rsid w:val="000740C6"/>
    <w:rsid w:val="00074114"/>
    <w:rsid w:val="00075DE4"/>
    <w:rsid w:val="00075FC1"/>
    <w:rsid w:val="00076A56"/>
    <w:rsid w:val="00076A5F"/>
    <w:rsid w:val="00077C67"/>
    <w:rsid w:val="0008104D"/>
    <w:rsid w:val="00084594"/>
    <w:rsid w:val="00084C37"/>
    <w:rsid w:val="00084E30"/>
    <w:rsid w:val="000854ED"/>
    <w:rsid w:val="000872A8"/>
    <w:rsid w:val="000874AE"/>
    <w:rsid w:val="000909CB"/>
    <w:rsid w:val="00091ADB"/>
    <w:rsid w:val="00093CEF"/>
    <w:rsid w:val="00094F82"/>
    <w:rsid w:val="000973E3"/>
    <w:rsid w:val="00097770"/>
    <w:rsid w:val="000A1E51"/>
    <w:rsid w:val="000A2E6A"/>
    <w:rsid w:val="000A3165"/>
    <w:rsid w:val="000A4F5C"/>
    <w:rsid w:val="000A52EF"/>
    <w:rsid w:val="000A5F87"/>
    <w:rsid w:val="000A6800"/>
    <w:rsid w:val="000A7541"/>
    <w:rsid w:val="000A7849"/>
    <w:rsid w:val="000A7E41"/>
    <w:rsid w:val="000B0AE6"/>
    <w:rsid w:val="000B25E8"/>
    <w:rsid w:val="000B3179"/>
    <w:rsid w:val="000B39FD"/>
    <w:rsid w:val="000B492B"/>
    <w:rsid w:val="000B50A6"/>
    <w:rsid w:val="000B71C1"/>
    <w:rsid w:val="000B7E27"/>
    <w:rsid w:val="000C1636"/>
    <w:rsid w:val="000C1AA0"/>
    <w:rsid w:val="000C4138"/>
    <w:rsid w:val="000C7963"/>
    <w:rsid w:val="000D02DE"/>
    <w:rsid w:val="000D08AB"/>
    <w:rsid w:val="000D206D"/>
    <w:rsid w:val="000D25E9"/>
    <w:rsid w:val="000D2A3E"/>
    <w:rsid w:val="000D5528"/>
    <w:rsid w:val="000D58D1"/>
    <w:rsid w:val="000E0557"/>
    <w:rsid w:val="000E5469"/>
    <w:rsid w:val="000E5BB7"/>
    <w:rsid w:val="000E6855"/>
    <w:rsid w:val="000E68A8"/>
    <w:rsid w:val="000E6C36"/>
    <w:rsid w:val="000E6EAC"/>
    <w:rsid w:val="000F09D5"/>
    <w:rsid w:val="000F1261"/>
    <w:rsid w:val="000F12C5"/>
    <w:rsid w:val="000F1A9B"/>
    <w:rsid w:val="000F2C86"/>
    <w:rsid w:val="000F3682"/>
    <w:rsid w:val="000F4809"/>
    <w:rsid w:val="000F4EDF"/>
    <w:rsid w:val="000F691A"/>
    <w:rsid w:val="000F6D2D"/>
    <w:rsid w:val="0010047E"/>
    <w:rsid w:val="00100E02"/>
    <w:rsid w:val="00101399"/>
    <w:rsid w:val="00101707"/>
    <w:rsid w:val="00101A4E"/>
    <w:rsid w:val="00101BF4"/>
    <w:rsid w:val="0010225A"/>
    <w:rsid w:val="00102A37"/>
    <w:rsid w:val="0010396E"/>
    <w:rsid w:val="00104046"/>
    <w:rsid w:val="00105E07"/>
    <w:rsid w:val="001069F5"/>
    <w:rsid w:val="00107C1E"/>
    <w:rsid w:val="00107ECE"/>
    <w:rsid w:val="001101D6"/>
    <w:rsid w:val="00110420"/>
    <w:rsid w:val="00111E0B"/>
    <w:rsid w:val="001136D0"/>
    <w:rsid w:val="00113E4C"/>
    <w:rsid w:val="001153EC"/>
    <w:rsid w:val="001156CD"/>
    <w:rsid w:val="0011630A"/>
    <w:rsid w:val="00122762"/>
    <w:rsid w:val="001230B8"/>
    <w:rsid w:val="00123DC2"/>
    <w:rsid w:val="00125D81"/>
    <w:rsid w:val="001270F7"/>
    <w:rsid w:val="001272D3"/>
    <w:rsid w:val="00127724"/>
    <w:rsid w:val="00127C8B"/>
    <w:rsid w:val="001305FA"/>
    <w:rsid w:val="00131901"/>
    <w:rsid w:val="00131C7E"/>
    <w:rsid w:val="001334DA"/>
    <w:rsid w:val="0013383D"/>
    <w:rsid w:val="001347B6"/>
    <w:rsid w:val="00134DD4"/>
    <w:rsid w:val="001357B3"/>
    <w:rsid w:val="00135E33"/>
    <w:rsid w:val="001401D5"/>
    <w:rsid w:val="0014260B"/>
    <w:rsid w:val="00142F45"/>
    <w:rsid w:val="001430DC"/>
    <w:rsid w:val="00143980"/>
    <w:rsid w:val="00143AA2"/>
    <w:rsid w:val="00144866"/>
    <w:rsid w:val="00150BBF"/>
    <w:rsid w:val="00150C1A"/>
    <w:rsid w:val="00151543"/>
    <w:rsid w:val="001526A2"/>
    <w:rsid w:val="00152F32"/>
    <w:rsid w:val="001530EE"/>
    <w:rsid w:val="0015440B"/>
    <w:rsid w:val="00155F5C"/>
    <w:rsid w:val="00156113"/>
    <w:rsid w:val="00156141"/>
    <w:rsid w:val="001602D2"/>
    <w:rsid w:val="00160AE9"/>
    <w:rsid w:val="00160D55"/>
    <w:rsid w:val="001618E9"/>
    <w:rsid w:val="001619B7"/>
    <w:rsid w:val="00161FCF"/>
    <w:rsid w:val="00162028"/>
    <w:rsid w:val="00162351"/>
    <w:rsid w:val="0016324F"/>
    <w:rsid w:val="001636B5"/>
    <w:rsid w:val="0016426E"/>
    <w:rsid w:val="001643C4"/>
    <w:rsid w:val="001652A5"/>
    <w:rsid w:val="001668A4"/>
    <w:rsid w:val="001710AE"/>
    <w:rsid w:val="00172A84"/>
    <w:rsid w:val="00173A61"/>
    <w:rsid w:val="00177D63"/>
    <w:rsid w:val="00180D91"/>
    <w:rsid w:val="0018365C"/>
    <w:rsid w:val="00183DE7"/>
    <w:rsid w:val="00184673"/>
    <w:rsid w:val="0018592E"/>
    <w:rsid w:val="001861EF"/>
    <w:rsid w:val="0018685B"/>
    <w:rsid w:val="0018762E"/>
    <w:rsid w:val="00187B29"/>
    <w:rsid w:val="001902EE"/>
    <w:rsid w:val="001908BB"/>
    <w:rsid w:val="001914E6"/>
    <w:rsid w:val="00191BC4"/>
    <w:rsid w:val="001925F2"/>
    <w:rsid w:val="001925FC"/>
    <w:rsid w:val="001926E0"/>
    <w:rsid w:val="0019375F"/>
    <w:rsid w:val="0019423F"/>
    <w:rsid w:val="001954CC"/>
    <w:rsid w:val="00195AE3"/>
    <w:rsid w:val="001963DF"/>
    <w:rsid w:val="0019749C"/>
    <w:rsid w:val="001A0018"/>
    <w:rsid w:val="001A1726"/>
    <w:rsid w:val="001A2C2D"/>
    <w:rsid w:val="001A3362"/>
    <w:rsid w:val="001A3380"/>
    <w:rsid w:val="001A6B02"/>
    <w:rsid w:val="001A6E94"/>
    <w:rsid w:val="001A7669"/>
    <w:rsid w:val="001A7767"/>
    <w:rsid w:val="001B185F"/>
    <w:rsid w:val="001B3848"/>
    <w:rsid w:val="001B3A67"/>
    <w:rsid w:val="001B3F92"/>
    <w:rsid w:val="001B4489"/>
    <w:rsid w:val="001B46EF"/>
    <w:rsid w:val="001B5AA5"/>
    <w:rsid w:val="001C0116"/>
    <w:rsid w:val="001C20FC"/>
    <w:rsid w:val="001C29FB"/>
    <w:rsid w:val="001C4D45"/>
    <w:rsid w:val="001C5B09"/>
    <w:rsid w:val="001C646B"/>
    <w:rsid w:val="001C6F94"/>
    <w:rsid w:val="001C733F"/>
    <w:rsid w:val="001C7696"/>
    <w:rsid w:val="001D0392"/>
    <w:rsid w:val="001D1331"/>
    <w:rsid w:val="001D20D6"/>
    <w:rsid w:val="001D2FC5"/>
    <w:rsid w:val="001D3525"/>
    <w:rsid w:val="001D5312"/>
    <w:rsid w:val="001D6D73"/>
    <w:rsid w:val="001D7536"/>
    <w:rsid w:val="001E04C8"/>
    <w:rsid w:val="001E04EA"/>
    <w:rsid w:val="001E192F"/>
    <w:rsid w:val="001E22F1"/>
    <w:rsid w:val="001E62B0"/>
    <w:rsid w:val="001E6C2D"/>
    <w:rsid w:val="001E7A76"/>
    <w:rsid w:val="001F0CD2"/>
    <w:rsid w:val="001F25F3"/>
    <w:rsid w:val="001F2D2E"/>
    <w:rsid w:val="001F34E4"/>
    <w:rsid w:val="001F49C9"/>
    <w:rsid w:val="001F555D"/>
    <w:rsid w:val="001F6288"/>
    <w:rsid w:val="001F7113"/>
    <w:rsid w:val="00200212"/>
    <w:rsid w:val="00200FA9"/>
    <w:rsid w:val="002024AD"/>
    <w:rsid w:val="00203997"/>
    <w:rsid w:val="0021011C"/>
    <w:rsid w:val="00210665"/>
    <w:rsid w:val="00212D12"/>
    <w:rsid w:val="00213F10"/>
    <w:rsid w:val="00214CAA"/>
    <w:rsid w:val="00215569"/>
    <w:rsid w:val="002158B8"/>
    <w:rsid w:val="00216160"/>
    <w:rsid w:val="00222079"/>
    <w:rsid w:val="00223840"/>
    <w:rsid w:val="0022428C"/>
    <w:rsid w:val="00225BE6"/>
    <w:rsid w:val="00225E0A"/>
    <w:rsid w:val="00226E05"/>
    <w:rsid w:val="00227ED8"/>
    <w:rsid w:val="00231B2D"/>
    <w:rsid w:val="00231DBD"/>
    <w:rsid w:val="00232846"/>
    <w:rsid w:val="00233CA4"/>
    <w:rsid w:val="00234971"/>
    <w:rsid w:val="00234E19"/>
    <w:rsid w:val="0023576F"/>
    <w:rsid w:val="00235BF2"/>
    <w:rsid w:val="00236FBB"/>
    <w:rsid w:val="002377D4"/>
    <w:rsid w:val="00240DB9"/>
    <w:rsid w:val="002413A4"/>
    <w:rsid w:val="0024142F"/>
    <w:rsid w:val="00242EFA"/>
    <w:rsid w:val="0024314D"/>
    <w:rsid w:val="002431EB"/>
    <w:rsid w:val="002444C7"/>
    <w:rsid w:val="0024520C"/>
    <w:rsid w:val="002467B9"/>
    <w:rsid w:val="00251E05"/>
    <w:rsid w:val="00251E10"/>
    <w:rsid w:val="0025220C"/>
    <w:rsid w:val="002525A7"/>
    <w:rsid w:val="00252AF5"/>
    <w:rsid w:val="00253F1F"/>
    <w:rsid w:val="002558A6"/>
    <w:rsid w:val="002572D8"/>
    <w:rsid w:val="00257F97"/>
    <w:rsid w:val="00261C7D"/>
    <w:rsid w:val="00262EA8"/>
    <w:rsid w:val="002630F1"/>
    <w:rsid w:val="00263A37"/>
    <w:rsid w:val="0026451E"/>
    <w:rsid w:val="002662B2"/>
    <w:rsid w:val="002664AC"/>
    <w:rsid w:val="00266EE9"/>
    <w:rsid w:val="00270F93"/>
    <w:rsid w:val="0027125C"/>
    <w:rsid w:val="00271A54"/>
    <w:rsid w:val="00271BF6"/>
    <w:rsid w:val="002724F7"/>
    <w:rsid w:val="0027281E"/>
    <w:rsid w:val="002745DD"/>
    <w:rsid w:val="00275A39"/>
    <w:rsid w:val="00276AB2"/>
    <w:rsid w:val="00276CB0"/>
    <w:rsid w:val="00277337"/>
    <w:rsid w:val="00280993"/>
    <w:rsid w:val="0028236B"/>
    <w:rsid w:val="0028322C"/>
    <w:rsid w:val="0028580D"/>
    <w:rsid w:val="002860B9"/>
    <w:rsid w:val="00286F2D"/>
    <w:rsid w:val="002875C8"/>
    <w:rsid w:val="00290773"/>
    <w:rsid w:val="00291127"/>
    <w:rsid w:val="00291141"/>
    <w:rsid w:val="00293C86"/>
    <w:rsid w:val="00294422"/>
    <w:rsid w:val="00294DA4"/>
    <w:rsid w:val="00295035"/>
    <w:rsid w:val="00295BC8"/>
    <w:rsid w:val="00295DBF"/>
    <w:rsid w:val="00296733"/>
    <w:rsid w:val="002968BB"/>
    <w:rsid w:val="00297141"/>
    <w:rsid w:val="002A1123"/>
    <w:rsid w:val="002A1811"/>
    <w:rsid w:val="002A5245"/>
    <w:rsid w:val="002A7336"/>
    <w:rsid w:val="002A7C5F"/>
    <w:rsid w:val="002B0566"/>
    <w:rsid w:val="002B21EE"/>
    <w:rsid w:val="002B3639"/>
    <w:rsid w:val="002B40B7"/>
    <w:rsid w:val="002B42F5"/>
    <w:rsid w:val="002B663C"/>
    <w:rsid w:val="002B7B9E"/>
    <w:rsid w:val="002C15D9"/>
    <w:rsid w:val="002C16EE"/>
    <w:rsid w:val="002C1838"/>
    <w:rsid w:val="002C2299"/>
    <w:rsid w:val="002C2317"/>
    <w:rsid w:val="002C38D3"/>
    <w:rsid w:val="002C57CE"/>
    <w:rsid w:val="002C6D88"/>
    <w:rsid w:val="002C7DB6"/>
    <w:rsid w:val="002D5165"/>
    <w:rsid w:val="002D63C2"/>
    <w:rsid w:val="002E047C"/>
    <w:rsid w:val="002E05A0"/>
    <w:rsid w:val="002E08FA"/>
    <w:rsid w:val="002E10B2"/>
    <w:rsid w:val="002E3070"/>
    <w:rsid w:val="002E759B"/>
    <w:rsid w:val="002E7761"/>
    <w:rsid w:val="002E7948"/>
    <w:rsid w:val="002E7B28"/>
    <w:rsid w:val="002F008C"/>
    <w:rsid w:val="002F0B7F"/>
    <w:rsid w:val="002F0E8D"/>
    <w:rsid w:val="002F10CB"/>
    <w:rsid w:val="002F1BEC"/>
    <w:rsid w:val="002F2BAF"/>
    <w:rsid w:val="002F3923"/>
    <w:rsid w:val="002F579C"/>
    <w:rsid w:val="002F661F"/>
    <w:rsid w:val="002F7A30"/>
    <w:rsid w:val="00300BE9"/>
    <w:rsid w:val="00301DC1"/>
    <w:rsid w:val="00301F83"/>
    <w:rsid w:val="00302AC6"/>
    <w:rsid w:val="0030323E"/>
    <w:rsid w:val="003062F4"/>
    <w:rsid w:val="00306788"/>
    <w:rsid w:val="00306A4F"/>
    <w:rsid w:val="00307D99"/>
    <w:rsid w:val="00311449"/>
    <w:rsid w:val="00314491"/>
    <w:rsid w:val="00315627"/>
    <w:rsid w:val="003158B5"/>
    <w:rsid w:val="00316535"/>
    <w:rsid w:val="00320119"/>
    <w:rsid w:val="00321854"/>
    <w:rsid w:val="00322CB4"/>
    <w:rsid w:val="00322D9F"/>
    <w:rsid w:val="00331A5B"/>
    <w:rsid w:val="003320B1"/>
    <w:rsid w:val="00333391"/>
    <w:rsid w:val="00333CCD"/>
    <w:rsid w:val="00334B7C"/>
    <w:rsid w:val="00334BEB"/>
    <w:rsid w:val="00336AAA"/>
    <w:rsid w:val="00337120"/>
    <w:rsid w:val="003409B0"/>
    <w:rsid w:val="00340B33"/>
    <w:rsid w:val="00341E5C"/>
    <w:rsid w:val="00342A03"/>
    <w:rsid w:val="00342E33"/>
    <w:rsid w:val="003438DF"/>
    <w:rsid w:val="00343C4D"/>
    <w:rsid w:val="00345CD9"/>
    <w:rsid w:val="00347A23"/>
    <w:rsid w:val="00350893"/>
    <w:rsid w:val="00355850"/>
    <w:rsid w:val="003559B1"/>
    <w:rsid w:val="00360437"/>
    <w:rsid w:val="00360545"/>
    <w:rsid w:val="003606B7"/>
    <w:rsid w:val="00361326"/>
    <w:rsid w:val="00362495"/>
    <w:rsid w:val="00366308"/>
    <w:rsid w:val="0037283A"/>
    <w:rsid w:val="00372AC7"/>
    <w:rsid w:val="0037346A"/>
    <w:rsid w:val="00373A3E"/>
    <w:rsid w:val="00374B8A"/>
    <w:rsid w:val="00375462"/>
    <w:rsid w:val="003762FE"/>
    <w:rsid w:val="00377B33"/>
    <w:rsid w:val="00382189"/>
    <w:rsid w:val="003833F4"/>
    <w:rsid w:val="003836D9"/>
    <w:rsid w:val="0038448E"/>
    <w:rsid w:val="0038456E"/>
    <w:rsid w:val="003846AD"/>
    <w:rsid w:val="003852B0"/>
    <w:rsid w:val="00386052"/>
    <w:rsid w:val="00386DED"/>
    <w:rsid w:val="00386EF1"/>
    <w:rsid w:val="003876C3"/>
    <w:rsid w:val="00391289"/>
    <w:rsid w:val="003912CE"/>
    <w:rsid w:val="003913B9"/>
    <w:rsid w:val="00392F3F"/>
    <w:rsid w:val="00395720"/>
    <w:rsid w:val="00397439"/>
    <w:rsid w:val="003A22B0"/>
    <w:rsid w:val="003A3BE6"/>
    <w:rsid w:val="003A5EE9"/>
    <w:rsid w:val="003A7A9A"/>
    <w:rsid w:val="003A7C63"/>
    <w:rsid w:val="003B0159"/>
    <w:rsid w:val="003B02F9"/>
    <w:rsid w:val="003B3B80"/>
    <w:rsid w:val="003B424D"/>
    <w:rsid w:val="003B430A"/>
    <w:rsid w:val="003B4542"/>
    <w:rsid w:val="003B7F8E"/>
    <w:rsid w:val="003C07FE"/>
    <w:rsid w:val="003C10FC"/>
    <w:rsid w:val="003C15C9"/>
    <w:rsid w:val="003C1C66"/>
    <w:rsid w:val="003C1D6E"/>
    <w:rsid w:val="003C3841"/>
    <w:rsid w:val="003C7E85"/>
    <w:rsid w:val="003D0ABE"/>
    <w:rsid w:val="003D0DA1"/>
    <w:rsid w:val="003D23E2"/>
    <w:rsid w:val="003D2847"/>
    <w:rsid w:val="003D2B67"/>
    <w:rsid w:val="003D2BB2"/>
    <w:rsid w:val="003D2E17"/>
    <w:rsid w:val="003D36A3"/>
    <w:rsid w:val="003D3F0B"/>
    <w:rsid w:val="003D4222"/>
    <w:rsid w:val="003D44AC"/>
    <w:rsid w:val="003D4D7B"/>
    <w:rsid w:val="003D58C6"/>
    <w:rsid w:val="003D767C"/>
    <w:rsid w:val="003D7D40"/>
    <w:rsid w:val="003E0717"/>
    <w:rsid w:val="003E425A"/>
    <w:rsid w:val="003E4631"/>
    <w:rsid w:val="003E57C3"/>
    <w:rsid w:val="003E5AFA"/>
    <w:rsid w:val="003E69DC"/>
    <w:rsid w:val="003E7CD5"/>
    <w:rsid w:val="003E7D40"/>
    <w:rsid w:val="003F00C1"/>
    <w:rsid w:val="003F0C15"/>
    <w:rsid w:val="003F1256"/>
    <w:rsid w:val="003F1285"/>
    <w:rsid w:val="003F1FBF"/>
    <w:rsid w:val="003F351F"/>
    <w:rsid w:val="003F46A2"/>
    <w:rsid w:val="003F5015"/>
    <w:rsid w:val="003F542A"/>
    <w:rsid w:val="003F67D4"/>
    <w:rsid w:val="003F6F6D"/>
    <w:rsid w:val="003F7E71"/>
    <w:rsid w:val="003F7FED"/>
    <w:rsid w:val="00404E2C"/>
    <w:rsid w:val="00405867"/>
    <w:rsid w:val="00405B0A"/>
    <w:rsid w:val="0040689A"/>
    <w:rsid w:val="00406944"/>
    <w:rsid w:val="00406CA5"/>
    <w:rsid w:val="00410AA8"/>
    <w:rsid w:val="00411178"/>
    <w:rsid w:val="00412F2B"/>
    <w:rsid w:val="00414946"/>
    <w:rsid w:val="00415C72"/>
    <w:rsid w:val="00417447"/>
    <w:rsid w:val="004176BA"/>
    <w:rsid w:val="00421933"/>
    <w:rsid w:val="00421EAD"/>
    <w:rsid w:val="004225BD"/>
    <w:rsid w:val="00423FD4"/>
    <w:rsid w:val="004244BC"/>
    <w:rsid w:val="00424827"/>
    <w:rsid w:val="0042539C"/>
    <w:rsid w:val="00425E5B"/>
    <w:rsid w:val="00425F58"/>
    <w:rsid w:val="0042674E"/>
    <w:rsid w:val="00426D13"/>
    <w:rsid w:val="0042783D"/>
    <w:rsid w:val="00430BC6"/>
    <w:rsid w:val="00431460"/>
    <w:rsid w:val="004316E2"/>
    <w:rsid w:val="00431FA4"/>
    <w:rsid w:val="004329F4"/>
    <w:rsid w:val="00432AC3"/>
    <w:rsid w:val="0043303B"/>
    <w:rsid w:val="00434286"/>
    <w:rsid w:val="00434DB7"/>
    <w:rsid w:val="00434ECA"/>
    <w:rsid w:val="0043654A"/>
    <w:rsid w:val="0043691C"/>
    <w:rsid w:val="00442055"/>
    <w:rsid w:val="00442450"/>
    <w:rsid w:val="00442473"/>
    <w:rsid w:val="00442730"/>
    <w:rsid w:val="0044300A"/>
    <w:rsid w:val="00446184"/>
    <w:rsid w:val="0044631D"/>
    <w:rsid w:val="00446D23"/>
    <w:rsid w:val="00447088"/>
    <w:rsid w:val="004510BE"/>
    <w:rsid w:val="0045111F"/>
    <w:rsid w:val="004522F2"/>
    <w:rsid w:val="004525F9"/>
    <w:rsid w:val="00452C5A"/>
    <w:rsid w:val="00453C0C"/>
    <w:rsid w:val="00455E1D"/>
    <w:rsid w:val="00456181"/>
    <w:rsid w:val="004616E7"/>
    <w:rsid w:val="004639E1"/>
    <w:rsid w:val="00463A15"/>
    <w:rsid w:val="00463AF6"/>
    <w:rsid w:val="00463CFE"/>
    <w:rsid w:val="0046401B"/>
    <w:rsid w:val="00464252"/>
    <w:rsid w:val="00466735"/>
    <w:rsid w:val="00466C69"/>
    <w:rsid w:val="00467F03"/>
    <w:rsid w:val="00470211"/>
    <w:rsid w:val="00470BC4"/>
    <w:rsid w:val="00475C0F"/>
    <w:rsid w:val="004764AC"/>
    <w:rsid w:val="00480288"/>
    <w:rsid w:val="004814FE"/>
    <w:rsid w:val="00481947"/>
    <w:rsid w:val="004845FE"/>
    <w:rsid w:val="00485812"/>
    <w:rsid w:val="00490E75"/>
    <w:rsid w:val="00491F8E"/>
    <w:rsid w:val="00492B69"/>
    <w:rsid w:val="00493CDF"/>
    <w:rsid w:val="004A11BD"/>
    <w:rsid w:val="004A1A8C"/>
    <w:rsid w:val="004A1C6C"/>
    <w:rsid w:val="004A1D08"/>
    <w:rsid w:val="004A22E3"/>
    <w:rsid w:val="004A3981"/>
    <w:rsid w:val="004A6875"/>
    <w:rsid w:val="004A7BC6"/>
    <w:rsid w:val="004B3559"/>
    <w:rsid w:val="004B3785"/>
    <w:rsid w:val="004B3E1B"/>
    <w:rsid w:val="004B422A"/>
    <w:rsid w:val="004B4B17"/>
    <w:rsid w:val="004B58BD"/>
    <w:rsid w:val="004B6C87"/>
    <w:rsid w:val="004C0729"/>
    <w:rsid w:val="004C11D1"/>
    <w:rsid w:val="004C227A"/>
    <w:rsid w:val="004C4692"/>
    <w:rsid w:val="004C55D4"/>
    <w:rsid w:val="004C5855"/>
    <w:rsid w:val="004C5AA1"/>
    <w:rsid w:val="004C5F56"/>
    <w:rsid w:val="004C7403"/>
    <w:rsid w:val="004C7E57"/>
    <w:rsid w:val="004C7E9C"/>
    <w:rsid w:val="004D196C"/>
    <w:rsid w:val="004D3E23"/>
    <w:rsid w:val="004D3FFC"/>
    <w:rsid w:val="004D4592"/>
    <w:rsid w:val="004D4FEB"/>
    <w:rsid w:val="004D59A6"/>
    <w:rsid w:val="004D68F4"/>
    <w:rsid w:val="004D7BA3"/>
    <w:rsid w:val="004E10E3"/>
    <w:rsid w:val="004E3C4A"/>
    <w:rsid w:val="004E3D76"/>
    <w:rsid w:val="004E4EFB"/>
    <w:rsid w:val="004E4FC0"/>
    <w:rsid w:val="004E562E"/>
    <w:rsid w:val="004E59E6"/>
    <w:rsid w:val="004E6112"/>
    <w:rsid w:val="004E7212"/>
    <w:rsid w:val="004F04F0"/>
    <w:rsid w:val="004F2394"/>
    <w:rsid w:val="004F3CA2"/>
    <w:rsid w:val="004F53DF"/>
    <w:rsid w:val="004F560F"/>
    <w:rsid w:val="004F7BF8"/>
    <w:rsid w:val="005006B7"/>
    <w:rsid w:val="00500A9E"/>
    <w:rsid w:val="0050118F"/>
    <w:rsid w:val="0050150A"/>
    <w:rsid w:val="0050349F"/>
    <w:rsid w:val="005048EE"/>
    <w:rsid w:val="00505109"/>
    <w:rsid w:val="005062AA"/>
    <w:rsid w:val="0051022D"/>
    <w:rsid w:val="005102C0"/>
    <w:rsid w:val="00510552"/>
    <w:rsid w:val="00510D4D"/>
    <w:rsid w:val="00512599"/>
    <w:rsid w:val="005125F8"/>
    <w:rsid w:val="00512B2C"/>
    <w:rsid w:val="00512D79"/>
    <w:rsid w:val="00512FC1"/>
    <w:rsid w:val="005131D1"/>
    <w:rsid w:val="00515F68"/>
    <w:rsid w:val="00516725"/>
    <w:rsid w:val="00516940"/>
    <w:rsid w:val="00517644"/>
    <w:rsid w:val="00517737"/>
    <w:rsid w:val="00521EF5"/>
    <w:rsid w:val="00523C15"/>
    <w:rsid w:val="00525A7E"/>
    <w:rsid w:val="00526879"/>
    <w:rsid w:val="00527077"/>
    <w:rsid w:val="00527EE7"/>
    <w:rsid w:val="00530214"/>
    <w:rsid w:val="00530DD1"/>
    <w:rsid w:val="00534F91"/>
    <w:rsid w:val="0053631C"/>
    <w:rsid w:val="00540329"/>
    <w:rsid w:val="005420DD"/>
    <w:rsid w:val="00545C02"/>
    <w:rsid w:val="0054731C"/>
    <w:rsid w:val="00550E53"/>
    <w:rsid w:val="00553A59"/>
    <w:rsid w:val="0055423D"/>
    <w:rsid w:val="00555586"/>
    <w:rsid w:val="00561D95"/>
    <w:rsid w:val="00562E98"/>
    <w:rsid w:val="005638F1"/>
    <w:rsid w:val="005642B7"/>
    <w:rsid w:val="005647CA"/>
    <w:rsid w:val="005653F2"/>
    <w:rsid w:val="005659E1"/>
    <w:rsid w:val="00565ACD"/>
    <w:rsid w:val="005665CD"/>
    <w:rsid w:val="00566D8C"/>
    <w:rsid w:val="00571A27"/>
    <w:rsid w:val="00571B92"/>
    <w:rsid w:val="00571F48"/>
    <w:rsid w:val="00573299"/>
    <w:rsid w:val="00573436"/>
    <w:rsid w:val="0057384A"/>
    <w:rsid w:val="00574342"/>
    <w:rsid w:val="00576E7F"/>
    <w:rsid w:val="00577120"/>
    <w:rsid w:val="0057712C"/>
    <w:rsid w:val="00577909"/>
    <w:rsid w:val="005804D7"/>
    <w:rsid w:val="0058050F"/>
    <w:rsid w:val="00582205"/>
    <w:rsid w:val="005823F1"/>
    <w:rsid w:val="00583679"/>
    <w:rsid w:val="00583AF7"/>
    <w:rsid w:val="005853F9"/>
    <w:rsid w:val="005855AC"/>
    <w:rsid w:val="00585EC5"/>
    <w:rsid w:val="00591283"/>
    <w:rsid w:val="00591600"/>
    <w:rsid w:val="00592F06"/>
    <w:rsid w:val="005944D1"/>
    <w:rsid w:val="005963D8"/>
    <w:rsid w:val="005972D3"/>
    <w:rsid w:val="005979B7"/>
    <w:rsid w:val="005A2404"/>
    <w:rsid w:val="005A2F3F"/>
    <w:rsid w:val="005A35B4"/>
    <w:rsid w:val="005A3984"/>
    <w:rsid w:val="005A3FFE"/>
    <w:rsid w:val="005A4EE2"/>
    <w:rsid w:val="005A53AD"/>
    <w:rsid w:val="005A5B6A"/>
    <w:rsid w:val="005A6838"/>
    <w:rsid w:val="005A7506"/>
    <w:rsid w:val="005A7D83"/>
    <w:rsid w:val="005B068B"/>
    <w:rsid w:val="005B0BB0"/>
    <w:rsid w:val="005B4968"/>
    <w:rsid w:val="005B4A1B"/>
    <w:rsid w:val="005B517F"/>
    <w:rsid w:val="005B5F57"/>
    <w:rsid w:val="005B6533"/>
    <w:rsid w:val="005B77D4"/>
    <w:rsid w:val="005C0284"/>
    <w:rsid w:val="005C0838"/>
    <w:rsid w:val="005C1862"/>
    <w:rsid w:val="005C3720"/>
    <w:rsid w:val="005C7CB8"/>
    <w:rsid w:val="005D10B1"/>
    <w:rsid w:val="005D1D02"/>
    <w:rsid w:val="005D4167"/>
    <w:rsid w:val="005D49A6"/>
    <w:rsid w:val="005D4F4A"/>
    <w:rsid w:val="005D64BD"/>
    <w:rsid w:val="005E0B64"/>
    <w:rsid w:val="005E1AE6"/>
    <w:rsid w:val="005E3273"/>
    <w:rsid w:val="005E63AC"/>
    <w:rsid w:val="005E6D2E"/>
    <w:rsid w:val="005E7C0A"/>
    <w:rsid w:val="005E7D13"/>
    <w:rsid w:val="005F1459"/>
    <w:rsid w:val="005F192A"/>
    <w:rsid w:val="005F3A14"/>
    <w:rsid w:val="006021FE"/>
    <w:rsid w:val="006024B3"/>
    <w:rsid w:val="006032B9"/>
    <w:rsid w:val="006057C2"/>
    <w:rsid w:val="00606F0C"/>
    <w:rsid w:val="00607F09"/>
    <w:rsid w:val="00610C01"/>
    <w:rsid w:val="00611AEF"/>
    <w:rsid w:val="00615324"/>
    <w:rsid w:val="00615723"/>
    <w:rsid w:val="00616280"/>
    <w:rsid w:val="00617931"/>
    <w:rsid w:val="006219C5"/>
    <w:rsid w:val="0062229A"/>
    <w:rsid w:val="00622E13"/>
    <w:rsid w:val="00626D8B"/>
    <w:rsid w:val="00627E06"/>
    <w:rsid w:val="006307C9"/>
    <w:rsid w:val="0063186D"/>
    <w:rsid w:val="00632D24"/>
    <w:rsid w:val="00632D7D"/>
    <w:rsid w:val="00633522"/>
    <w:rsid w:val="00634107"/>
    <w:rsid w:val="006345E3"/>
    <w:rsid w:val="00635C7B"/>
    <w:rsid w:val="00637805"/>
    <w:rsid w:val="006378DC"/>
    <w:rsid w:val="00640601"/>
    <w:rsid w:val="00640871"/>
    <w:rsid w:val="00641672"/>
    <w:rsid w:val="00642686"/>
    <w:rsid w:val="0064402E"/>
    <w:rsid w:val="00645C3A"/>
    <w:rsid w:val="00646911"/>
    <w:rsid w:val="00647B6B"/>
    <w:rsid w:val="00647EAC"/>
    <w:rsid w:val="0065061E"/>
    <w:rsid w:val="0065153B"/>
    <w:rsid w:val="00652110"/>
    <w:rsid w:val="006531F8"/>
    <w:rsid w:val="00660679"/>
    <w:rsid w:val="006607C5"/>
    <w:rsid w:val="006619D8"/>
    <w:rsid w:val="00661C4D"/>
    <w:rsid w:val="00664B99"/>
    <w:rsid w:val="00664E60"/>
    <w:rsid w:val="00666B90"/>
    <w:rsid w:val="00666D4E"/>
    <w:rsid w:val="006674DF"/>
    <w:rsid w:val="00667768"/>
    <w:rsid w:val="006708E1"/>
    <w:rsid w:val="00670F53"/>
    <w:rsid w:val="006726C2"/>
    <w:rsid w:val="00672BD9"/>
    <w:rsid w:val="00674C5A"/>
    <w:rsid w:val="00675330"/>
    <w:rsid w:val="00675717"/>
    <w:rsid w:val="00675D15"/>
    <w:rsid w:val="0067706B"/>
    <w:rsid w:val="00677ECA"/>
    <w:rsid w:val="00680D15"/>
    <w:rsid w:val="00680E83"/>
    <w:rsid w:val="00680FD0"/>
    <w:rsid w:val="006815CD"/>
    <w:rsid w:val="00681665"/>
    <w:rsid w:val="0068211D"/>
    <w:rsid w:val="00682152"/>
    <w:rsid w:val="00683510"/>
    <w:rsid w:val="00685199"/>
    <w:rsid w:val="00685740"/>
    <w:rsid w:val="006859A2"/>
    <w:rsid w:val="00687498"/>
    <w:rsid w:val="006918C8"/>
    <w:rsid w:val="00691D02"/>
    <w:rsid w:val="00691FDB"/>
    <w:rsid w:val="0069393B"/>
    <w:rsid w:val="00695920"/>
    <w:rsid w:val="006974C0"/>
    <w:rsid w:val="00697EAB"/>
    <w:rsid w:val="006A1678"/>
    <w:rsid w:val="006A2F0C"/>
    <w:rsid w:val="006A3063"/>
    <w:rsid w:val="006A5BAE"/>
    <w:rsid w:val="006A6646"/>
    <w:rsid w:val="006A7EAD"/>
    <w:rsid w:val="006B0A11"/>
    <w:rsid w:val="006B2A1F"/>
    <w:rsid w:val="006B2B21"/>
    <w:rsid w:val="006B40CE"/>
    <w:rsid w:val="006B5D15"/>
    <w:rsid w:val="006B6E11"/>
    <w:rsid w:val="006B7091"/>
    <w:rsid w:val="006B7741"/>
    <w:rsid w:val="006B7932"/>
    <w:rsid w:val="006B7AFE"/>
    <w:rsid w:val="006C0430"/>
    <w:rsid w:val="006C068F"/>
    <w:rsid w:val="006C1973"/>
    <w:rsid w:val="006C1AF9"/>
    <w:rsid w:val="006C25C4"/>
    <w:rsid w:val="006C3902"/>
    <w:rsid w:val="006C49F3"/>
    <w:rsid w:val="006C537C"/>
    <w:rsid w:val="006C6E5D"/>
    <w:rsid w:val="006C6EFA"/>
    <w:rsid w:val="006C72A5"/>
    <w:rsid w:val="006C7559"/>
    <w:rsid w:val="006D026D"/>
    <w:rsid w:val="006D045C"/>
    <w:rsid w:val="006D1201"/>
    <w:rsid w:val="006D1A9A"/>
    <w:rsid w:val="006D29CD"/>
    <w:rsid w:val="006D2E90"/>
    <w:rsid w:val="006D51FD"/>
    <w:rsid w:val="006D65D0"/>
    <w:rsid w:val="006E13E5"/>
    <w:rsid w:val="006E3325"/>
    <w:rsid w:val="006E33ED"/>
    <w:rsid w:val="006E3C41"/>
    <w:rsid w:val="006E4345"/>
    <w:rsid w:val="006E4365"/>
    <w:rsid w:val="006E4C67"/>
    <w:rsid w:val="006E55FE"/>
    <w:rsid w:val="006E76D7"/>
    <w:rsid w:val="006F0AC4"/>
    <w:rsid w:val="006F1649"/>
    <w:rsid w:val="006F247F"/>
    <w:rsid w:val="006F2578"/>
    <w:rsid w:val="006F2640"/>
    <w:rsid w:val="006F303E"/>
    <w:rsid w:val="006F52F5"/>
    <w:rsid w:val="006F6F74"/>
    <w:rsid w:val="006F71CB"/>
    <w:rsid w:val="00705E6A"/>
    <w:rsid w:val="00706AD3"/>
    <w:rsid w:val="00707151"/>
    <w:rsid w:val="00710749"/>
    <w:rsid w:val="00711A51"/>
    <w:rsid w:val="007121D6"/>
    <w:rsid w:val="00712DD9"/>
    <w:rsid w:val="00713A68"/>
    <w:rsid w:val="007147A1"/>
    <w:rsid w:val="0071583C"/>
    <w:rsid w:val="00716896"/>
    <w:rsid w:val="00716CBB"/>
    <w:rsid w:val="00717BE2"/>
    <w:rsid w:val="0072015B"/>
    <w:rsid w:val="00720441"/>
    <w:rsid w:val="00721305"/>
    <w:rsid w:val="00723AAB"/>
    <w:rsid w:val="0073046A"/>
    <w:rsid w:val="007307DC"/>
    <w:rsid w:val="00733379"/>
    <w:rsid w:val="00735429"/>
    <w:rsid w:val="00735608"/>
    <w:rsid w:val="0073611A"/>
    <w:rsid w:val="00737274"/>
    <w:rsid w:val="007407FD"/>
    <w:rsid w:val="00742A0E"/>
    <w:rsid w:val="00742B44"/>
    <w:rsid w:val="00743D1A"/>
    <w:rsid w:val="00744C0D"/>
    <w:rsid w:val="00744C35"/>
    <w:rsid w:val="00745669"/>
    <w:rsid w:val="00746AA0"/>
    <w:rsid w:val="007473E9"/>
    <w:rsid w:val="0075149D"/>
    <w:rsid w:val="007519AD"/>
    <w:rsid w:val="007533FB"/>
    <w:rsid w:val="00754B5D"/>
    <w:rsid w:val="00754E9C"/>
    <w:rsid w:val="007559BE"/>
    <w:rsid w:val="00755C73"/>
    <w:rsid w:val="007562E7"/>
    <w:rsid w:val="00756E5F"/>
    <w:rsid w:val="00757591"/>
    <w:rsid w:val="00761CD3"/>
    <w:rsid w:val="00761F9F"/>
    <w:rsid w:val="00764422"/>
    <w:rsid w:val="00764E4A"/>
    <w:rsid w:val="0076603B"/>
    <w:rsid w:val="00770023"/>
    <w:rsid w:val="00770E62"/>
    <w:rsid w:val="007710FD"/>
    <w:rsid w:val="00771750"/>
    <w:rsid w:val="007717D1"/>
    <w:rsid w:val="007720EE"/>
    <w:rsid w:val="0077314D"/>
    <w:rsid w:val="00773790"/>
    <w:rsid w:val="00774118"/>
    <w:rsid w:val="0077473B"/>
    <w:rsid w:val="00775340"/>
    <w:rsid w:val="00775E09"/>
    <w:rsid w:val="00775E8D"/>
    <w:rsid w:val="0077757A"/>
    <w:rsid w:val="00777789"/>
    <w:rsid w:val="00777EDC"/>
    <w:rsid w:val="00780006"/>
    <w:rsid w:val="00782309"/>
    <w:rsid w:val="0078260E"/>
    <w:rsid w:val="00782D5A"/>
    <w:rsid w:val="00783F15"/>
    <w:rsid w:val="00786120"/>
    <w:rsid w:val="00786C23"/>
    <w:rsid w:val="00790935"/>
    <w:rsid w:val="00790FFF"/>
    <w:rsid w:val="00791196"/>
    <w:rsid w:val="007915B2"/>
    <w:rsid w:val="007922D4"/>
    <w:rsid w:val="00792ADE"/>
    <w:rsid w:val="00793400"/>
    <w:rsid w:val="007943DF"/>
    <w:rsid w:val="00795863"/>
    <w:rsid w:val="00796BA6"/>
    <w:rsid w:val="007A1BA5"/>
    <w:rsid w:val="007A28AF"/>
    <w:rsid w:val="007A2BA5"/>
    <w:rsid w:val="007A2C30"/>
    <w:rsid w:val="007A5FF5"/>
    <w:rsid w:val="007B1AB0"/>
    <w:rsid w:val="007B1EF3"/>
    <w:rsid w:val="007B216B"/>
    <w:rsid w:val="007B3012"/>
    <w:rsid w:val="007B63B9"/>
    <w:rsid w:val="007C0B61"/>
    <w:rsid w:val="007C15C9"/>
    <w:rsid w:val="007C241E"/>
    <w:rsid w:val="007C49FB"/>
    <w:rsid w:val="007C51F8"/>
    <w:rsid w:val="007C5825"/>
    <w:rsid w:val="007C5F52"/>
    <w:rsid w:val="007C63D1"/>
    <w:rsid w:val="007D0542"/>
    <w:rsid w:val="007D07E4"/>
    <w:rsid w:val="007D1A8F"/>
    <w:rsid w:val="007D3889"/>
    <w:rsid w:val="007D547F"/>
    <w:rsid w:val="007D5A0F"/>
    <w:rsid w:val="007D6768"/>
    <w:rsid w:val="007E0BA2"/>
    <w:rsid w:val="007E0ECE"/>
    <w:rsid w:val="007E185B"/>
    <w:rsid w:val="007E1CF0"/>
    <w:rsid w:val="007E1D86"/>
    <w:rsid w:val="007E2868"/>
    <w:rsid w:val="007E46BE"/>
    <w:rsid w:val="007E4E71"/>
    <w:rsid w:val="007E5128"/>
    <w:rsid w:val="007E5430"/>
    <w:rsid w:val="007E5516"/>
    <w:rsid w:val="007E73BB"/>
    <w:rsid w:val="007E7BB6"/>
    <w:rsid w:val="007F234D"/>
    <w:rsid w:val="007F45EC"/>
    <w:rsid w:val="007F4B2D"/>
    <w:rsid w:val="007F507A"/>
    <w:rsid w:val="007F66A3"/>
    <w:rsid w:val="007F6919"/>
    <w:rsid w:val="007F6B27"/>
    <w:rsid w:val="007F7B24"/>
    <w:rsid w:val="00800E1E"/>
    <w:rsid w:val="00800F9B"/>
    <w:rsid w:val="00802EA9"/>
    <w:rsid w:val="0080353A"/>
    <w:rsid w:val="00804B0B"/>
    <w:rsid w:val="00805485"/>
    <w:rsid w:val="00807C84"/>
    <w:rsid w:val="00810478"/>
    <w:rsid w:val="008115F8"/>
    <w:rsid w:val="00811D4F"/>
    <w:rsid w:val="0081234B"/>
    <w:rsid w:val="008143CB"/>
    <w:rsid w:val="00814669"/>
    <w:rsid w:val="00815D2A"/>
    <w:rsid w:val="008160DA"/>
    <w:rsid w:val="00817011"/>
    <w:rsid w:val="008172D4"/>
    <w:rsid w:val="00821062"/>
    <w:rsid w:val="008234BD"/>
    <w:rsid w:val="0082461D"/>
    <w:rsid w:val="008258C8"/>
    <w:rsid w:val="00825E01"/>
    <w:rsid w:val="00825EB0"/>
    <w:rsid w:val="008306AE"/>
    <w:rsid w:val="008317A0"/>
    <w:rsid w:val="00832017"/>
    <w:rsid w:val="0083256A"/>
    <w:rsid w:val="0083615E"/>
    <w:rsid w:val="0084271B"/>
    <w:rsid w:val="008455BC"/>
    <w:rsid w:val="0084652C"/>
    <w:rsid w:val="0084788A"/>
    <w:rsid w:val="00850D09"/>
    <w:rsid w:val="00850F17"/>
    <w:rsid w:val="0085278D"/>
    <w:rsid w:val="00852D41"/>
    <w:rsid w:val="00853157"/>
    <w:rsid w:val="00853568"/>
    <w:rsid w:val="00854443"/>
    <w:rsid w:val="0085459C"/>
    <w:rsid w:val="0085608D"/>
    <w:rsid w:val="00861B5B"/>
    <w:rsid w:val="00861F17"/>
    <w:rsid w:val="00861FB6"/>
    <w:rsid w:val="008631D2"/>
    <w:rsid w:val="00863B10"/>
    <w:rsid w:val="008654E9"/>
    <w:rsid w:val="00865574"/>
    <w:rsid w:val="008659C4"/>
    <w:rsid w:val="00867DCB"/>
    <w:rsid w:val="008700B3"/>
    <w:rsid w:val="008707E1"/>
    <w:rsid w:val="008719E9"/>
    <w:rsid w:val="00871D28"/>
    <w:rsid w:val="00872711"/>
    <w:rsid w:val="00873078"/>
    <w:rsid w:val="00874418"/>
    <w:rsid w:val="00875DA4"/>
    <w:rsid w:val="008812EE"/>
    <w:rsid w:val="00881A57"/>
    <w:rsid w:val="00881ABD"/>
    <w:rsid w:val="00881B1A"/>
    <w:rsid w:val="00881CE7"/>
    <w:rsid w:val="0088317C"/>
    <w:rsid w:val="0088471C"/>
    <w:rsid w:val="00884B9A"/>
    <w:rsid w:val="0088552B"/>
    <w:rsid w:val="008855EB"/>
    <w:rsid w:val="00887D4A"/>
    <w:rsid w:val="0089013E"/>
    <w:rsid w:val="008901A4"/>
    <w:rsid w:val="008917C4"/>
    <w:rsid w:val="00892651"/>
    <w:rsid w:val="00893988"/>
    <w:rsid w:val="00894F28"/>
    <w:rsid w:val="008950AA"/>
    <w:rsid w:val="008963EF"/>
    <w:rsid w:val="008A080D"/>
    <w:rsid w:val="008A0BFE"/>
    <w:rsid w:val="008A18CD"/>
    <w:rsid w:val="008A248C"/>
    <w:rsid w:val="008A2EFF"/>
    <w:rsid w:val="008A423F"/>
    <w:rsid w:val="008A47F0"/>
    <w:rsid w:val="008A55A9"/>
    <w:rsid w:val="008A5A7A"/>
    <w:rsid w:val="008B1902"/>
    <w:rsid w:val="008B228B"/>
    <w:rsid w:val="008B24EF"/>
    <w:rsid w:val="008B2A17"/>
    <w:rsid w:val="008B4615"/>
    <w:rsid w:val="008B553E"/>
    <w:rsid w:val="008C08CE"/>
    <w:rsid w:val="008C1ED3"/>
    <w:rsid w:val="008C3267"/>
    <w:rsid w:val="008C3578"/>
    <w:rsid w:val="008C3EDD"/>
    <w:rsid w:val="008C58AA"/>
    <w:rsid w:val="008D0A86"/>
    <w:rsid w:val="008D11A2"/>
    <w:rsid w:val="008D2B46"/>
    <w:rsid w:val="008D3848"/>
    <w:rsid w:val="008D45AD"/>
    <w:rsid w:val="008D4D32"/>
    <w:rsid w:val="008D53C6"/>
    <w:rsid w:val="008D7B7E"/>
    <w:rsid w:val="008E1D64"/>
    <w:rsid w:val="008E2745"/>
    <w:rsid w:val="008E4DB7"/>
    <w:rsid w:val="008E6568"/>
    <w:rsid w:val="008F1A71"/>
    <w:rsid w:val="008F5DF8"/>
    <w:rsid w:val="008F6189"/>
    <w:rsid w:val="008F7596"/>
    <w:rsid w:val="008F7932"/>
    <w:rsid w:val="009012C7"/>
    <w:rsid w:val="00901B2D"/>
    <w:rsid w:val="009025B7"/>
    <w:rsid w:val="009038FC"/>
    <w:rsid w:val="00904197"/>
    <w:rsid w:val="009045E2"/>
    <w:rsid w:val="00904625"/>
    <w:rsid w:val="009047CF"/>
    <w:rsid w:val="00904850"/>
    <w:rsid w:val="00904ADF"/>
    <w:rsid w:val="00907F0F"/>
    <w:rsid w:val="00910F83"/>
    <w:rsid w:val="0091344C"/>
    <w:rsid w:val="009163C3"/>
    <w:rsid w:val="009175A2"/>
    <w:rsid w:val="00920B0B"/>
    <w:rsid w:val="00922378"/>
    <w:rsid w:val="00922AB2"/>
    <w:rsid w:val="00922D14"/>
    <w:rsid w:val="009252AF"/>
    <w:rsid w:val="00925E7C"/>
    <w:rsid w:val="00930A79"/>
    <w:rsid w:val="009311C5"/>
    <w:rsid w:val="00931537"/>
    <w:rsid w:val="009325A3"/>
    <w:rsid w:val="009344CE"/>
    <w:rsid w:val="00935396"/>
    <w:rsid w:val="00935851"/>
    <w:rsid w:val="00940984"/>
    <w:rsid w:val="009414DF"/>
    <w:rsid w:val="00941580"/>
    <w:rsid w:val="00942643"/>
    <w:rsid w:val="009429F9"/>
    <w:rsid w:val="00943B61"/>
    <w:rsid w:val="00946B83"/>
    <w:rsid w:val="009479C8"/>
    <w:rsid w:val="00953B1E"/>
    <w:rsid w:val="00954209"/>
    <w:rsid w:val="009542CC"/>
    <w:rsid w:val="00955DE3"/>
    <w:rsid w:val="009578B3"/>
    <w:rsid w:val="009578EB"/>
    <w:rsid w:val="009579F2"/>
    <w:rsid w:val="00962062"/>
    <w:rsid w:val="00963664"/>
    <w:rsid w:val="009636A8"/>
    <w:rsid w:val="00963CD0"/>
    <w:rsid w:val="009644AC"/>
    <w:rsid w:val="00965227"/>
    <w:rsid w:val="00965996"/>
    <w:rsid w:val="00967910"/>
    <w:rsid w:val="00967FF7"/>
    <w:rsid w:val="00970C3A"/>
    <w:rsid w:val="00971588"/>
    <w:rsid w:val="00971D7D"/>
    <w:rsid w:val="009735AA"/>
    <w:rsid w:val="00973BF7"/>
    <w:rsid w:val="0097420C"/>
    <w:rsid w:val="00974374"/>
    <w:rsid w:val="00974A6A"/>
    <w:rsid w:val="009766A9"/>
    <w:rsid w:val="00980A5B"/>
    <w:rsid w:val="00981B06"/>
    <w:rsid w:val="009820E7"/>
    <w:rsid w:val="00983846"/>
    <w:rsid w:val="00984107"/>
    <w:rsid w:val="00984175"/>
    <w:rsid w:val="009857E9"/>
    <w:rsid w:val="00986BBC"/>
    <w:rsid w:val="00987311"/>
    <w:rsid w:val="0099023C"/>
    <w:rsid w:val="00990AB0"/>
    <w:rsid w:val="00991346"/>
    <w:rsid w:val="00992557"/>
    <w:rsid w:val="009947B3"/>
    <w:rsid w:val="00995B38"/>
    <w:rsid w:val="009A2C8D"/>
    <w:rsid w:val="009A3EAA"/>
    <w:rsid w:val="009A57BC"/>
    <w:rsid w:val="009A5BCA"/>
    <w:rsid w:val="009A6D62"/>
    <w:rsid w:val="009A733E"/>
    <w:rsid w:val="009A7BF9"/>
    <w:rsid w:val="009B30AD"/>
    <w:rsid w:val="009B60FE"/>
    <w:rsid w:val="009C0E30"/>
    <w:rsid w:val="009C2043"/>
    <w:rsid w:val="009C211E"/>
    <w:rsid w:val="009C279F"/>
    <w:rsid w:val="009C29D5"/>
    <w:rsid w:val="009C36E4"/>
    <w:rsid w:val="009C383A"/>
    <w:rsid w:val="009C3FB2"/>
    <w:rsid w:val="009C590A"/>
    <w:rsid w:val="009D315E"/>
    <w:rsid w:val="009D3644"/>
    <w:rsid w:val="009D4653"/>
    <w:rsid w:val="009D46C5"/>
    <w:rsid w:val="009D47A9"/>
    <w:rsid w:val="009D5713"/>
    <w:rsid w:val="009D6143"/>
    <w:rsid w:val="009D7649"/>
    <w:rsid w:val="009E04ED"/>
    <w:rsid w:val="009E16E2"/>
    <w:rsid w:val="009E2FFC"/>
    <w:rsid w:val="009E4292"/>
    <w:rsid w:val="009E4312"/>
    <w:rsid w:val="009E442D"/>
    <w:rsid w:val="009E48C1"/>
    <w:rsid w:val="009E4BB6"/>
    <w:rsid w:val="009E542E"/>
    <w:rsid w:val="009E5906"/>
    <w:rsid w:val="009E5C38"/>
    <w:rsid w:val="009E7A19"/>
    <w:rsid w:val="009F1DE6"/>
    <w:rsid w:val="009F226B"/>
    <w:rsid w:val="009F3365"/>
    <w:rsid w:val="009F33E9"/>
    <w:rsid w:val="009F4372"/>
    <w:rsid w:val="009F4DBF"/>
    <w:rsid w:val="009F59A4"/>
    <w:rsid w:val="009F6230"/>
    <w:rsid w:val="009F6B0E"/>
    <w:rsid w:val="00A037AC"/>
    <w:rsid w:val="00A038C3"/>
    <w:rsid w:val="00A04E47"/>
    <w:rsid w:val="00A05302"/>
    <w:rsid w:val="00A113CB"/>
    <w:rsid w:val="00A114FF"/>
    <w:rsid w:val="00A126A6"/>
    <w:rsid w:val="00A12779"/>
    <w:rsid w:val="00A1340C"/>
    <w:rsid w:val="00A137CE"/>
    <w:rsid w:val="00A14BF2"/>
    <w:rsid w:val="00A14D3F"/>
    <w:rsid w:val="00A15766"/>
    <w:rsid w:val="00A20488"/>
    <w:rsid w:val="00A22B31"/>
    <w:rsid w:val="00A23E3F"/>
    <w:rsid w:val="00A23EE1"/>
    <w:rsid w:val="00A24C89"/>
    <w:rsid w:val="00A25560"/>
    <w:rsid w:val="00A265B4"/>
    <w:rsid w:val="00A26788"/>
    <w:rsid w:val="00A26E89"/>
    <w:rsid w:val="00A27A15"/>
    <w:rsid w:val="00A30083"/>
    <w:rsid w:val="00A30D01"/>
    <w:rsid w:val="00A346F2"/>
    <w:rsid w:val="00A34A74"/>
    <w:rsid w:val="00A352F2"/>
    <w:rsid w:val="00A352FB"/>
    <w:rsid w:val="00A36A94"/>
    <w:rsid w:val="00A378E7"/>
    <w:rsid w:val="00A41308"/>
    <w:rsid w:val="00A43BC5"/>
    <w:rsid w:val="00A443F3"/>
    <w:rsid w:val="00A4495B"/>
    <w:rsid w:val="00A44DF4"/>
    <w:rsid w:val="00A46F3B"/>
    <w:rsid w:val="00A52059"/>
    <w:rsid w:val="00A52C3D"/>
    <w:rsid w:val="00A52E55"/>
    <w:rsid w:val="00A53D5D"/>
    <w:rsid w:val="00A54698"/>
    <w:rsid w:val="00A57B7D"/>
    <w:rsid w:val="00A60E6B"/>
    <w:rsid w:val="00A61343"/>
    <w:rsid w:val="00A644A7"/>
    <w:rsid w:val="00A66412"/>
    <w:rsid w:val="00A671D6"/>
    <w:rsid w:val="00A67665"/>
    <w:rsid w:val="00A7108F"/>
    <w:rsid w:val="00A715E8"/>
    <w:rsid w:val="00A74182"/>
    <w:rsid w:val="00A767F2"/>
    <w:rsid w:val="00A773F5"/>
    <w:rsid w:val="00A776DC"/>
    <w:rsid w:val="00A77CA8"/>
    <w:rsid w:val="00A80A91"/>
    <w:rsid w:val="00A80F96"/>
    <w:rsid w:val="00A81D17"/>
    <w:rsid w:val="00A81FA9"/>
    <w:rsid w:val="00A84B4B"/>
    <w:rsid w:val="00A876CD"/>
    <w:rsid w:val="00A87AB0"/>
    <w:rsid w:val="00A903BC"/>
    <w:rsid w:val="00A918D4"/>
    <w:rsid w:val="00A94451"/>
    <w:rsid w:val="00A96457"/>
    <w:rsid w:val="00A97BBA"/>
    <w:rsid w:val="00A97ECF"/>
    <w:rsid w:val="00AA05D3"/>
    <w:rsid w:val="00AA0BB2"/>
    <w:rsid w:val="00AA0D0D"/>
    <w:rsid w:val="00AA15D0"/>
    <w:rsid w:val="00AA1737"/>
    <w:rsid w:val="00AA1FB3"/>
    <w:rsid w:val="00AA2A66"/>
    <w:rsid w:val="00AA7556"/>
    <w:rsid w:val="00AA796C"/>
    <w:rsid w:val="00AB0456"/>
    <w:rsid w:val="00AB2824"/>
    <w:rsid w:val="00AB34FD"/>
    <w:rsid w:val="00AB3FCB"/>
    <w:rsid w:val="00AB50DE"/>
    <w:rsid w:val="00AB6391"/>
    <w:rsid w:val="00AC0BBD"/>
    <w:rsid w:val="00AC0E0D"/>
    <w:rsid w:val="00AC1413"/>
    <w:rsid w:val="00AC1C5A"/>
    <w:rsid w:val="00AC31E1"/>
    <w:rsid w:val="00AC3583"/>
    <w:rsid w:val="00AC360C"/>
    <w:rsid w:val="00AC3D56"/>
    <w:rsid w:val="00AC40F1"/>
    <w:rsid w:val="00AC42D6"/>
    <w:rsid w:val="00AC4337"/>
    <w:rsid w:val="00AC4C4B"/>
    <w:rsid w:val="00AC5C80"/>
    <w:rsid w:val="00AD169C"/>
    <w:rsid w:val="00AD36F0"/>
    <w:rsid w:val="00AD3BE8"/>
    <w:rsid w:val="00AD5938"/>
    <w:rsid w:val="00AD5FC1"/>
    <w:rsid w:val="00AD7098"/>
    <w:rsid w:val="00AD72D1"/>
    <w:rsid w:val="00AD77A0"/>
    <w:rsid w:val="00AE0C89"/>
    <w:rsid w:val="00AE1ED1"/>
    <w:rsid w:val="00AE2074"/>
    <w:rsid w:val="00AE373B"/>
    <w:rsid w:val="00AE4825"/>
    <w:rsid w:val="00AE66B2"/>
    <w:rsid w:val="00AF0A5D"/>
    <w:rsid w:val="00AF6296"/>
    <w:rsid w:val="00B006EC"/>
    <w:rsid w:val="00B017E4"/>
    <w:rsid w:val="00B01D2E"/>
    <w:rsid w:val="00B0421E"/>
    <w:rsid w:val="00B04DB2"/>
    <w:rsid w:val="00B04E99"/>
    <w:rsid w:val="00B05E5A"/>
    <w:rsid w:val="00B06848"/>
    <w:rsid w:val="00B10D05"/>
    <w:rsid w:val="00B111D8"/>
    <w:rsid w:val="00B1256B"/>
    <w:rsid w:val="00B126C0"/>
    <w:rsid w:val="00B13D41"/>
    <w:rsid w:val="00B15D13"/>
    <w:rsid w:val="00B165B9"/>
    <w:rsid w:val="00B176D2"/>
    <w:rsid w:val="00B177D0"/>
    <w:rsid w:val="00B204B1"/>
    <w:rsid w:val="00B21DD5"/>
    <w:rsid w:val="00B21DE1"/>
    <w:rsid w:val="00B23132"/>
    <w:rsid w:val="00B239ED"/>
    <w:rsid w:val="00B24950"/>
    <w:rsid w:val="00B2678A"/>
    <w:rsid w:val="00B2701D"/>
    <w:rsid w:val="00B3097C"/>
    <w:rsid w:val="00B30CF7"/>
    <w:rsid w:val="00B30F9D"/>
    <w:rsid w:val="00B31421"/>
    <w:rsid w:val="00B31A15"/>
    <w:rsid w:val="00B31E12"/>
    <w:rsid w:val="00B31E5A"/>
    <w:rsid w:val="00B344A5"/>
    <w:rsid w:val="00B3483B"/>
    <w:rsid w:val="00B36380"/>
    <w:rsid w:val="00B3777D"/>
    <w:rsid w:val="00B40015"/>
    <w:rsid w:val="00B403A7"/>
    <w:rsid w:val="00B40620"/>
    <w:rsid w:val="00B42B08"/>
    <w:rsid w:val="00B42D25"/>
    <w:rsid w:val="00B44B5C"/>
    <w:rsid w:val="00B44F8F"/>
    <w:rsid w:val="00B45944"/>
    <w:rsid w:val="00B459B9"/>
    <w:rsid w:val="00B51628"/>
    <w:rsid w:val="00B524E2"/>
    <w:rsid w:val="00B54535"/>
    <w:rsid w:val="00B5599A"/>
    <w:rsid w:val="00B60AC2"/>
    <w:rsid w:val="00B60ACB"/>
    <w:rsid w:val="00B6267C"/>
    <w:rsid w:val="00B6573B"/>
    <w:rsid w:val="00B66FCE"/>
    <w:rsid w:val="00B71D3D"/>
    <w:rsid w:val="00B73A63"/>
    <w:rsid w:val="00B743E1"/>
    <w:rsid w:val="00B751C8"/>
    <w:rsid w:val="00B75B17"/>
    <w:rsid w:val="00B77379"/>
    <w:rsid w:val="00B77AB6"/>
    <w:rsid w:val="00B80249"/>
    <w:rsid w:val="00B82DBA"/>
    <w:rsid w:val="00B839B6"/>
    <w:rsid w:val="00B84422"/>
    <w:rsid w:val="00B859BE"/>
    <w:rsid w:val="00B8777F"/>
    <w:rsid w:val="00B9028C"/>
    <w:rsid w:val="00B90DFD"/>
    <w:rsid w:val="00B93827"/>
    <w:rsid w:val="00B956A2"/>
    <w:rsid w:val="00B96255"/>
    <w:rsid w:val="00B96E75"/>
    <w:rsid w:val="00B97343"/>
    <w:rsid w:val="00BA2F76"/>
    <w:rsid w:val="00BA3222"/>
    <w:rsid w:val="00BA361E"/>
    <w:rsid w:val="00BA3E3C"/>
    <w:rsid w:val="00BA4CA6"/>
    <w:rsid w:val="00BA527F"/>
    <w:rsid w:val="00BA53DB"/>
    <w:rsid w:val="00BB077C"/>
    <w:rsid w:val="00BB0947"/>
    <w:rsid w:val="00BB1CBD"/>
    <w:rsid w:val="00BB1D26"/>
    <w:rsid w:val="00BB3271"/>
    <w:rsid w:val="00BB4B43"/>
    <w:rsid w:val="00BB557A"/>
    <w:rsid w:val="00BB6678"/>
    <w:rsid w:val="00BB7498"/>
    <w:rsid w:val="00BC0750"/>
    <w:rsid w:val="00BC141C"/>
    <w:rsid w:val="00BC3AAD"/>
    <w:rsid w:val="00BC3B7D"/>
    <w:rsid w:val="00BC3E10"/>
    <w:rsid w:val="00BC5115"/>
    <w:rsid w:val="00BC60B9"/>
    <w:rsid w:val="00BC619A"/>
    <w:rsid w:val="00BC621F"/>
    <w:rsid w:val="00BC627E"/>
    <w:rsid w:val="00BD081D"/>
    <w:rsid w:val="00BD1091"/>
    <w:rsid w:val="00BD36C0"/>
    <w:rsid w:val="00BD3F69"/>
    <w:rsid w:val="00BD4A5E"/>
    <w:rsid w:val="00BD4B88"/>
    <w:rsid w:val="00BD541A"/>
    <w:rsid w:val="00BD5C9A"/>
    <w:rsid w:val="00BD6C47"/>
    <w:rsid w:val="00BD7BB4"/>
    <w:rsid w:val="00BE03C2"/>
    <w:rsid w:val="00BE0853"/>
    <w:rsid w:val="00BE0A32"/>
    <w:rsid w:val="00BE108F"/>
    <w:rsid w:val="00BE135E"/>
    <w:rsid w:val="00BE24C5"/>
    <w:rsid w:val="00BE2502"/>
    <w:rsid w:val="00BE3133"/>
    <w:rsid w:val="00BE359B"/>
    <w:rsid w:val="00BE373F"/>
    <w:rsid w:val="00BE41E4"/>
    <w:rsid w:val="00BE45D0"/>
    <w:rsid w:val="00BE4DCE"/>
    <w:rsid w:val="00BE5DDF"/>
    <w:rsid w:val="00BE62E3"/>
    <w:rsid w:val="00BE718C"/>
    <w:rsid w:val="00BE72F5"/>
    <w:rsid w:val="00BE7CF9"/>
    <w:rsid w:val="00BF07FB"/>
    <w:rsid w:val="00BF2D0C"/>
    <w:rsid w:val="00BF3491"/>
    <w:rsid w:val="00BF3757"/>
    <w:rsid w:val="00BF4EA7"/>
    <w:rsid w:val="00BF575B"/>
    <w:rsid w:val="00C0011D"/>
    <w:rsid w:val="00C03EEC"/>
    <w:rsid w:val="00C041D6"/>
    <w:rsid w:val="00C04320"/>
    <w:rsid w:val="00C05444"/>
    <w:rsid w:val="00C068F8"/>
    <w:rsid w:val="00C07B97"/>
    <w:rsid w:val="00C10024"/>
    <w:rsid w:val="00C10955"/>
    <w:rsid w:val="00C10DFE"/>
    <w:rsid w:val="00C110B5"/>
    <w:rsid w:val="00C133D7"/>
    <w:rsid w:val="00C13F1F"/>
    <w:rsid w:val="00C15422"/>
    <w:rsid w:val="00C16270"/>
    <w:rsid w:val="00C17144"/>
    <w:rsid w:val="00C17214"/>
    <w:rsid w:val="00C17349"/>
    <w:rsid w:val="00C20AFF"/>
    <w:rsid w:val="00C2274A"/>
    <w:rsid w:val="00C234DD"/>
    <w:rsid w:val="00C2418C"/>
    <w:rsid w:val="00C24E09"/>
    <w:rsid w:val="00C257B3"/>
    <w:rsid w:val="00C25C82"/>
    <w:rsid w:val="00C25F4B"/>
    <w:rsid w:val="00C300F4"/>
    <w:rsid w:val="00C30281"/>
    <w:rsid w:val="00C309E2"/>
    <w:rsid w:val="00C32217"/>
    <w:rsid w:val="00C32C59"/>
    <w:rsid w:val="00C32DE1"/>
    <w:rsid w:val="00C33EF3"/>
    <w:rsid w:val="00C3535A"/>
    <w:rsid w:val="00C3582A"/>
    <w:rsid w:val="00C35C4F"/>
    <w:rsid w:val="00C37F15"/>
    <w:rsid w:val="00C402D4"/>
    <w:rsid w:val="00C40729"/>
    <w:rsid w:val="00C40B2D"/>
    <w:rsid w:val="00C42299"/>
    <w:rsid w:val="00C42F21"/>
    <w:rsid w:val="00C441C4"/>
    <w:rsid w:val="00C46290"/>
    <w:rsid w:val="00C468E2"/>
    <w:rsid w:val="00C500CB"/>
    <w:rsid w:val="00C50783"/>
    <w:rsid w:val="00C508E4"/>
    <w:rsid w:val="00C53D23"/>
    <w:rsid w:val="00C54540"/>
    <w:rsid w:val="00C546E2"/>
    <w:rsid w:val="00C601C6"/>
    <w:rsid w:val="00C61C5D"/>
    <w:rsid w:val="00C625F4"/>
    <w:rsid w:val="00C62B45"/>
    <w:rsid w:val="00C66F1B"/>
    <w:rsid w:val="00C67B7D"/>
    <w:rsid w:val="00C70A8E"/>
    <w:rsid w:val="00C715E3"/>
    <w:rsid w:val="00C71F95"/>
    <w:rsid w:val="00C728B2"/>
    <w:rsid w:val="00C73371"/>
    <w:rsid w:val="00C73810"/>
    <w:rsid w:val="00C747EA"/>
    <w:rsid w:val="00C74822"/>
    <w:rsid w:val="00C74B7E"/>
    <w:rsid w:val="00C751B5"/>
    <w:rsid w:val="00C7645D"/>
    <w:rsid w:val="00C76502"/>
    <w:rsid w:val="00C76984"/>
    <w:rsid w:val="00C774E2"/>
    <w:rsid w:val="00C801A8"/>
    <w:rsid w:val="00C8029C"/>
    <w:rsid w:val="00C80635"/>
    <w:rsid w:val="00C8117F"/>
    <w:rsid w:val="00C82421"/>
    <w:rsid w:val="00C82D97"/>
    <w:rsid w:val="00C83024"/>
    <w:rsid w:val="00C83164"/>
    <w:rsid w:val="00C83739"/>
    <w:rsid w:val="00C83CAD"/>
    <w:rsid w:val="00C858DF"/>
    <w:rsid w:val="00C86CBC"/>
    <w:rsid w:val="00C870E3"/>
    <w:rsid w:val="00C90475"/>
    <w:rsid w:val="00C90DC2"/>
    <w:rsid w:val="00C90FD1"/>
    <w:rsid w:val="00C923C6"/>
    <w:rsid w:val="00C9259E"/>
    <w:rsid w:val="00C973F0"/>
    <w:rsid w:val="00CA0BB2"/>
    <w:rsid w:val="00CA1CFB"/>
    <w:rsid w:val="00CA2CAC"/>
    <w:rsid w:val="00CA3B0A"/>
    <w:rsid w:val="00CA3F99"/>
    <w:rsid w:val="00CA4705"/>
    <w:rsid w:val="00CA5E25"/>
    <w:rsid w:val="00CB0696"/>
    <w:rsid w:val="00CB0EF9"/>
    <w:rsid w:val="00CB0F0E"/>
    <w:rsid w:val="00CB3915"/>
    <w:rsid w:val="00CB3F91"/>
    <w:rsid w:val="00CB5156"/>
    <w:rsid w:val="00CB55A1"/>
    <w:rsid w:val="00CB661E"/>
    <w:rsid w:val="00CB6900"/>
    <w:rsid w:val="00CC0517"/>
    <w:rsid w:val="00CC11A7"/>
    <w:rsid w:val="00CC17D0"/>
    <w:rsid w:val="00CC309D"/>
    <w:rsid w:val="00CC6C20"/>
    <w:rsid w:val="00CD008F"/>
    <w:rsid w:val="00CD49FC"/>
    <w:rsid w:val="00CE09B3"/>
    <w:rsid w:val="00CE14D4"/>
    <w:rsid w:val="00CE209B"/>
    <w:rsid w:val="00CE22CB"/>
    <w:rsid w:val="00CE2885"/>
    <w:rsid w:val="00CE5064"/>
    <w:rsid w:val="00CE537B"/>
    <w:rsid w:val="00CE618C"/>
    <w:rsid w:val="00CE6C41"/>
    <w:rsid w:val="00CE6D5E"/>
    <w:rsid w:val="00CE6FA7"/>
    <w:rsid w:val="00CE771F"/>
    <w:rsid w:val="00CE78C6"/>
    <w:rsid w:val="00CE78E1"/>
    <w:rsid w:val="00CF0CAE"/>
    <w:rsid w:val="00CF103F"/>
    <w:rsid w:val="00CF12D5"/>
    <w:rsid w:val="00CF139A"/>
    <w:rsid w:val="00CF390C"/>
    <w:rsid w:val="00CF3C26"/>
    <w:rsid w:val="00CF6976"/>
    <w:rsid w:val="00CF7965"/>
    <w:rsid w:val="00CF7BF6"/>
    <w:rsid w:val="00CF7E31"/>
    <w:rsid w:val="00D00801"/>
    <w:rsid w:val="00D00C2E"/>
    <w:rsid w:val="00D00D93"/>
    <w:rsid w:val="00D01120"/>
    <w:rsid w:val="00D03666"/>
    <w:rsid w:val="00D03E0C"/>
    <w:rsid w:val="00D041D1"/>
    <w:rsid w:val="00D04B74"/>
    <w:rsid w:val="00D05139"/>
    <w:rsid w:val="00D0583E"/>
    <w:rsid w:val="00D0635A"/>
    <w:rsid w:val="00D066D4"/>
    <w:rsid w:val="00D07683"/>
    <w:rsid w:val="00D07C5D"/>
    <w:rsid w:val="00D07D56"/>
    <w:rsid w:val="00D1261E"/>
    <w:rsid w:val="00D14D04"/>
    <w:rsid w:val="00D15C7D"/>
    <w:rsid w:val="00D209AC"/>
    <w:rsid w:val="00D22865"/>
    <w:rsid w:val="00D24B53"/>
    <w:rsid w:val="00D25EC1"/>
    <w:rsid w:val="00D26A34"/>
    <w:rsid w:val="00D26AD4"/>
    <w:rsid w:val="00D26F9C"/>
    <w:rsid w:val="00D27397"/>
    <w:rsid w:val="00D304D9"/>
    <w:rsid w:val="00D30E46"/>
    <w:rsid w:val="00D30EDC"/>
    <w:rsid w:val="00D31EE3"/>
    <w:rsid w:val="00D34264"/>
    <w:rsid w:val="00D347B3"/>
    <w:rsid w:val="00D351D2"/>
    <w:rsid w:val="00D355E5"/>
    <w:rsid w:val="00D35F8E"/>
    <w:rsid w:val="00D43B2A"/>
    <w:rsid w:val="00D44A42"/>
    <w:rsid w:val="00D45491"/>
    <w:rsid w:val="00D467BC"/>
    <w:rsid w:val="00D47E78"/>
    <w:rsid w:val="00D51069"/>
    <w:rsid w:val="00D51585"/>
    <w:rsid w:val="00D5240B"/>
    <w:rsid w:val="00D527F0"/>
    <w:rsid w:val="00D52F92"/>
    <w:rsid w:val="00D54E29"/>
    <w:rsid w:val="00D55C79"/>
    <w:rsid w:val="00D564CF"/>
    <w:rsid w:val="00D569B6"/>
    <w:rsid w:val="00D61C76"/>
    <w:rsid w:val="00D632D4"/>
    <w:rsid w:val="00D642A5"/>
    <w:rsid w:val="00D64648"/>
    <w:rsid w:val="00D662B6"/>
    <w:rsid w:val="00D6760A"/>
    <w:rsid w:val="00D70292"/>
    <w:rsid w:val="00D70FFC"/>
    <w:rsid w:val="00D7118F"/>
    <w:rsid w:val="00D719DD"/>
    <w:rsid w:val="00D71ACD"/>
    <w:rsid w:val="00D72719"/>
    <w:rsid w:val="00D72C79"/>
    <w:rsid w:val="00D7359F"/>
    <w:rsid w:val="00D744C1"/>
    <w:rsid w:val="00D75C58"/>
    <w:rsid w:val="00D76486"/>
    <w:rsid w:val="00D764D3"/>
    <w:rsid w:val="00D77C19"/>
    <w:rsid w:val="00D77CA1"/>
    <w:rsid w:val="00D811E6"/>
    <w:rsid w:val="00D81CAB"/>
    <w:rsid w:val="00D84612"/>
    <w:rsid w:val="00D84CB7"/>
    <w:rsid w:val="00D84DF7"/>
    <w:rsid w:val="00D85CD6"/>
    <w:rsid w:val="00D85D89"/>
    <w:rsid w:val="00D86193"/>
    <w:rsid w:val="00D8753C"/>
    <w:rsid w:val="00D87B4A"/>
    <w:rsid w:val="00D904D0"/>
    <w:rsid w:val="00D90DF6"/>
    <w:rsid w:val="00D91DFB"/>
    <w:rsid w:val="00D92417"/>
    <w:rsid w:val="00D9312A"/>
    <w:rsid w:val="00D941AF"/>
    <w:rsid w:val="00D9587B"/>
    <w:rsid w:val="00D95DD8"/>
    <w:rsid w:val="00D97853"/>
    <w:rsid w:val="00D97DDF"/>
    <w:rsid w:val="00DA0672"/>
    <w:rsid w:val="00DA0C2E"/>
    <w:rsid w:val="00DA0E78"/>
    <w:rsid w:val="00DA13D0"/>
    <w:rsid w:val="00DA1C0E"/>
    <w:rsid w:val="00DA25CA"/>
    <w:rsid w:val="00DA2B2A"/>
    <w:rsid w:val="00DA30C1"/>
    <w:rsid w:val="00DA37C6"/>
    <w:rsid w:val="00DA458B"/>
    <w:rsid w:val="00DB0AFA"/>
    <w:rsid w:val="00DB1DC5"/>
    <w:rsid w:val="00DB2088"/>
    <w:rsid w:val="00DB2F93"/>
    <w:rsid w:val="00DC1CFD"/>
    <w:rsid w:val="00DC29C9"/>
    <w:rsid w:val="00DC39D8"/>
    <w:rsid w:val="00DC3E6A"/>
    <w:rsid w:val="00DC3FA7"/>
    <w:rsid w:val="00DC40CF"/>
    <w:rsid w:val="00DC7AEF"/>
    <w:rsid w:val="00DD0D8D"/>
    <w:rsid w:val="00DD229F"/>
    <w:rsid w:val="00DD269C"/>
    <w:rsid w:val="00DD3A60"/>
    <w:rsid w:val="00DD3E60"/>
    <w:rsid w:val="00DD5257"/>
    <w:rsid w:val="00DD5BD8"/>
    <w:rsid w:val="00DD6AA5"/>
    <w:rsid w:val="00DD7BEC"/>
    <w:rsid w:val="00DE085D"/>
    <w:rsid w:val="00DE0CF7"/>
    <w:rsid w:val="00DE0E81"/>
    <w:rsid w:val="00DE4D60"/>
    <w:rsid w:val="00DE60EC"/>
    <w:rsid w:val="00DE747F"/>
    <w:rsid w:val="00DF01A4"/>
    <w:rsid w:val="00DF0998"/>
    <w:rsid w:val="00DF1466"/>
    <w:rsid w:val="00DF1971"/>
    <w:rsid w:val="00DF4A6C"/>
    <w:rsid w:val="00DF4E8D"/>
    <w:rsid w:val="00DF57AC"/>
    <w:rsid w:val="00DF783D"/>
    <w:rsid w:val="00E016B7"/>
    <w:rsid w:val="00E03C4D"/>
    <w:rsid w:val="00E03F57"/>
    <w:rsid w:val="00E04AE4"/>
    <w:rsid w:val="00E04DAF"/>
    <w:rsid w:val="00E069AC"/>
    <w:rsid w:val="00E103D9"/>
    <w:rsid w:val="00E109DB"/>
    <w:rsid w:val="00E12B6B"/>
    <w:rsid w:val="00E14F3B"/>
    <w:rsid w:val="00E1530F"/>
    <w:rsid w:val="00E159E2"/>
    <w:rsid w:val="00E1698F"/>
    <w:rsid w:val="00E17AF2"/>
    <w:rsid w:val="00E20766"/>
    <w:rsid w:val="00E21AF2"/>
    <w:rsid w:val="00E22C92"/>
    <w:rsid w:val="00E23532"/>
    <w:rsid w:val="00E239CF"/>
    <w:rsid w:val="00E262D1"/>
    <w:rsid w:val="00E3030F"/>
    <w:rsid w:val="00E307B7"/>
    <w:rsid w:val="00E32772"/>
    <w:rsid w:val="00E33414"/>
    <w:rsid w:val="00E334DD"/>
    <w:rsid w:val="00E348F8"/>
    <w:rsid w:val="00E34975"/>
    <w:rsid w:val="00E34D5E"/>
    <w:rsid w:val="00E3608E"/>
    <w:rsid w:val="00E37273"/>
    <w:rsid w:val="00E37A86"/>
    <w:rsid w:val="00E40627"/>
    <w:rsid w:val="00E41AC2"/>
    <w:rsid w:val="00E41EE2"/>
    <w:rsid w:val="00E428BC"/>
    <w:rsid w:val="00E42A6E"/>
    <w:rsid w:val="00E43C0D"/>
    <w:rsid w:val="00E45698"/>
    <w:rsid w:val="00E457E2"/>
    <w:rsid w:val="00E4611A"/>
    <w:rsid w:val="00E4797D"/>
    <w:rsid w:val="00E5028A"/>
    <w:rsid w:val="00E5033A"/>
    <w:rsid w:val="00E50C0D"/>
    <w:rsid w:val="00E513F9"/>
    <w:rsid w:val="00E51657"/>
    <w:rsid w:val="00E51B11"/>
    <w:rsid w:val="00E5303F"/>
    <w:rsid w:val="00E53F3B"/>
    <w:rsid w:val="00E54031"/>
    <w:rsid w:val="00E55D45"/>
    <w:rsid w:val="00E56BED"/>
    <w:rsid w:val="00E6289C"/>
    <w:rsid w:val="00E640A0"/>
    <w:rsid w:val="00E64C07"/>
    <w:rsid w:val="00E64FDE"/>
    <w:rsid w:val="00E65B16"/>
    <w:rsid w:val="00E66499"/>
    <w:rsid w:val="00E714FE"/>
    <w:rsid w:val="00E7303B"/>
    <w:rsid w:val="00E73B3F"/>
    <w:rsid w:val="00E74EA3"/>
    <w:rsid w:val="00E75650"/>
    <w:rsid w:val="00E766F6"/>
    <w:rsid w:val="00E774B7"/>
    <w:rsid w:val="00E77C7D"/>
    <w:rsid w:val="00E80115"/>
    <w:rsid w:val="00E81738"/>
    <w:rsid w:val="00E81EA1"/>
    <w:rsid w:val="00E82587"/>
    <w:rsid w:val="00E8296C"/>
    <w:rsid w:val="00E841E8"/>
    <w:rsid w:val="00E84B8B"/>
    <w:rsid w:val="00E85F76"/>
    <w:rsid w:val="00E87252"/>
    <w:rsid w:val="00E879EC"/>
    <w:rsid w:val="00E87C21"/>
    <w:rsid w:val="00E9118D"/>
    <w:rsid w:val="00E91A0B"/>
    <w:rsid w:val="00E91DC6"/>
    <w:rsid w:val="00E9205E"/>
    <w:rsid w:val="00E92F3F"/>
    <w:rsid w:val="00E932A9"/>
    <w:rsid w:val="00E93328"/>
    <w:rsid w:val="00E93AB8"/>
    <w:rsid w:val="00E93C26"/>
    <w:rsid w:val="00E93D5B"/>
    <w:rsid w:val="00E94DC3"/>
    <w:rsid w:val="00E95363"/>
    <w:rsid w:val="00E9552E"/>
    <w:rsid w:val="00E95777"/>
    <w:rsid w:val="00E95795"/>
    <w:rsid w:val="00E95A61"/>
    <w:rsid w:val="00E96A54"/>
    <w:rsid w:val="00E96FCB"/>
    <w:rsid w:val="00E974A1"/>
    <w:rsid w:val="00EA10A0"/>
    <w:rsid w:val="00EA1387"/>
    <w:rsid w:val="00EA25FC"/>
    <w:rsid w:val="00EB47CE"/>
    <w:rsid w:val="00EB5652"/>
    <w:rsid w:val="00EB5848"/>
    <w:rsid w:val="00EB6156"/>
    <w:rsid w:val="00EB714F"/>
    <w:rsid w:val="00EC03DB"/>
    <w:rsid w:val="00EC08B9"/>
    <w:rsid w:val="00EC2108"/>
    <w:rsid w:val="00EC40AA"/>
    <w:rsid w:val="00EC510D"/>
    <w:rsid w:val="00EC5158"/>
    <w:rsid w:val="00EC698D"/>
    <w:rsid w:val="00EC6BC7"/>
    <w:rsid w:val="00EC7675"/>
    <w:rsid w:val="00EC772B"/>
    <w:rsid w:val="00ED0EAD"/>
    <w:rsid w:val="00ED21F3"/>
    <w:rsid w:val="00ED298A"/>
    <w:rsid w:val="00ED29BF"/>
    <w:rsid w:val="00ED2B72"/>
    <w:rsid w:val="00ED30BE"/>
    <w:rsid w:val="00ED3844"/>
    <w:rsid w:val="00ED39CA"/>
    <w:rsid w:val="00ED5D8B"/>
    <w:rsid w:val="00EE362E"/>
    <w:rsid w:val="00EE46D5"/>
    <w:rsid w:val="00EE523E"/>
    <w:rsid w:val="00EE602F"/>
    <w:rsid w:val="00EE7CE8"/>
    <w:rsid w:val="00EF02CD"/>
    <w:rsid w:val="00EF0784"/>
    <w:rsid w:val="00EF1DD2"/>
    <w:rsid w:val="00EF2EDE"/>
    <w:rsid w:val="00EF3682"/>
    <w:rsid w:val="00EF4F6A"/>
    <w:rsid w:val="00EF54F4"/>
    <w:rsid w:val="00EF6B3D"/>
    <w:rsid w:val="00F00CBE"/>
    <w:rsid w:val="00F0166A"/>
    <w:rsid w:val="00F018A1"/>
    <w:rsid w:val="00F03952"/>
    <w:rsid w:val="00F05970"/>
    <w:rsid w:val="00F06FE8"/>
    <w:rsid w:val="00F07728"/>
    <w:rsid w:val="00F14A5F"/>
    <w:rsid w:val="00F14B33"/>
    <w:rsid w:val="00F15356"/>
    <w:rsid w:val="00F1752F"/>
    <w:rsid w:val="00F17571"/>
    <w:rsid w:val="00F208BB"/>
    <w:rsid w:val="00F21080"/>
    <w:rsid w:val="00F21E98"/>
    <w:rsid w:val="00F222A3"/>
    <w:rsid w:val="00F31248"/>
    <w:rsid w:val="00F313BE"/>
    <w:rsid w:val="00F319A5"/>
    <w:rsid w:val="00F334F0"/>
    <w:rsid w:val="00F34165"/>
    <w:rsid w:val="00F34A42"/>
    <w:rsid w:val="00F35632"/>
    <w:rsid w:val="00F3570E"/>
    <w:rsid w:val="00F35946"/>
    <w:rsid w:val="00F369BA"/>
    <w:rsid w:val="00F40531"/>
    <w:rsid w:val="00F4168E"/>
    <w:rsid w:val="00F41B74"/>
    <w:rsid w:val="00F44393"/>
    <w:rsid w:val="00F44694"/>
    <w:rsid w:val="00F45B12"/>
    <w:rsid w:val="00F47996"/>
    <w:rsid w:val="00F50F70"/>
    <w:rsid w:val="00F5178A"/>
    <w:rsid w:val="00F51DC4"/>
    <w:rsid w:val="00F55BFC"/>
    <w:rsid w:val="00F55C8D"/>
    <w:rsid w:val="00F60F53"/>
    <w:rsid w:val="00F61819"/>
    <w:rsid w:val="00F61C14"/>
    <w:rsid w:val="00F63135"/>
    <w:rsid w:val="00F63DB1"/>
    <w:rsid w:val="00F64943"/>
    <w:rsid w:val="00F713B6"/>
    <w:rsid w:val="00F71E20"/>
    <w:rsid w:val="00F71FA2"/>
    <w:rsid w:val="00F72434"/>
    <w:rsid w:val="00F74AE5"/>
    <w:rsid w:val="00F74DD1"/>
    <w:rsid w:val="00F75C04"/>
    <w:rsid w:val="00F77DCD"/>
    <w:rsid w:val="00F80671"/>
    <w:rsid w:val="00F80A8F"/>
    <w:rsid w:val="00F80BFF"/>
    <w:rsid w:val="00F81A0E"/>
    <w:rsid w:val="00F8214E"/>
    <w:rsid w:val="00F82AF2"/>
    <w:rsid w:val="00F82DB1"/>
    <w:rsid w:val="00F835F8"/>
    <w:rsid w:val="00F837DD"/>
    <w:rsid w:val="00F83979"/>
    <w:rsid w:val="00F84E7E"/>
    <w:rsid w:val="00F86925"/>
    <w:rsid w:val="00F87FCD"/>
    <w:rsid w:val="00F90463"/>
    <w:rsid w:val="00F90C21"/>
    <w:rsid w:val="00F90CA9"/>
    <w:rsid w:val="00F910A1"/>
    <w:rsid w:val="00F915E1"/>
    <w:rsid w:val="00F919EE"/>
    <w:rsid w:val="00F92C26"/>
    <w:rsid w:val="00F9463F"/>
    <w:rsid w:val="00F963BA"/>
    <w:rsid w:val="00F97CB7"/>
    <w:rsid w:val="00FA0199"/>
    <w:rsid w:val="00FA3481"/>
    <w:rsid w:val="00FA3CFE"/>
    <w:rsid w:val="00FA61AE"/>
    <w:rsid w:val="00FA6D53"/>
    <w:rsid w:val="00FB0EF3"/>
    <w:rsid w:val="00FB1E8C"/>
    <w:rsid w:val="00FB3C02"/>
    <w:rsid w:val="00FB4201"/>
    <w:rsid w:val="00FB6585"/>
    <w:rsid w:val="00FB735B"/>
    <w:rsid w:val="00FB78BB"/>
    <w:rsid w:val="00FC2433"/>
    <w:rsid w:val="00FC36CE"/>
    <w:rsid w:val="00FC40FF"/>
    <w:rsid w:val="00FC5116"/>
    <w:rsid w:val="00FC6071"/>
    <w:rsid w:val="00FC64A3"/>
    <w:rsid w:val="00FC7208"/>
    <w:rsid w:val="00FC79C6"/>
    <w:rsid w:val="00FD4DC2"/>
    <w:rsid w:val="00FD7ACF"/>
    <w:rsid w:val="00FE166D"/>
    <w:rsid w:val="00FE16C3"/>
    <w:rsid w:val="00FE1F5C"/>
    <w:rsid w:val="00FE2119"/>
    <w:rsid w:val="00FE2437"/>
    <w:rsid w:val="00FE30D7"/>
    <w:rsid w:val="00FE32F6"/>
    <w:rsid w:val="00FE3823"/>
    <w:rsid w:val="00FE3BA6"/>
    <w:rsid w:val="00FE4288"/>
    <w:rsid w:val="00FE4615"/>
    <w:rsid w:val="00FE606F"/>
    <w:rsid w:val="00FE6184"/>
    <w:rsid w:val="00FE64C2"/>
    <w:rsid w:val="00FF0CD5"/>
    <w:rsid w:val="00FF1409"/>
    <w:rsid w:val="00FF1F23"/>
    <w:rsid w:val="00FF257E"/>
    <w:rsid w:val="00FF293F"/>
    <w:rsid w:val="00FF3D86"/>
    <w:rsid w:val="00FF4D4A"/>
    <w:rsid w:val="00FF66EA"/>
    <w:rsid w:val="00FF6A72"/>
    <w:rsid w:val="38106622"/>
    <w:rsid w:val="3B63FCE6"/>
    <w:rsid w:val="47F66304"/>
    <w:rsid w:val="5BAA1040"/>
    <w:rsid w:val="68FFB705"/>
    <w:rsid w:val="6A3FC9EB"/>
    <w:rsid w:val="6F48A8F9"/>
    <w:rsid w:val="7560DB4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75A884E1"/>
  <w15:chartTrackingRefBased/>
  <w15:docId w15:val="{DCEC8038-DEDC-46B1-A326-9671CD966CF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UDEV Gothic 35JPDOC" w:hAnsi="UDEV Gothic 35JPDOC" w:eastAsia="UDEV Gothic 35JPDOC" w:cs="UDEV Gothic 35JPDOC"/>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rsid w:val="00C42F21"/>
    <w:pPr>
      <w:widowControl w:val="0"/>
      <w:snapToGrid w:val="0"/>
      <w:spacing w:line="240" w:lineRule="atLeast"/>
      <w:jc w:val="both"/>
    </w:pPr>
    <w:rPr>
      <w:rFonts w:eastAsia="BIZ UDゴシック"/>
      <w:sz w:val="16"/>
    </w:rPr>
  </w:style>
  <w:style w:type="paragraph" w:styleId="1">
    <w:name w:val="heading 1"/>
    <w:basedOn w:val="a"/>
    <w:next w:val="a"/>
    <w:link w:val="11"/>
    <w:autoRedefine/>
    <w:uiPriority w:val="9"/>
    <w:qFormat/>
    <w:rsid w:val="00562E98"/>
    <w:pPr>
      <w:keepNext/>
      <w:keepLines/>
      <w:numPr>
        <w:numId w:val="1"/>
      </w:numPr>
      <w:pBdr>
        <w:top w:val="single" w:color="3A7C22" w:themeColor="accent6" w:themeShade="BF" w:sz="4" w:space="1"/>
        <w:bottom w:val="single" w:color="3A7C22" w:themeColor="accent6" w:themeShade="BF" w:sz="4" w:space="1"/>
      </w:pBdr>
      <w:shd w:val="clear" w:color="auto" w:fill="D9F2D0" w:themeFill="accent6" w:themeFillTint="33"/>
      <w:spacing w:before="80" w:after="80"/>
      <w:jc w:val="left"/>
      <w:outlineLvl w:val="0"/>
    </w:pPr>
    <w:rPr>
      <w:rFonts w:ascii="BIZ UDゴシック" w:hAnsi="BIZ UDゴシック" w:cstheme="majorBidi"/>
      <w:b/>
      <w:color w:val="000000" w:themeColor="text1"/>
      <w:sz w:val="24"/>
      <w:szCs w:val="44"/>
    </w:rPr>
  </w:style>
  <w:style w:type="paragraph" w:styleId="20">
    <w:name w:val="heading 2"/>
    <w:basedOn w:val="a"/>
    <w:next w:val="a"/>
    <w:link w:val="21"/>
    <w:uiPriority w:val="9"/>
    <w:unhideWhenUsed/>
    <w:qFormat/>
    <w:rsid w:val="00E457E2"/>
    <w:pPr>
      <w:keepNext/>
      <w:keepLines/>
      <w:outlineLvl w:val="1"/>
    </w:pPr>
    <w:rPr>
      <w:rFonts w:eastAsia="UDEV Gothic" w:asciiTheme="majorHAnsi" w:hAnsiTheme="majorHAnsi" w:cstheme="majorBidi"/>
      <w:color w:val="000000" w:themeColor="text1"/>
      <w:sz w:val="18"/>
      <w:szCs w:val="28"/>
      <w:u w:val="single"/>
    </w:rPr>
  </w:style>
  <w:style w:type="paragraph" w:styleId="30">
    <w:name w:val="heading 3"/>
    <w:basedOn w:val="a"/>
    <w:next w:val="a"/>
    <w:link w:val="31"/>
    <w:uiPriority w:val="9"/>
    <w:unhideWhenUsed/>
    <w:qFormat/>
    <w:rsid w:val="00995B38"/>
    <w:pPr>
      <w:keepNext/>
      <w:keepLines/>
      <w:outlineLvl w:val="2"/>
    </w:pPr>
    <w:rPr>
      <w:rFonts w:asciiTheme="majorHAnsi" w:hAnsiTheme="majorHAnsi" w:cstheme="majorBidi"/>
      <w:color w:val="000000" w:themeColor="text1"/>
      <w:szCs w:val="24"/>
      <w:u w:val="single"/>
    </w:rPr>
  </w:style>
  <w:style w:type="paragraph" w:styleId="40">
    <w:name w:val="heading 4"/>
    <w:basedOn w:val="a"/>
    <w:next w:val="a"/>
    <w:link w:val="41"/>
    <w:uiPriority w:val="9"/>
    <w:unhideWhenUsed/>
    <w:qFormat/>
    <w:rsid w:val="00EB5848"/>
    <w:pPr>
      <w:keepNext/>
      <w:keepLines/>
      <w:spacing w:before="80" w:after="40"/>
      <w:outlineLvl w:val="3"/>
    </w:pPr>
    <w:rPr>
      <w:rFonts w:asciiTheme="majorHAnsi" w:hAnsiTheme="majorHAnsi" w:eastAsiaTheme="majorEastAsia" w:cstheme="majorBidi"/>
      <w:color w:val="000000" w:themeColor="text1"/>
    </w:rPr>
  </w:style>
  <w:style w:type="paragraph" w:styleId="50">
    <w:name w:val="heading 5"/>
    <w:basedOn w:val="a"/>
    <w:next w:val="a"/>
    <w:link w:val="51"/>
    <w:uiPriority w:val="9"/>
    <w:unhideWhenUsed/>
    <w:qFormat/>
    <w:rsid w:val="00EB5848"/>
    <w:pPr>
      <w:keepNext/>
      <w:keepLines/>
      <w:spacing w:before="80" w:after="40"/>
      <w:ind w:left="100" w:leftChars="100"/>
      <w:outlineLvl w:val="4"/>
    </w:pPr>
    <w:rPr>
      <w:rFonts w:asciiTheme="majorHAnsi" w:hAnsiTheme="majorHAnsi" w:eastAsiaTheme="majorEastAsia" w:cstheme="majorBidi"/>
      <w:color w:val="000000" w:themeColor="text1"/>
    </w:rPr>
  </w:style>
  <w:style w:type="paragraph" w:styleId="6">
    <w:name w:val="heading 6"/>
    <w:basedOn w:val="a"/>
    <w:next w:val="a"/>
    <w:link w:val="60"/>
    <w:uiPriority w:val="9"/>
    <w:unhideWhenUsed/>
    <w:qFormat/>
    <w:rsid w:val="00EB5848"/>
    <w:pPr>
      <w:keepNext/>
      <w:keepLines/>
      <w:spacing w:before="80" w:after="40"/>
      <w:ind w:left="200" w:leftChars="200"/>
      <w:outlineLvl w:val="5"/>
    </w:pPr>
    <w:rPr>
      <w:rFonts w:asciiTheme="majorHAnsi" w:hAnsiTheme="majorHAnsi" w:eastAsiaTheme="majorEastAsia" w:cstheme="majorBidi"/>
      <w:color w:val="000000" w:themeColor="text1"/>
    </w:rPr>
  </w:style>
  <w:style w:type="paragraph" w:styleId="7">
    <w:name w:val="heading 7"/>
    <w:basedOn w:val="a"/>
    <w:next w:val="a"/>
    <w:link w:val="70"/>
    <w:uiPriority w:val="9"/>
    <w:unhideWhenUsed/>
    <w:qFormat/>
    <w:rsid w:val="00EB5848"/>
    <w:pPr>
      <w:keepNext/>
      <w:keepLines/>
      <w:spacing w:before="80" w:after="40"/>
      <w:ind w:left="300" w:leftChars="300"/>
      <w:outlineLvl w:val="6"/>
    </w:pPr>
    <w:rPr>
      <w:rFonts w:asciiTheme="majorHAnsi" w:hAnsiTheme="majorHAnsi" w:eastAsiaTheme="majorEastAsia" w:cstheme="majorBidi"/>
      <w:color w:val="000000" w:themeColor="text1"/>
    </w:rPr>
  </w:style>
  <w:style w:type="paragraph" w:styleId="8">
    <w:name w:val="heading 8"/>
    <w:basedOn w:val="a"/>
    <w:next w:val="a"/>
    <w:link w:val="80"/>
    <w:uiPriority w:val="9"/>
    <w:unhideWhenUsed/>
    <w:qFormat/>
    <w:rsid w:val="00EB5848"/>
    <w:pPr>
      <w:keepNext/>
      <w:keepLines/>
      <w:spacing w:before="80" w:after="40"/>
      <w:ind w:left="400" w:leftChars="400"/>
      <w:outlineLvl w:val="7"/>
    </w:pPr>
    <w:rPr>
      <w:rFonts w:asciiTheme="majorHAnsi" w:hAnsiTheme="majorHAnsi" w:eastAsiaTheme="majorEastAsia" w:cstheme="majorBidi"/>
      <w:color w:val="000000" w:themeColor="text1"/>
    </w:rPr>
  </w:style>
  <w:style w:type="paragraph" w:styleId="9">
    <w:name w:val="heading 9"/>
    <w:basedOn w:val="a"/>
    <w:next w:val="a"/>
    <w:link w:val="90"/>
    <w:uiPriority w:val="9"/>
    <w:semiHidden/>
    <w:unhideWhenUsed/>
    <w:qFormat/>
    <w:rsid w:val="00EB5848"/>
    <w:pPr>
      <w:keepNext/>
      <w:keepLines/>
      <w:spacing w:before="80" w:after="40"/>
      <w:ind w:left="500" w:leftChars="500"/>
      <w:outlineLvl w:val="8"/>
    </w:pPr>
    <w:rPr>
      <w:rFonts w:asciiTheme="majorHAnsi" w:hAnsiTheme="majorHAnsi" w:eastAsiaTheme="majorEastAsia" w:cstheme="majorBidi"/>
      <w:color w:val="000000" w:themeColor="text1"/>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character" w:styleId="11" w:customStyle="1">
    <w:name w:val="見出し 1 (文字)"/>
    <w:basedOn w:val="a0"/>
    <w:link w:val="1"/>
    <w:uiPriority w:val="9"/>
    <w:rsid w:val="00562E98"/>
    <w:rPr>
      <w:rFonts w:ascii="BIZ UDゴシック" w:hAnsi="BIZ UDゴシック" w:eastAsia="BIZ UDゴシック" w:cstheme="majorBidi"/>
      <w:b/>
      <w:color w:val="000000" w:themeColor="text1"/>
      <w:sz w:val="24"/>
      <w:szCs w:val="44"/>
      <w:shd w:val="clear" w:color="auto" w:fill="D9F2D0" w:themeFill="accent6" w:themeFillTint="33"/>
    </w:rPr>
  </w:style>
  <w:style w:type="character" w:styleId="21" w:customStyle="1">
    <w:name w:val="見出し 2 (文字)"/>
    <w:basedOn w:val="a0"/>
    <w:link w:val="20"/>
    <w:uiPriority w:val="9"/>
    <w:rsid w:val="00E457E2"/>
    <w:rPr>
      <w:rFonts w:eastAsia="UDEV Gothic" w:asciiTheme="majorHAnsi" w:hAnsiTheme="majorHAnsi" w:cstheme="majorBidi"/>
      <w:color w:val="000000" w:themeColor="text1"/>
      <w:sz w:val="18"/>
      <w:szCs w:val="28"/>
      <w:u w:val="single"/>
    </w:rPr>
  </w:style>
  <w:style w:type="character" w:styleId="31" w:customStyle="1">
    <w:name w:val="見出し 3 (文字)"/>
    <w:basedOn w:val="a0"/>
    <w:link w:val="30"/>
    <w:uiPriority w:val="9"/>
    <w:rsid w:val="00995B38"/>
    <w:rPr>
      <w:rFonts w:eastAsia="BIZ UDゴシック" w:asciiTheme="majorHAnsi" w:hAnsiTheme="majorHAnsi" w:cstheme="majorBidi"/>
      <w:color w:val="000000" w:themeColor="text1"/>
      <w:sz w:val="16"/>
      <w:szCs w:val="24"/>
      <w:u w:val="single"/>
    </w:rPr>
  </w:style>
  <w:style w:type="character" w:styleId="41" w:customStyle="1">
    <w:name w:val="見出し 4 (文字)"/>
    <w:basedOn w:val="a0"/>
    <w:link w:val="40"/>
    <w:uiPriority w:val="9"/>
    <w:rsid w:val="00EB5848"/>
    <w:rPr>
      <w:rFonts w:asciiTheme="majorHAnsi" w:hAnsiTheme="majorHAnsi" w:eastAsiaTheme="majorEastAsia" w:cstheme="majorBidi"/>
      <w:color w:val="000000" w:themeColor="text1"/>
    </w:rPr>
  </w:style>
  <w:style w:type="character" w:styleId="51" w:customStyle="1">
    <w:name w:val="見出し 5 (文字)"/>
    <w:basedOn w:val="a0"/>
    <w:link w:val="50"/>
    <w:uiPriority w:val="9"/>
    <w:rsid w:val="00EB5848"/>
    <w:rPr>
      <w:rFonts w:asciiTheme="majorHAnsi" w:hAnsiTheme="majorHAnsi" w:eastAsiaTheme="majorEastAsia" w:cstheme="majorBidi"/>
      <w:color w:val="000000" w:themeColor="text1"/>
    </w:rPr>
  </w:style>
  <w:style w:type="character" w:styleId="60" w:customStyle="1">
    <w:name w:val="見出し 6 (文字)"/>
    <w:basedOn w:val="a0"/>
    <w:link w:val="6"/>
    <w:uiPriority w:val="9"/>
    <w:rsid w:val="00EB5848"/>
    <w:rPr>
      <w:rFonts w:asciiTheme="majorHAnsi" w:hAnsiTheme="majorHAnsi" w:eastAsiaTheme="majorEastAsia" w:cstheme="majorBidi"/>
      <w:color w:val="000000" w:themeColor="text1"/>
    </w:rPr>
  </w:style>
  <w:style w:type="character" w:styleId="70" w:customStyle="1">
    <w:name w:val="見出し 7 (文字)"/>
    <w:basedOn w:val="a0"/>
    <w:link w:val="7"/>
    <w:uiPriority w:val="9"/>
    <w:rsid w:val="00EB5848"/>
    <w:rPr>
      <w:rFonts w:asciiTheme="majorHAnsi" w:hAnsiTheme="majorHAnsi" w:eastAsiaTheme="majorEastAsia" w:cstheme="majorBidi"/>
      <w:color w:val="000000" w:themeColor="text1"/>
    </w:rPr>
  </w:style>
  <w:style w:type="character" w:styleId="80" w:customStyle="1">
    <w:name w:val="見出し 8 (文字)"/>
    <w:basedOn w:val="a0"/>
    <w:link w:val="8"/>
    <w:uiPriority w:val="9"/>
    <w:rsid w:val="00EB5848"/>
    <w:rPr>
      <w:rFonts w:asciiTheme="majorHAnsi" w:hAnsiTheme="majorHAnsi" w:eastAsiaTheme="majorEastAsia" w:cstheme="majorBidi"/>
      <w:color w:val="000000" w:themeColor="text1"/>
    </w:rPr>
  </w:style>
  <w:style w:type="character" w:styleId="90" w:customStyle="1">
    <w:name w:val="見出し 9 (文字)"/>
    <w:basedOn w:val="a0"/>
    <w:link w:val="9"/>
    <w:uiPriority w:val="9"/>
    <w:semiHidden/>
    <w:rsid w:val="00EB5848"/>
    <w:rPr>
      <w:rFonts w:asciiTheme="majorHAnsi" w:hAnsiTheme="majorHAnsi" w:eastAsiaTheme="majorEastAsia" w:cstheme="majorBidi"/>
      <w:color w:val="000000" w:themeColor="text1"/>
    </w:rPr>
  </w:style>
  <w:style w:type="paragraph" w:styleId="a3">
    <w:name w:val="Title"/>
    <w:basedOn w:val="a"/>
    <w:next w:val="a"/>
    <w:link w:val="a4"/>
    <w:uiPriority w:val="10"/>
    <w:qFormat/>
    <w:rsid w:val="00EB5848"/>
    <w:pPr>
      <w:spacing w:after="80"/>
      <w:contextualSpacing/>
      <w:jc w:val="center"/>
    </w:pPr>
    <w:rPr>
      <w:rFonts w:asciiTheme="majorHAnsi" w:hAnsiTheme="majorHAnsi" w:eastAsiaTheme="majorEastAsia" w:cstheme="majorBidi"/>
      <w:spacing w:val="-10"/>
      <w:kern w:val="28"/>
      <w:sz w:val="56"/>
      <w:szCs w:val="56"/>
    </w:rPr>
  </w:style>
  <w:style w:type="character" w:styleId="a4" w:customStyle="1">
    <w:name w:val="表題 (文字)"/>
    <w:basedOn w:val="a0"/>
    <w:link w:val="a3"/>
    <w:uiPriority w:val="10"/>
    <w:rsid w:val="00EB5848"/>
    <w:rPr>
      <w:rFonts w:asciiTheme="majorHAnsi" w:hAnsiTheme="majorHAnsi" w:eastAsiaTheme="majorEastAsia" w:cstheme="majorBidi"/>
      <w:spacing w:val="-10"/>
      <w:kern w:val="28"/>
      <w:sz w:val="56"/>
      <w:szCs w:val="56"/>
    </w:rPr>
  </w:style>
  <w:style w:type="paragraph" w:styleId="a5">
    <w:name w:val="Subtitle"/>
    <w:basedOn w:val="a"/>
    <w:next w:val="a"/>
    <w:link w:val="a6"/>
    <w:uiPriority w:val="11"/>
    <w:qFormat/>
    <w:rsid w:val="00EB5848"/>
    <w:pPr>
      <w:numPr>
        <w:ilvl w:val="1"/>
      </w:numPr>
      <w:spacing w:after="160"/>
      <w:jc w:val="center"/>
    </w:pPr>
    <w:rPr>
      <w:rFonts w:asciiTheme="majorHAnsi" w:hAnsiTheme="majorHAnsi" w:eastAsiaTheme="majorEastAsia" w:cstheme="majorBidi"/>
      <w:color w:val="595959" w:themeColor="text1" w:themeTint="A6"/>
      <w:spacing w:val="15"/>
      <w:sz w:val="28"/>
      <w:szCs w:val="28"/>
    </w:rPr>
  </w:style>
  <w:style w:type="character" w:styleId="a6" w:customStyle="1">
    <w:name w:val="副題 (文字)"/>
    <w:basedOn w:val="a0"/>
    <w:link w:val="a5"/>
    <w:uiPriority w:val="11"/>
    <w:rsid w:val="00EB5848"/>
    <w:rPr>
      <w:rFonts w:asciiTheme="majorHAnsi" w:hAnsiTheme="majorHAnsi" w:eastAsiaTheme="majorEastAsia" w:cstheme="majorBidi"/>
      <w:color w:val="595959" w:themeColor="text1" w:themeTint="A6"/>
      <w:spacing w:val="15"/>
      <w:sz w:val="28"/>
      <w:szCs w:val="28"/>
    </w:rPr>
  </w:style>
  <w:style w:type="paragraph" w:styleId="a7">
    <w:name w:val="Quote"/>
    <w:basedOn w:val="a"/>
    <w:next w:val="a"/>
    <w:link w:val="a8"/>
    <w:uiPriority w:val="29"/>
    <w:qFormat/>
    <w:rsid w:val="00EB5848"/>
    <w:pPr>
      <w:spacing w:before="160" w:after="160"/>
      <w:jc w:val="center"/>
    </w:pPr>
    <w:rPr>
      <w:i/>
      <w:iCs/>
      <w:color w:val="404040" w:themeColor="text1" w:themeTint="BF"/>
    </w:rPr>
  </w:style>
  <w:style w:type="character" w:styleId="a8" w:customStyle="1">
    <w:name w:val="引用文 (文字)"/>
    <w:basedOn w:val="a0"/>
    <w:link w:val="a7"/>
    <w:uiPriority w:val="29"/>
    <w:rsid w:val="00EB5848"/>
    <w:rPr>
      <w:i/>
      <w:iCs/>
      <w:color w:val="404040" w:themeColor="text1" w:themeTint="BF"/>
    </w:rPr>
  </w:style>
  <w:style w:type="paragraph" w:styleId="a9">
    <w:name w:val="List Paragraph"/>
    <w:basedOn w:val="a"/>
    <w:link w:val="aa"/>
    <w:uiPriority w:val="34"/>
    <w:qFormat/>
    <w:rsid w:val="00EB5848"/>
    <w:pPr>
      <w:ind w:left="720"/>
      <w:contextualSpacing/>
    </w:pPr>
  </w:style>
  <w:style w:type="character" w:styleId="22">
    <w:name w:val="Intense Emphasis"/>
    <w:basedOn w:val="a0"/>
    <w:uiPriority w:val="21"/>
    <w:qFormat/>
    <w:rsid w:val="00EB5848"/>
    <w:rPr>
      <w:i/>
      <w:iCs/>
      <w:color w:val="0F4761" w:themeColor="accent1" w:themeShade="BF"/>
    </w:rPr>
  </w:style>
  <w:style w:type="paragraph" w:styleId="23">
    <w:name w:val="Intense Quote"/>
    <w:basedOn w:val="a"/>
    <w:next w:val="a"/>
    <w:link w:val="24"/>
    <w:uiPriority w:val="30"/>
    <w:qFormat/>
    <w:rsid w:val="00EB5848"/>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24" w:customStyle="1">
    <w:name w:val="引用文 2 (文字)"/>
    <w:basedOn w:val="a0"/>
    <w:link w:val="23"/>
    <w:uiPriority w:val="30"/>
    <w:rsid w:val="00EB5848"/>
    <w:rPr>
      <w:i/>
      <w:iCs/>
      <w:color w:val="0F4761" w:themeColor="accent1" w:themeShade="BF"/>
    </w:rPr>
  </w:style>
  <w:style w:type="character" w:styleId="25">
    <w:name w:val="Intense Reference"/>
    <w:basedOn w:val="a0"/>
    <w:uiPriority w:val="32"/>
    <w:qFormat/>
    <w:rsid w:val="00EB5848"/>
    <w:rPr>
      <w:b/>
      <w:bCs/>
      <w:smallCaps/>
      <w:color w:val="0F4761" w:themeColor="accent1" w:themeShade="BF"/>
      <w:spacing w:val="5"/>
    </w:rPr>
  </w:style>
  <w:style w:type="paragraph" w:styleId="ab">
    <w:name w:val="header"/>
    <w:basedOn w:val="a"/>
    <w:link w:val="ac"/>
    <w:uiPriority w:val="99"/>
    <w:unhideWhenUsed/>
    <w:rsid w:val="00B10D05"/>
    <w:pPr>
      <w:tabs>
        <w:tab w:val="center" w:pos="4252"/>
        <w:tab w:val="right" w:pos="8504"/>
      </w:tabs>
    </w:pPr>
  </w:style>
  <w:style w:type="character" w:styleId="ac" w:customStyle="1">
    <w:name w:val="ヘッダー (文字)"/>
    <w:basedOn w:val="a0"/>
    <w:link w:val="ab"/>
    <w:uiPriority w:val="99"/>
    <w:rsid w:val="00B10D05"/>
  </w:style>
  <w:style w:type="paragraph" w:styleId="ad">
    <w:name w:val="footer"/>
    <w:basedOn w:val="a"/>
    <w:link w:val="ae"/>
    <w:uiPriority w:val="99"/>
    <w:unhideWhenUsed/>
    <w:rsid w:val="00B10D05"/>
    <w:pPr>
      <w:tabs>
        <w:tab w:val="center" w:pos="4252"/>
        <w:tab w:val="right" w:pos="8504"/>
      </w:tabs>
    </w:pPr>
  </w:style>
  <w:style w:type="character" w:styleId="ae" w:customStyle="1">
    <w:name w:val="フッター (文字)"/>
    <w:basedOn w:val="a0"/>
    <w:link w:val="ad"/>
    <w:uiPriority w:val="99"/>
    <w:rsid w:val="00B10D05"/>
  </w:style>
  <w:style w:type="character" w:styleId="af">
    <w:name w:val="line number"/>
    <w:basedOn w:val="a0"/>
    <w:uiPriority w:val="99"/>
    <w:semiHidden/>
    <w:unhideWhenUsed/>
    <w:rsid w:val="004E4FC0"/>
  </w:style>
  <w:style w:type="paragraph" w:styleId="Web">
    <w:name w:val="Normal (Web)"/>
    <w:basedOn w:val="a"/>
    <w:uiPriority w:val="99"/>
    <w:semiHidden/>
    <w:unhideWhenUsed/>
    <w:rsid w:val="005F192A"/>
    <w:pPr>
      <w:widowControl/>
      <w:spacing w:before="100" w:beforeAutospacing="1" w:after="100" w:afterAutospacing="1"/>
      <w:jc w:val="left"/>
    </w:pPr>
    <w:rPr>
      <w:rFonts w:ascii="ＭＳ Ｐゴシック" w:hAnsi="ＭＳ Ｐゴシック" w:eastAsia="ＭＳ Ｐゴシック" w:cs="ＭＳ Ｐゴシック"/>
      <w:kern w:val="0"/>
      <w:sz w:val="24"/>
      <w:szCs w:val="24"/>
    </w:rPr>
  </w:style>
  <w:style w:type="character" w:styleId="af0">
    <w:name w:val="Hyperlink"/>
    <w:basedOn w:val="a0"/>
    <w:uiPriority w:val="99"/>
    <w:unhideWhenUsed/>
    <w:rsid w:val="00E93C26"/>
    <w:rPr>
      <w:color w:val="467886" w:themeColor="hyperlink"/>
      <w:u w:val="single"/>
    </w:rPr>
  </w:style>
  <w:style w:type="character" w:styleId="af1">
    <w:name w:val="Unresolved Mention"/>
    <w:basedOn w:val="a0"/>
    <w:uiPriority w:val="99"/>
    <w:semiHidden/>
    <w:unhideWhenUsed/>
    <w:rsid w:val="00E93C26"/>
    <w:rPr>
      <w:color w:val="605E5C"/>
      <w:shd w:val="clear" w:color="auto" w:fill="E1DFDD"/>
    </w:rPr>
  </w:style>
  <w:style w:type="table" w:styleId="af2">
    <w:name w:val="Table Grid"/>
    <w:basedOn w:val="a1"/>
    <w:uiPriority w:val="39"/>
    <w:rsid w:val="00E457E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f3" w:customStyle="1">
    <w:name w:val="標準２"/>
    <w:basedOn w:val="a"/>
    <w:link w:val="af4"/>
    <w:qFormat/>
    <w:rsid w:val="00B77AB6"/>
    <w:pPr>
      <w:ind w:left="454"/>
    </w:pPr>
    <w:rPr>
      <w:rFonts w:ascii="BIZ UDゴシック" w:hAnsi="BIZ UDゴシック" w:cs="BIZ UDゴシック"/>
    </w:rPr>
  </w:style>
  <w:style w:type="character" w:styleId="af4" w:customStyle="1">
    <w:name w:val="標準２ (文字)"/>
    <w:basedOn w:val="a0"/>
    <w:link w:val="af3"/>
    <w:rsid w:val="00B77AB6"/>
    <w:rPr>
      <w:rFonts w:ascii="BIZ UDゴシック" w:hAnsi="BIZ UDゴシック" w:eastAsia="BIZ UDゴシック" w:cs="BIZ UDゴシック"/>
      <w:sz w:val="16"/>
    </w:rPr>
  </w:style>
  <w:style w:type="character" w:styleId="af5">
    <w:name w:val="Placeholder Text"/>
    <w:basedOn w:val="a0"/>
    <w:uiPriority w:val="99"/>
    <w:semiHidden/>
    <w:rsid w:val="007D0542"/>
    <w:rPr>
      <w:color w:val="666666"/>
    </w:rPr>
  </w:style>
  <w:style w:type="paragraph" w:styleId="12">
    <w:name w:val="toc 1"/>
    <w:basedOn w:val="a"/>
    <w:next w:val="a"/>
    <w:autoRedefine/>
    <w:uiPriority w:val="39"/>
    <w:rsid w:val="00B165B9"/>
    <w:pPr>
      <w:tabs>
        <w:tab w:val="right" w:leader="dot" w:pos="7062"/>
      </w:tabs>
      <w:spacing w:before="360"/>
      <w:jc w:val="left"/>
    </w:pPr>
    <w:rPr>
      <w:rFonts w:cs="Times New Roman" w:asciiTheme="majorHAnsi" w:eastAsiaTheme="majorHAnsi"/>
      <w:b/>
      <w:bCs/>
      <w:caps/>
      <w:sz w:val="24"/>
      <w:szCs w:val="28"/>
    </w:rPr>
  </w:style>
  <w:style w:type="paragraph" w:styleId="26">
    <w:name w:val="toc 2"/>
    <w:basedOn w:val="a"/>
    <w:next w:val="a"/>
    <w:autoRedefine/>
    <w:uiPriority w:val="39"/>
    <w:unhideWhenUsed/>
    <w:rsid w:val="00571B92"/>
    <w:pPr>
      <w:spacing w:before="240"/>
      <w:jc w:val="left"/>
    </w:pPr>
    <w:rPr>
      <w:rFonts w:cs="Times New Roman" w:asciiTheme="minorHAnsi" w:eastAsiaTheme="minorHAnsi"/>
      <w:b/>
      <w:bCs/>
      <w:sz w:val="20"/>
      <w:szCs w:val="24"/>
    </w:rPr>
  </w:style>
  <w:style w:type="paragraph" w:styleId="10" w:customStyle="1">
    <w:name w:val="スタイル1"/>
    <w:basedOn w:val="a9"/>
    <w:link w:val="13"/>
    <w:qFormat/>
    <w:rsid w:val="00C80635"/>
    <w:pPr>
      <w:numPr>
        <w:numId w:val="15"/>
      </w:numPr>
      <w:pBdr>
        <w:top w:val="single" w:color="auto" w:sz="4" w:space="1"/>
        <w:bottom w:val="single" w:color="auto" w:sz="4" w:space="1"/>
      </w:pBdr>
      <w:shd w:val="clear" w:color="auto" w:fill="D9F2D0" w:themeFill="accent6" w:themeFillTint="33"/>
    </w:pPr>
    <w:rPr>
      <w:rFonts w:ascii="BIZ UDゴシック" w:hAnsi="BIZ UDゴシック" w:cs="BIZ UDゴシック"/>
      <w:b/>
      <w:sz w:val="24"/>
      <w:szCs w:val="24"/>
      <w:u w:val="single"/>
    </w:rPr>
  </w:style>
  <w:style w:type="paragraph" w:styleId="32">
    <w:name w:val="toc 3"/>
    <w:basedOn w:val="a"/>
    <w:next w:val="a"/>
    <w:autoRedefine/>
    <w:uiPriority w:val="39"/>
    <w:unhideWhenUsed/>
    <w:rsid w:val="009163C3"/>
    <w:pPr>
      <w:ind w:left="160"/>
      <w:jc w:val="left"/>
    </w:pPr>
    <w:rPr>
      <w:rFonts w:cs="Times New Roman" w:asciiTheme="minorHAnsi" w:eastAsiaTheme="minorHAnsi"/>
      <w:sz w:val="20"/>
      <w:szCs w:val="24"/>
    </w:rPr>
  </w:style>
  <w:style w:type="character" w:styleId="af6">
    <w:name w:val="FollowedHyperlink"/>
    <w:basedOn w:val="a0"/>
    <w:uiPriority w:val="99"/>
    <w:semiHidden/>
    <w:unhideWhenUsed/>
    <w:rsid w:val="00E56BED"/>
    <w:rPr>
      <w:color w:val="96607D" w:themeColor="followedHyperlink"/>
      <w:u w:val="single"/>
    </w:rPr>
  </w:style>
  <w:style w:type="paragraph" w:styleId="af7">
    <w:name w:val="Revision"/>
    <w:hidden/>
    <w:uiPriority w:val="99"/>
    <w:semiHidden/>
    <w:rsid w:val="000D206D"/>
    <w:rPr>
      <w:rFonts w:eastAsia="BIZ UDゴシック"/>
      <w:sz w:val="16"/>
    </w:rPr>
  </w:style>
  <w:style w:type="paragraph" w:styleId="af8">
    <w:name w:val="TOC Heading"/>
    <w:basedOn w:val="1"/>
    <w:next w:val="a"/>
    <w:uiPriority w:val="39"/>
    <w:unhideWhenUsed/>
    <w:qFormat/>
    <w:rsid w:val="007E0BA2"/>
    <w:pPr>
      <w:widowControl/>
      <w:numPr>
        <w:numId w:val="0"/>
      </w:numPr>
      <w:pBdr>
        <w:top w:val="none" w:color="auto" w:sz="0" w:space="0"/>
        <w:bottom w:val="none" w:color="auto" w:sz="0" w:space="0"/>
      </w:pBdr>
      <w:shd w:val="clear" w:color="auto" w:fill="auto"/>
      <w:snapToGrid/>
      <w:spacing w:before="240" w:after="0" w:line="259" w:lineRule="auto"/>
      <w:outlineLvl w:val="9"/>
    </w:pPr>
    <w:rPr>
      <w:rFonts w:asciiTheme="majorHAnsi" w:hAnsiTheme="majorHAnsi" w:eastAsiaTheme="majorEastAsia"/>
      <w:b w:val="0"/>
      <w:color w:val="0F4761" w:themeColor="accent1" w:themeShade="BF"/>
      <w:kern w:val="0"/>
      <w:sz w:val="32"/>
      <w:szCs w:val="32"/>
    </w:rPr>
  </w:style>
  <w:style w:type="character" w:styleId="aa" w:customStyle="1">
    <w:name w:val="リスト段落 (文字)"/>
    <w:basedOn w:val="a0"/>
    <w:link w:val="a9"/>
    <w:uiPriority w:val="34"/>
    <w:rsid w:val="00C42F21"/>
    <w:rPr>
      <w:rFonts w:eastAsia="BIZ UDゴシック"/>
      <w:sz w:val="16"/>
    </w:rPr>
  </w:style>
  <w:style w:type="character" w:styleId="13" w:customStyle="1">
    <w:name w:val="スタイル1 (文字)"/>
    <w:basedOn w:val="aa"/>
    <w:link w:val="10"/>
    <w:rsid w:val="00C80635"/>
    <w:rPr>
      <w:rFonts w:ascii="BIZ UDゴシック" w:hAnsi="BIZ UDゴシック" w:eastAsia="BIZ UDゴシック" w:cs="BIZ UDゴシック"/>
      <w:b/>
      <w:sz w:val="24"/>
      <w:szCs w:val="24"/>
      <w:u w:val="single"/>
      <w:shd w:val="clear" w:color="auto" w:fill="D9F2D0" w:themeFill="accent6" w:themeFillTint="33"/>
    </w:rPr>
  </w:style>
  <w:style w:type="paragraph" w:styleId="2" w:customStyle="1">
    <w:name w:val="スタイル2"/>
    <w:basedOn w:val="a9"/>
    <w:link w:val="27"/>
    <w:qFormat/>
    <w:rsid w:val="00C80635"/>
    <w:pPr>
      <w:numPr>
        <w:ilvl w:val="1"/>
        <w:numId w:val="15"/>
      </w:numPr>
    </w:pPr>
    <w:rPr>
      <w:rFonts w:ascii="BIZ UDゴシック" w:hAnsi="BIZ UDゴシック" w:cs="BIZ UDゴシック"/>
      <w:b/>
      <w:sz w:val="24"/>
      <w:szCs w:val="24"/>
      <w:u w:val="single"/>
    </w:rPr>
  </w:style>
  <w:style w:type="character" w:styleId="27" w:customStyle="1">
    <w:name w:val="スタイル2 (文字)"/>
    <w:basedOn w:val="aa"/>
    <w:link w:val="2"/>
    <w:rsid w:val="00C80635"/>
    <w:rPr>
      <w:rFonts w:ascii="BIZ UDゴシック" w:hAnsi="BIZ UDゴシック" w:eastAsia="BIZ UDゴシック" w:cs="BIZ UDゴシック"/>
      <w:b/>
      <w:sz w:val="24"/>
      <w:szCs w:val="24"/>
      <w:u w:val="single"/>
    </w:rPr>
  </w:style>
  <w:style w:type="paragraph" w:styleId="3" w:customStyle="1">
    <w:name w:val="スタイル3"/>
    <w:basedOn w:val="a9"/>
    <w:link w:val="33"/>
    <w:qFormat/>
    <w:rsid w:val="00C80635"/>
    <w:pPr>
      <w:numPr>
        <w:ilvl w:val="2"/>
        <w:numId w:val="15"/>
      </w:numPr>
    </w:pPr>
    <w:rPr>
      <w:rFonts w:ascii="BIZ UDゴシック" w:hAnsi="BIZ UDゴシック" w:cs="BIZ UDゴシック"/>
      <w:b/>
      <w:color w:val="000000" w:themeColor="text1"/>
      <w:sz w:val="24"/>
      <w:szCs w:val="24"/>
      <w:u w:val="single"/>
    </w:rPr>
  </w:style>
  <w:style w:type="character" w:styleId="33" w:customStyle="1">
    <w:name w:val="スタイル3 (文字)"/>
    <w:basedOn w:val="aa"/>
    <w:link w:val="3"/>
    <w:rsid w:val="00C80635"/>
    <w:rPr>
      <w:rFonts w:ascii="BIZ UDゴシック" w:hAnsi="BIZ UDゴシック" w:eastAsia="BIZ UDゴシック" w:cs="BIZ UDゴシック"/>
      <w:b/>
      <w:color w:val="000000" w:themeColor="text1"/>
      <w:sz w:val="24"/>
      <w:szCs w:val="24"/>
      <w:u w:val="single"/>
    </w:rPr>
  </w:style>
  <w:style w:type="paragraph" w:styleId="4" w:customStyle="1">
    <w:name w:val="スタイル4"/>
    <w:basedOn w:val="a9"/>
    <w:link w:val="42"/>
    <w:qFormat/>
    <w:rsid w:val="00C80635"/>
    <w:pPr>
      <w:numPr>
        <w:ilvl w:val="3"/>
        <w:numId w:val="15"/>
      </w:numPr>
    </w:pPr>
    <w:rPr>
      <w:rFonts w:ascii="BIZ UDゴシック" w:hAnsi="BIZ UDゴシック" w:cs="BIZ UDゴシック"/>
      <w:sz w:val="24"/>
      <w:szCs w:val="24"/>
      <w:u w:val="single"/>
    </w:rPr>
  </w:style>
  <w:style w:type="character" w:styleId="42" w:customStyle="1">
    <w:name w:val="スタイル4 (文字)"/>
    <w:basedOn w:val="aa"/>
    <w:link w:val="4"/>
    <w:rsid w:val="00C80635"/>
    <w:rPr>
      <w:rFonts w:ascii="BIZ UDゴシック" w:hAnsi="BIZ UDゴシック" w:eastAsia="BIZ UDゴシック" w:cs="BIZ UDゴシック"/>
      <w:sz w:val="24"/>
      <w:szCs w:val="24"/>
      <w:u w:val="single"/>
    </w:rPr>
  </w:style>
  <w:style w:type="paragraph" w:styleId="5" w:customStyle="1">
    <w:name w:val="スタイル5"/>
    <w:basedOn w:val="a9"/>
    <w:link w:val="52"/>
    <w:qFormat/>
    <w:rsid w:val="007B63B9"/>
    <w:pPr>
      <w:numPr>
        <w:ilvl w:val="4"/>
        <w:numId w:val="15"/>
      </w:numPr>
    </w:pPr>
    <w:rPr>
      <w:rFonts w:ascii="BIZ UDゴシック" w:hAnsi="BIZ UDゴシック" w:cs="BIZ UDゴシック"/>
      <w:sz w:val="24"/>
      <w:szCs w:val="24"/>
      <w:u w:val="single"/>
    </w:rPr>
  </w:style>
  <w:style w:type="character" w:styleId="52" w:customStyle="1">
    <w:name w:val="スタイル5 (文字)"/>
    <w:basedOn w:val="aa"/>
    <w:link w:val="5"/>
    <w:rsid w:val="007B63B9"/>
    <w:rPr>
      <w:rFonts w:ascii="BIZ UDゴシック" w:hAnsi="BIZ UDゴシック" w:eastAsia="BIZ UDゴシック" w:cs="BIZ UDゴシック"/>
      <w:sz w:val="24"/>
      <w:szCs w:val="24"/>
      <w:u w:val="single"/>
    </w:rPr>
  </w:style>
  <w:style w:type="paragraph" w:styleId="43">
    <w:name w:val="toc 4"/>
    <w:basedOn w:val="a"/>
    <w:next w:val="a"/>
    <w:autoRedefine/>
    <w:uiPriority w:val="39"/>
    <w:unhideWhenUsed/>
    <w:rsid w:val="00BC3E10"/>
    <w:pPr>
      <w:ind w:left="320"/>
      <w:jc w:val="left"/>
    </w:pPr>
    <w:rPr>
      <w:rFonts w:cs="Times New Roman" w:asciiTheme="minorHAnsi" w:eastAsiaTheme="minorHAnsi"/>
      <w:sz w:val="20"/>
      <w:szCs w:val="24"/>
    </w:rPr>
  </w:style>
  <w:style w:type="paragraph" w:styleId="53">
    <w:name w:val="toc 5"/>
    <w:basedOn w:val="a"/>
    <w:next w:val="a"/>
    <w:autoRedefine/>
    <w:uiPriority w:val="39"/>
    <w:unhideWhenUsed/>
    <w:rsid w:val="00BC3E10"/>
    <w:pPr>
      <w:ind w:left="480"/>
      <w:jc w:val="left"/>
    </w:pPr>
    <w:rPr>
      <w:rFonts w:cs="Times New Roman" w:asciiTheme="minorHAnsi" w:eastAsiaTheme="minorHAnsi"/>
      <w:sz w:val="20"/>
      <w:szCs w:val="24"/>
    </w:rPr>
  </w:style>
  <w:style w:type="paragraph" w:styleId="61">
    <w:name w:val="toc 6"/>
    <w:basedOn w:val="a"/>
    <w:next w:val="a"/>
    <w:autoRedefine/>
    <w:uiPriority w:val="39"/>
    <w:unhideWhenUsed/>
    <w:rsid w:val="00BC3E10"/>
    <w:pPr>
      <w:ind w:left="640"/>
      <w:jc w:val="left"/>
    </w:pPr>
    <w:rPr>
      <w:rFonts w:cs="Times New Roman" w:asciiTheme="minorHAnsi" w:eastAsiaTheme="minorHAnsi"/>
      <w:sz w:val="20"/>
      <w:szCs w:val="24"/>
    </w:rPr>
  </w:style>
  <w:style w:type="paragraph" w:styleId="71">
    <w:name w:val="toc 7"/>
    <w:basedOn w:val="a"/>
    <w:next w:val="a"/>
    <w:autoRedefine/>
    <w:uiPriority w:val="39"/>
    <w:unhideWhenUsed/>
    <w:rsid w:val="00BC3E10"/>
    <w:pPr>
      <w:ind w:left="800"/>
      <w:jc w:val="left"/>
    </w:pPr>
    <w:rPr>
      <w:rFonts w:cs="Times New Roman" w:asciiTheme="minorHAnsi" w:eastAsiaTheme="minorHAnsi"/>
      <w:sz w:val="20"/>
      <w:szCs w:val="24"/>
    </w:rPr>
  </w:style>
  <w:style w:type="paragraph" w:styleId="81">
    <w:name w:val="toc 8"/>
    <w:basedOn w:val="a"/>
    <w:next w:val="a"/>
    <w:autoRedefine/>
    <w:uiPriority w:val="39"/>
    <w:unhideWhenUsed/>
    <w:rsid w:val="00BC3E10"/>
    <w:pPr>
      <w:ind w:left="960"/>
      <w:jc w:val="left"/>
    </w:pPr>
    <w:rPr>
      <w:rFonts w:cs="Times New Roman" w:asciiTheme="minorHAnsi" w:eastAsiaTheme="minorHAnsi"/>
      <w:sz w:val="20"/>
      <w:szCs w:val="24"/>
    </w:rPr>
  </w:style>
  <w:style w:type="paragraph" w:styleId="91">
    <w:name w:val="toc 9"/>
    <w:basedOn w:val="a"/>
    <w:next w:val="a"/>
    <w:autoRedefine/>
    <w:uiPriority w:val="39"/>
    <w:unhideWhenUsed/>
    <w:rsid w:val="00BC3E10"/>
    <w:pPr>
      <w:ind w:left="1120"/>
      <w:jc w:val="left"/>
    </w:pPr>
    <w:rPr>
      <w:rFonts w:cs="Times New Roman" w:asciiTheme="minorHAnsi" w:eastAsiaTheme="minorHAnsi"/>
      <w:sz w:val="20"/>
      <w:szCs w:val="24"/>
    </w:rPr>
  </w:style>
  <w:style w:type="character" w:styleId="af9">
    <w:name w:val="annotation reference"/>
    <w:basedOn w:val="a0"/>
    <w:uiPriority w:val="99"/>
    <w:semiHidden/>
    <w:unhideWhenUsed/>
    <w:rsid w:val="004A7BC6"/>
    <w:rPr>
      <w:sz w:val="18"/>
      <w:szCs w:val="18"/>
    </w:rPr>
  </w:style>
  <w:style w:type="paragraph" w:styleId="afa">
    <w:name w:val="annotation text"/>
    <w:basedOn w:val="a"/>
    <w:link w:val="afb"/>
    <w:uiPriority w:val="99"/>
    <w:unhideWhenUsed/>
    <w:rsid w:val="004A7BC6"/>
    <w:pPr>
      <w:jc w:val="left"/>
    </w:pPr>
  </w:style>
  <w:style w:type="character" w:styleId="afb" w:customStyle="1">
    <w:name w:val="コメント文字列 (文字)"/>
    <w:basedOn w:val="a0"/>
    <w:link w:val="afa"/>
    <w:uiPriority w:val="99"/>
    <w:rsid w:val="004A7BC6"/>
    <w:rPr>
      <w:rFonts w:eastAsia="BIZ UDゴシック"/>
      <w:sz w:val="16"/>
    </w:rPr>
  </w:style>
  <w:style w:type="paragraph" w:styleId="afc">
    <w:name w:val="annotation subject"/>
    <w:basedOn w:val="afa"/>
    <w:next w:val="afa"/>
    <w:link w:val="afd"/>
    <w:uiPriority w:val="99"/>
    <w:semiHidden/>
    <w:unhideWhenUsed/>
    <w:rsid w:val="004A7BC6"/>
    <w:rPr>
      <w:b/>
      <w:bCs/>
    </w:rPr>
  </w:style>
  <w:style w:type="character" w:styleId="afd" w:customStyle="1">
    <w:name w:val="コメント内容 (文字)"/>
    <w:basedOn w:val="afb"/>
    <w:link w:val="afc"/>
    <w:uiPriority w:val="99"/>
    <w:semiHidden/>
    <w:rsid w:val="004A7BC6"/>
    <w:rPr>
      <w:rFonts w:eastAsia="BIZ UDゴシック"/>
      <w:b/>
      <w:bCs/>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16598">
      <w:bodyDiv w:val="1"/>
      <w:marLeft w:val="0"/>
      <w:marRight w:val="0"/>
      <w:marTop w:val="0"/>
      <w:marBottom w:val="0"/>
      <w:divBdr>
        <w:top w:val="none" w:sz="0" w:space="0" w:color="auto"/>
        <w:left w:val="none" w:sz="0" w:space="0" w:color="auto"/>
        <w:bottom w:val="none" w:sz="0" w:space="0" w:color="auto"/>
        <w:right w:val="none" w:sz="0" w:space="0" w:color="auto"/>
      </w:divBdr>
    </w:div>
    <w:div w:id="34427468">
      <w:bodyDiv w:val="1"/>
      <w:marLeft w:val="0"/>
      <w:marRight w:val="0"/>
      <w:marTop w:val="0"/>
      <w:marBottom w:val="0"/>
      <w:divBdr>
        <w:top w:val="none" w:sz="0" w:space="0" w:color="auto"/>
        <w:left w:val="none" w:sz="0" w:space="0" w:color="auto"/>
        <w:bottom w:val="none" w:sz="0" w:space="0" w:color="auto"/>
        <w:right w:val="none" w:sz="0" w:space="0" w:color="auto"/>
      </w:divBdr>
    </w:div>
    <w:div w:id="40597151">
      <w:bodyDiv w:val="1"/>
      <w:marLeft w:val="0"/>
      <w:marRight w:val="0"/>
      <w:marTop w:val="0"/>
      <w:marBottom w:val="0"/>
      <w:divBdr>
        <w:top w:val="none" w:sz="0" w:space="0" w:color="auto"/>
        <w:left w:val="none" w:sz="0" w:space="0" w:color="auto"/>
        <w:bottom w:val="none" w:sz="0" w:space="0" w:color="auto"/>
        <w:right w:val="none" w:sz="0" w:space="0" w:color="auto"/>
      </w:divBdr>
    </w:div>
    <w:div w:id="53311164">
      <w:bodyDiv w:val="1"/>
      <w:marLeft w:val="0"/>
      <w:marRight w:val="0"/>
      <w:marTop w:val="0"/>
      <w:marBottom w:val="0"/>
      <w:divBdr>
        <w:top w:val="none" w:sz="0" w:space="0" w:color="auto"/>
        <w:left w:val="none" w:sz="0" w:space="0" w:color="auto"/>
        <w:bottom w:val="none" w:sz="0" w:space="0" w:color="auto"/>
        <w:right w:val="none" w:sz="0" w:space="0" w:color="auto"/>
      </w:divBdr>
    </w:div>
    <w:div w:id="73820653">
      <w:bodyDiv w:val="1"/>
      <w:marLeft w:val="0"/>
      <w:marRight w:val="0"/>
      <w:marTop w:val="0"/>
      <w:marBottom w:val="0"/>
      <w:divBdr>
        <w:top w:val="none" w:sz="0" w:space="0" w:color="auto"/>
        <w:left w:val="none" w:sz="0" w:space="0" w:color="auto"/>
        <w:bottom w:val="none" w:sz="0" w:space="0" w:color="auto"/>
        <w:right w:val="none" w:sz="0" w:space="0" w:color="auto"/>
      </w:divBdr>
    </w:div>
    <w:div w:id="93593314">
      <w:bodyDiv w:val="1"/>
      <w:marLeft w:val="0"/>
      <w:marRight w:val="0"/>
      <w:marTop w:val="0"/>
      <w:marBottom w:val="0"/>
      <w:divBdr>
        <w:top w:val="none" w:sz="0" w:space="0" w:color="auto"/>
        <w:left w:val="none" w:sz="0" w:space="0" w:color="auto"/>
        <w:bottom w:val="none" w:sz="0" w:space="0" w:color="auto"/>
        <w:right w:val="none" w:sz="0" w:space="0" w:color="auto"/>
      </w:divBdr>
    </w:div>
    <w:div w:id="122191695">
      <w:bodyDiv w:val="1"/>
      <w:marLeft w:val="0"/>
      <w:marRight w:val="0"/>
      <w:marTop w:val="0"/>
      <w:marBottom w:val="0"/>
      <w:divBdr>
        <w:top w:val="none" w:sz="0" w:space="0" w:color="auto"/>
        <w:left w:val="none" w:sz="0" w:space="0" w:color="auto"/>
        <w:bottom w:val="none" w:sz="0" w:space="0" w:color="auto"/>
        <w:right w:val="none" w:sz="0" w:space="0" w:color="auto"/>
      </w:divBdr>
    </w:div>
    <w:div w:id="143280042">
      <w:bodyDiv w:val="1"/>
      <w:marLeft w:val="0"/>
      <w:marRight w:val="0"/>
      <w:marTop w:val="0"/>
      <w:marBottom w:val="0"/>
      <w:divBdr>
        <w:top w:val="none" w:sz="0" w:space="0" w:color="auto"/>
        <w:left w:val="none" w:sz="0" w:space="0" w:color="auto"/>
        <w:bottom w:val="none" w:sz="0" w:space="0" w:color="auto"/>
        <w:right w:val="none" w:sz="0" w:space="0" w:color="auto"/>
      </w:divBdr>
    </w:div>
    <w:div w:id="165831546">
      <w:bodyDiv w:val="1"/>
      <w:marLeft w:val="0"/>
      <w:marRight w:val="0"/>
      <w:marTop w:val="0"/>
      <w:marBottom w:val="0"/>
      <w:divBdr>
        <w:top w:val="none" w:sz="0" w:space="0" w:color="auto"/>
        <w:left w:val="none" w:sz="0" w:space="0" w:color="auto"/>
        <w:bottom w:val="none" w:sz="0" w:space="0" w:color="auto"/>
        <w:right w:val="none" w:sz="0" w:space="0" w:color="auto"/>
      </w:divBdr>
    </w:div>
    <w:div w:id="202250333">
      <w:bodyDiv w:val="1"/>
      <w:marLeft w:val="0"/>
      <w:marRight w:val="0"/>
      <w:marTop w:val="0"/>
      <w:marBottom w:val="0"/>
      <w:divBdr>
        <w:top w:val="none" w:sz="0" w:space="0" w:color="auto"/>
        <w:left w:val="none" w:sz="0" w:space="0" w:color="auto"/>
        <w:bottom w:val="none" w:sz="0" w:space="0" w:color="auto"/>
        <w:right w:val="none" w:sz="0" w:space="0" w:color="auto"/>
      </w:divBdr>
    </w:div>
    <w:div w:id="206918990">
      <w:bodyDiv w:val="1"/>
      <w:marLeft w:val="0"/>
      <w:marRight w:val="0"/>
      <w:marTop w:val="0"/>
      <w:marBottom w:val="0"/>
      <w:divBdr>
        <w:top w:val="none" w:sz="0" w:space="0" w:color="auto"/>
        <w:left w:val="none" w:sz="0" w:space="0" w:color="auto"/>
        <w:bottom w:val="none" w:sz="0" w:space="0" w:color="auto"/>
        <w:right w:val="none" w:sz="0" w:space="0" w:color="auto"/>
      </w:divBdr>
    </w:div>
    <w:div w:id="210271266">
      <w:bodyDiv w:val="1"/>
      <w:marLeft w:val="0"/>
      <w:marRight w:val="0"/>
      <w:marTop w:val="0"/>
      <w:marBottom w:val="0"/>
      <w:divBdr>
        <w:top w:val="none" w:sz="0" w:space="0" w:color="auto"/>
        <w:left w:val="none" w:sz="0" w:space="0" w:color="auto"/>
        <w:bottom w:val="none" w:sz="0" w:space="0" w:color="auto"/>
        <w:right w:val="none" w:sz="0" w:space="0" w:color="auto"/>
      </w:divBdr>
      <w:divsChild>
        <w:div w:id="680816354">
          <w:marLeft w:val="0"/>
          <w:marRight w:val="0"/>
          <w:marTop w:val="0"/>
          <w:marBottom w:val="0"/>
          <w:divBdr>
            <w:top w:val="none" w:sz="0" w:space="0" w:color="auto"/>
            <w:left w:val="none" w:sz="0" w:space="0" w:color="auto"/>
            <w:bottom w:val="none" w:sz="0" w:space="0" w:color="auto"/>
            <w:right w:val="none" w:sz="0" w:space="0" w:color="auto"/>
          </w:divBdr>
          <w:divsChild>
            <w:div w:id="197035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50683">
      <w:bodyDiv w:val="1"/>
      <w:marLeft w:val="0"/>
      <w:marRight w:val="0"/>
      <w:marTop w:val="0"/>
      <w:marBottom w:val="0"/>
      <w:divBdr>
        <w:top w:val="none" w:sz="0" w:space="0" w:color="auto"/>
        <w:left w:val="none" w:sz="0" w:space="0" w:color="auto"/>
        <w:bottom w:val="none" w:sz="0" w:space="0" w:color="auto"/>
        <w:right w:val="none" w:sz="0" w:space="0" w:color="auto"/>
      </w:divBdr>
    </w:div>
    <w:div w:id="238755833">
      <w:bodyDiv w:val="1"/>
      <w:marLeft w:val="0"/>
      <w:marRight w:val="0"/>
      <w:marTop w:val="0"/>
      <w:marBottom w:val="0"/>
      <w:divBdr>
        <w:top w:val="none" w:sz="0" w:space="0" w:color="auto"/>
        <w:left w:val="none" w:sz="0" w:space="0" w:color="auto"/>
        <w:bottom w:val="none" w:sz="0" w:space="0" w:color="auto"/>
        <w:right w:val="none" w:sz="0" w:space="0" w:color="auto"/>
      </w:divBdr>
    </w:div>
    <w:div w:id="241910974">
      <w:bodyDiv w:val="1"/>
      <w:marLeft w:val="0"/>
      <w:marRight w:val="0"/>
      <w:marTop w:val="0"/>
      <w:marBottom w:val="0"/>
      <w:divBdr>
        <w:top w:val="none" w:sz="0" w:space="0" w:color="auto"/>
        <w:left w:val="none" w:sz="0" w:space="0" w:color="auto"/>
        <w:bottom w:val="none" w:sz="0" w:space="0" w:color="auto"/>
        <w:right w:val="none" w:sz="0" w:space="0" w:color="auto"/>
      </w:divBdr>
    </w:div>
    <w:div w:id="258950580">
      <w:bodyDiv w:val="1"/>
      <w:marLeft w:val="0"/>
      <w:marRight w:val="0"/>
      <w:marTop w:val="0"/>
      <w:marBottom w:val="0"/>
      <w:divBdr>
        <w:top w:val="none" w:sz="0" w:space="0" w:color="auto"/>
        <w:left w:val="none" w:sz="0" w:space="0" w:color="auto"/>
        <w:bottom w:val="none" w:sz="0" w:space="0" w:color="auto"/>
        <w:right w:val="none" w:sz="0" w:space="0" w:color="auto"/>
      </w:divBdr>
    </w:div>
    <w:div w:id="263727491">
      <w:bodyDiv w:val="1"/>
      <w:marLeft w:val="0"/>
      <w:marRight w:val="0"/>
      <w:marTop w:val="0"/>
      <w:marBottom w:val="0"/>
      <w:divBdr>
        <w:top w:val="none" w:sz="0" w:space="0" w:color="auto"/>
        <w:left w:val="none" w:sz="0" w:space="0" w:color="auto"/>
        <w:bottom w:val="none" w:sz="0" w:space="0" w:color="auto"/>
        <w:right w:val="none" w:sz="0" w:space="0" w:color="auto"/>
      </w:divBdr>
    </w:div>
    <w:div w:id="275871684">
      <w:bodyDiv w:val="1"/>
      <w:marLeft w:val="0"/>
      <w:marRight w:val="0"/>
      <w:marTop w:val="0"/>
      <w:marBottom w:val="0"/>
      <w:divBdr>
        <w:top w:val="none" w:sz="0" w:space="0" w:color="auto"/>
        <w:left w:val="none" w:sz="0" w:space="0" w:color="auto"/>
        <w:bottom w:val="none" w:sz="0" w:space="0" w:color="auto"/>
        <w:right w:val="none" w:sz="0" w:space="0" w:color="auto"/>
      </w:divBdr>
    </w:div>
    <w:div w:id="288779458">
      <w:bodyDiv w:val="1"/>
      <w:marLeft w:val="0"/>
      <w:marRight w:val="0"/>
      <w:marTop w:val="0"/>
      <w:marBottom w:val="0"/>
      <w:divBdr>
        <w:top w:val="none" w:sz="0" w:space="0" w:color="auto"/>
        <w:left w:val="none" w:sz="0" w:space="0" w:color="auto"/>
        <w:bottom w:val="none" w:sz="0" w:space="0" w:color="auto"/>
        <w:right w:val="none" w:sz="0" w:space="0" w:color="auto"/>
      </w:divBdr>
    </w:div>
    <w:div w:id="296179351">
      <w:bodyDiv w:val="1"/>
      <w:marLeft w:val="0"/>
      <w:marRight w:val="0"/>
      <w:marTop w:val="0"/>
      <w:marBottom w:val="0"/>
      <w:divBdr>
        <w:top w:val="none" w:sz="0" w:space="0" w:color="auto"/>
        <w:left w:val="none" w:sz="0" w:space="0" w:color="auto"/>
        <w:bottom w:val="none" w:sz="0" w:space="0" w:color="auto"/>
        <w:right w:val="none" w:sz="0" w:space="0" w:color="auto"/>
      </w:divBdr>
    </w:div>
    <w:div w:id="352070410">
      <w:bodyDiv w:val="1"/>
      <w:marLeft w:val="0"/>
      <w:marRight w:val="0"/>
      <w:marTop w:val="0"/>
      <w:marBottom w:val="0"/>
      <w:divBdr>
        <w:top w:val="none" w:sz="0" w:space="0" w:color="auto"/>
        <w:left w:val="none" w:sz="0" w:space="0" w:color="auto"/>
        <w:bottom w:val="none" w:sz="0" w:space="0" w:color="auto"/>
        <w:right w:val="none" w:sz="0" w:space="0" w:color="auto"/>
      </w:divBdr>
    </w:div>
    <w:div w:id="359941811">
      <w:bodyDiv w:val="1"/>
      <w:marLeft w:val="0"/>
      <w:marRight w:val="0"/>
      <w:marTop w:val="0"/>
      <w:marBottom w:val="0"/>
      <w:divBdr>
        <w:top w:val="none" w:sz="0" w:space="0" w:color="auto"/>
        <w:left w:val="none" w:sz="0" w:space="0" w:color="auto"/>
        <w:bottom w:val="none" w:sz="0" w:space="0" w:color="auto"/>
        <w:right w:val="none" w:sz="0" w:space="0" w:color="auto"/>
      </w:divBdr>
    </w:div>
    <w:div w:id="375856847">
      <w:bodyDiv w:val="1"/>
      <w:marLeft w:val="0"/>
      <w:marRight w:val="0"/>
      <w:marTop w:val="0"/>
      <w:marBottom w:val="0"/>
      <w:divBdr>
        <w:top w:val="none" w:sz="0" w:space="0" w:color="auto"/>
        <w:left w:val="none" w:sz="0" w:space="0" w:color="auto"/>
        <w:bottom w:val="none" w:sz="0" w:space="0" w:color="auto"/>
        <w:right w:val="none" w:sz="0" w:space="0" w:color="auto"/>
      </w:divBdr>
    </w:div>
    <w:div w:id="378090711">
      <w:bodyDiv w:val="1"/>
      <w:marLeft w:val="0"/>
      <w:marRight w:val="0"/>
      <w:marTop w:val="0"/>
      <w:marBottom w:val="0"/>
      <w:divBdr>
        <w:top w:val="none" w:sz="0" w:space="0" w:color="auto"/>
        <w:left w:val="none" w:sz="0" w:space="0" w:color="auto"/>
        <w:bottom w:val="none" w:sz="0" w:space="0" w:color="auto"/>
        <w:right w:val="none" w:sz="0" w:space="0" w:color="auto"/>
      </w:divBdr>
    </w:div>
    <w:div w:id="389891058">
      <w:bodyDiv w:val="1"/>
      <w:marLeft w:val="0"/>
      <w:marRight w:val="0"/>
      <w:marTop w:val="0"/>
      <w:marBottom w:val="0"/>
      <w:divBdr>
        <w:top w:val="none" w:sz="0" w:space="0" w:color="auto"/>
        <w:left w:val="none" w:sz="0" w:space="0" w:color="auto"/>
        <w:bottom w:val="none" w:sz="0" w:space="0" w:color="auto"/>
        <w:right w:val="none" w:sz="0" w:space="0" w:color="auto"/>
      </w:divBdr>
    </w:div>
    <w:div w:id="444034651">
      <w:bodyDiv w:val="1"/>
      <w:marLeft w:val="0"/>
      <w:marRight w:val="0"/>
      <w:marTop w:val="0"/>
      <w:marBottom w:val="0"/>
      <w:divBdr>
        <w:top w:val="none" w:sz="0" w:space="0" w:color="auto"/>
        <w:left w:val="none" w:sz="0" w:space="0" w:color="auto"/>
        <w:bottom w:val="none" w:sz="0" w:space="0" w:color="auto"/>
        <w:right w:val="none" w:sz="0" w:space="0" w:color="auto"/>
      </w:divBdr>
    </w:div>
    <w:div w:id="468746074">
      <w:bodyDiv w:val="1"/>
      <w:marLeft w:val="0"/>
      <w:marRight w:val="0"/>
      <w:marTop w:val="0"/>
      <w:marBottom w:val="0"/>
      <w:divBdr>
        <w:top w:val="none" w:sz="0" w:space="0" w:color="auto"/>
        <w:left w:val="none" w:sz="0" w:space="0" w:color="auto"/>
        <w:bottom w:val="none" w:sz="0" w:space="0" w:color="auto"/>
        <w:right w:val="none" w:sz="0" w:space="0" w:color="auto"/>
      </w:divBdr>
    </w:div>
    <w:div w:id="475993025">
      <w:bodyDiv w:val="1"/>
      <w:marLeft w:val="0"/>
      <w:marRight w:val="0"/>
      <w:marTop w:val="0"/>
      <w:marBottom w:val="0"/>
      <w:divBdr>
        <w:top w:val="none" w:sz="0" w:space="0" w:color="auto"/>
        <w:left w:val="none" w:sz="0" w:space="0" w:color="auto"/>
        <w:bottom w:val="none" w:sz="0" w:space="0" w:color="auto"/>
        <w:right w:val="none" w:sz="0" w:space="0" w:color="auto"/>
      </w:divBdr>
    </w:div>
    <w:div w:id="478697207">
      <w:bodyDiv w:val="1"/>
      <w:marLeft w:val="0"/>
      <w:marRight w:val="0"/>
      <w:marTop w:val="0"/>
      <w:marBottom w:val="0"/>
      <w:divBdr>
        <w:top w:val="none" w:sz="0" w:space="0" w:color="auto"/>
        <w:left w:val="none" w:sz="0" w:space="0" w:color="auto"/>
        <w:bottom w:val="none" w:sz="0" w:space="0" w:color="auto"/>
        <w:right w:val="none" w:sz="0" w:space="0" w:color="auto"/>
      </w:divBdr>
      <w:divsChild>
        <w:div w:id="1184903289">
          <w:marLeft w:val="0"/>
          <w:marRight w:val="0"/>
          <w:marTop w:val="0"/>
          <w:marBottom w:val="0"/>
          <w:divBdr>
            <w:top w:val="none" w:sz="0" w:space="0" w:color="auto"/>
            <w:left w:val="none" w:sz="0" w:space="0" w:color="auto"/>
            <w:bottom w:val="none" w:sz="0" w:space="0" w:color="auto"/>
            <w:right w:val="none" w:sz="0" w:space="0" w:color="auto"/>
          </w:divBdr>
          <w:divsChild>
            <w:div w:id="81267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156867">
      <w:bodyDiv w:val="1"/>
      <w:marLeft w:val="0"/>
      <w:marRight w:val="0"/>
      <w:marTop w:val="0"/>
      <w:marBottom w:val="0"/>
      <w:divBdr>
        <w:top w:val="none" w:sz="0" w:space="0" w:color="auto"/>
        <w:left w:val="none" w:sz="0" w:space="0" w:color="auto"/>
        <w:bottom w:val="none" w:sz="0" w:space="0" w:color="auto"/>
        <w:right w:val="none" w:sz="0" w:space="0" w:color="auto"/>
      </w:divBdr>
    </w:div>
    <w:div w:id="489492836">
      <w:bodyDiv w:val="1"/>
      <w:marLeft w:val="0"/>
      <w:marRight w:val="0"/>
      <w:marTop w:val="0"/>
      <w:marBottom w:val="0"/>
      <w:divBdr>
        <w:top w:val="none" w:sz="0" w:space="0" w:color="auto"/>
        <w:left w:val="none" w:sz="0" w:space="0" w:color="auto"/>
        <w:bottom w:val="none" w:sz="0" w:space="0" w:color="auto"/>
        <w:right w:val="none" w:sz="0" w:space="0" w:color="auto"/>
      </w:divBdr>
    </w:div>
    <w:div w:id="514460756">
      <w:bodyDiv w:val="1"/>
      <w:marLeft w:val="0"/>
      <w:marRight w:val="0"/>
      <w:marTop w:val="0"/>
      <w:marBottom w:val="0"/>
      <w:divBdr>
        <w:top w:val="none" w:sz="0" w:space="0" w:color="auto"/>
        <w:left w:val="none" w:sz="0" w:space="0" w:color="auto"/>
        <w:bottom w:val="none" w:sz="0" w:space="0" w:color="auto"/>
        <w:right w:val="none" w:sz="0" w:space="0" w:color="auto"/>
      </w:divBdr>
    </w:div>
    <w:div w:id="518011825">
      <w:bodyDiv w:val="1"/>
      <w:marLeft w:val="0"/>
      <w:marRight w:val="0"/>
      <w:marTop w:val="0"/>
      <w:marBottom w:val="0"/>
      <w:divBdr>
        <w:top w:val="none" w:sz="0" w:space="0" w:color="auto"/>
        <w:left w:val="none" w:sz="0" w:space="0" w:color="auto"/>
        <w:bottom w:val="none" w:sz="0" w:space="0" w:color="auto"/>
        <w:right w:val="none" w:sz="0" w:space="0" w:color="auto"/>
      </w:divBdr>
    </w:div>
    <w:div w:id="521743433">
      <w:bodyDiv w:val="1"/>
      <w:marLeft w:val="0"/>
      <w:marRight w:val="0"/>
      <w:marTop w:val="0"/>
      <w:marBottom w:val="0"/>
      <w:divBdr>
        <w:top w:val="none" w:sz="0" w:space="0" w:color="auto"/>
        <w:left w:val="none" w:sz="0" w:space="0" w:color="auto"/>
        <w:bottom w:val="none" w:sz="0" w:space="0" w:color="auto"/>
        <w:right w:val="none" w:sz="0" w:space="0" w:color="auto"/>
      </w:divBdr>
    </w:div>
    <w:div w:id="523905589">
      <w:bodyDiv w:val="1"/>
      <w:marLeft w:val="0"/>
      <w:marRight w:val="0"/>
      <w:marTop w:val="0"/>
      <w:marBottom w:val="0"/>
      <w:divBdr>
        <w:top w:val="none" w:sz="0" w:space="0" w:color="auto"/>
        <w:left w:val="none" w:sz="0" w:space="0" w:color="auto"/>
        <w:bottom w:val="none" w:sz="0" w:space="0" w:color="auto"/>
        <w:right w:val="none" w:sz="0" w:space="0" w:color="auto"/>
      </w:divBdr>
    </w:div>
    <w:div w:id="541401160">
      <w:bodyDiv w:val="1"/>
      <w:marLeft w:val="0"/>
      <w:marRight w:val="0"/>
      <w:marTop w:val="0"/>
      <w:marBottom w:val="0"/>
      <w:divBdr>
        <w:top w:val="none" w:sz="0" w:space="0" w:color="auto"/>
        <w:left w:val="none" w:sz="0" w:space="0" w:color="auto"/>
        <w:bottom w:val="none" w:sz="0" w:space="0" w:color="auto"/>
        <w:right w:val="none" w:sz="0" w:space="0" w:color="auto"/>
      </w:divBdr>
    </w:div>
    <w:div w:id="570777488">
      <w:bodyDiv w:val="1"/>
      <w:marLeft w:val="0"/>
      <w:marRight w:val="0"/>
      <w:marTop w:val="0"/>
      <w:marBottom w:val="0"/>
      <w:divBdr>
        <w:top w:val="none" w:sz="0" w:space="0" w:color="auto"/>
        <w:left w:val="none" w:sz="0" w:space="0" w:color="auto"/>
        <w:bottom w:val="none" w:sz="0" w:space="0" w:color="auto"/>
        <w:right w:val="none" w:sz="0" w:space="0" w:color="auto"/>
      </w:divBdr>
    </w:div>
    <w:div w:id="577786327">
      <w:bodyDiv w:val="1"/>
      <w:marLeft w:val="0"/>
      <w:marRight w:val="0"/>
      <w:marTop w:val="0"/>
      <w:marBottom w:val="0"/>
      <w:divBdr>
        <w:top w:val="none" w:sz="0" w:space="0" w:color="auto"/>
        <w:left w:val="none" w:sz="0" w:space="0" w:color="auto"/>
        <w:bottom w:val="none" w:sz="0" w:space="0" w:color="auto"/>
        <w:right w:val="none" w:sz="0" w:space="0" w:color="auto"/>
      </w:divBdr>
    </w:div>
    <w:div w:id="581254474">
      <w:bodyDiv w:val="1"/>
      <w:marLeft w:val="0"/>
      <w:marRight w:val="0"/>
      <w:marTop w:val="0"/>
      <w:marBottom w:val="0"/>
      <w:divBdr>
        <w:top w:val="none" w:sz="0" w:space="0" w:color="auto"/>
        <w:left w:val="none" w:sz="0" w:space="0" w:color="auto"/>
        <w:bottom w:val="none" w:sz="0" w:space="0" w:color="auto"/>
        <w:right w:val="none" w:sz="0" w:space="0" w:color="auto"/>
      </w:divBdr>
    </w:div>
    <w:div w:id="589045632">
      <w:bodyDiv w:val="1"/>
      <w:marLeft w:val="0"/>
      <w:marRight w:val="0"/>
      <w:marTop w:val="0"/>
      <w:marBottom w:val="0"/>
      <w:divBdr>
        <w:top w:val="none" w:sz="0" w:space="0" w:color="auto"/>
        <w:left w:val="none" w:sz="0" w:space="0" w:color="auto"/>
        <w:bottom w:val="none" w:sz="0" w:space="0" w:color="auto"/>
        <w:right w:val="none" w:sz="0" w:space="0" w:color="auto"/>
      </w:divBdr>
    </w:div>
    <w:div w:id="589046111">
      <w:bodyDiv w:val="1"/>
      <w:marLeft w:val="0"/>
      <w:marRight w:val="0"/>
      <w:marTop w:val="0"/>
      <w:marBottom w:val="0"/>
      <w:divBdr>
        <w:top w:val="none" w:sz="0" w:space="0" w:color="auto"/>
        <w:left w:val="none" w:sz="0" w:space="0" w:color="auto"/>
        <w:bottom w:val="none" w:sz="0" w:space="0" w:color="auto"/>
        <w:right w:val="none" w:sz="0" w:space="0" w:color="auto"/>
      </w:divBdr>
    </w:div>
    <w:div w:id="589579558">
      <w:bodyDiv w:val="1"/>
      <w:marLeft w:val="0"/>
      <w:marRight w:val="0"/>
      <w:marTop w:val="0"/>
      <w:marBottom w:val="0"/>
      <w:divBdr>
        <w:top w:val="none" w:sz="0" w:space="0" w:color="auto"/>
        <w:left w:val="none" w:sz="0" w:space="0" w:color="auto"/>
        <w:bottom w:val="none" w:sz="0" w:space="0" w:color="auto"/>
        <w:right w:val="none" w:sz="0" w:space="0" w:color="auto"/>
      </w:divBdr>
    </w:div>
    <w:div w:id="598637456">
      <w:bodyDiv w:val="1"/>
      <w:marLeft w:val="0"/>
      <w:marRight w:val="0"/>
      <w:marTop w:val="0"/>
      <w:marBottom w:val="0"/>
      <w:divBdr>
        <w:top w:val="none" w:sz="0" w:space="0" w:color="auto"/>
        <w:left w:val="none" w:sz="0" w:space="0" w:color="auto"/>
        <w:bottom w:val="none" w:sz="0" w:space="0" w:color="auto"/>
        <w:right w:val="none" w:sz="0" w:space="0" w:color="auto"/>
      </w:divBdr>
    </w:div>
    <w:div w:id="607126412">
      <w:bodyDiv w:val="1"/>
      <w:marLeft w:val="0"/>
      <w:marRight w:val="0"/>
      <w:marTop w:val="0"/>
      <w:marBottom w:val="0"/>
      <w:divBdr>
        <w:top w:val="none" w:sz="0" w:space="0" w:color="auto"/>
        <w:left w:val="none" w:sz="0" w:space="0" w:color="auto"/>
        <w:bottom w:val="none" w:sz="0" w:space="0" w:color="auto"/>
        <w:right w:val="none" w:sz="0" w:space="0" w:color="auto"/>
      </w:divBdr>
    </w:div>
    <w:div w:id="634068979">
      <w:bodyDiv w:val="1"/>
      <w:marLeft w:val="0"/>
      <w:marRight w:val="0"/>
      <w:marTop w:val="0"/>
      <w:marBottom w:val="0"/>
      <w:divBdr>
        <w:top w:val="none" w:sz="0" w:space="0" w:color="auto"/>
        <w:left w:val="none" w:sz="0" w:space="0" w:color="auto"/>
        <w:bottom w:val="none" w:sz="0" w:space="0" w:color="auto"/>
        <w:right w:val="none" w:sz="0" w:space="0" w:color="auto"/>
      </w:divBdr>
    </w:div>
    <w:div w:id="645623928">
      <w:bodyDiv w:val="1"/>
      <w:marLeft w:val="0"/>
      <w:marRight w:val="0"/>
      <w:marTop w:val="0"/>
      <w:marBottom w:val="0"/>
      <w:divBdr>
        <w:top w:val="none" w:sz="0" w:space="0" w:color="auto"/>
        <w:left w:val="none" w:sz="0" w:space="0" w:color="auto"/>
        <w:bottom w:val="none" w:sz="0" w:space="0" w:color="auto"/>
        <w:right w:val="none" w:sz="0" w:space="0" w:color="auto"/>
      </w:divBdr>
    </w:div>
    <w:div w:id="649481389">
      <w:bodyDiv w:val="1"/>
      <w:marLeft w:val="0"/>
      <w:marRight w:val="0"/>
      <w:marTop w:val="0"/>
      <w:marBottom w:val="0"/>
      <w:divBdr>
        <w:top w:val="none" w:sz="0" w:space="0" w:color="auto"/>
        <w:left w:val="none" w:sz="0" w:space="0" w:color="auto"/>
        <w:bottom w:val="none" w:sz="0" w:space="0" w:color="auto"/>
        <w:right w:val="none" w:sz="0" w:space="0" w:color="auto"/>
      </w:divBdr>
    </w:div>
    <w:div w:id="661854121">
      <w:bodyDiv w:val="1"/>
      <w:marLeft w:val="0"/>
      <w:marRight w:val="0"/>
      <w:marTop w:val="0"/>
      <w:marBottom w:val="0"/>
      <w:divBdr>
        <w:top w:val="none" w:sz="0" w:space="0" w:color="auto"/>
        <w:left w:val="none" w:sz="0" w:space="0" w:color="auto"/>
        <w:bottom w:val="none" w:sz="0" w:space="0" w:color="auto"/>
        <w:right w:val="none" w:sz="0" w:space="0" w:color="auto"/>
      </w:divBdr>
    </w:div>
    <w:div w:id="693767321">
      <w:bodyDiv w:val="1"/>
      <w:marLeft w:val="0"/>
      <w:marRight w:val="0"/>
      <w:marTop w:val="0"/>
      <w:marBottom w:val="0"/>
      <w:divBdr>
        <w:top w:val="none" w:sz="0" w:space="0" w:color="auto"/>
        <w:left w:val="none" w:sz="0" w:space="0" w:color="auto"/>
        <w:bottom w:val="none" w:sz="0" w:space="0" w:color="auto"/>
        <w:right w:val="none" w:sz="0" w:space="0" w:color="auto"/>
      </w:divBdr>
    </w:div>
    <w:div w:id="704064103">
      <w:bodyDiv w:val="1"/>
      <w:marLeft w:val="0"/>
      <w:marRight w:val="0"/>
      <w:marTop w:val="0"/>
      <w:marBottom w:val="0"/>
      <w:divBdr>
        <w:top w:val="none" w:sz="0" w:space="0" w:color="auto"/>
        <w:left w:val="none" w:sz="0" w:space="0" w:color="auto"/>
        <w:bottom w:val="none" w:sz="0" w:space="0" w:color="auto"/>
        <w:right w:val="none" w:sz="0" w:space="0" w:color="auto"/>
      </w:divBdr>
    </w:div>
    <w:div w:id="714618788">
      <w:bodyDiv w:val="1"/>
      <w:marLeft w:val="0"/>
      <w:marRight w:val="0"/>
      <w:marTop w:val="0"/>
      <w:marBottom w:val="0"/>
      <w:divBdr>
        <w:top w:val="none" w:sz="0" w:space="0" w:color="auto"/>
        <w:left w:val="none" w:sz="0" w:space="0" w:color="auto"/>
        <w:bottom w:val="none" w:sz="0" w:space="0" w:color="auto"/>
        <w:right w:val="none" w:sz="0" w:space="0" w:color="auto"/>
      </w:divBdr>
    </w:div>
    <w:div w:id="728721967">
      <w:bodyDiv w:val="1"/>
      <w:marLeft w:val="0"/>
      <w:marRight w:val="0"/>
      <w:marTop w:val="0"/>
      <w:marBottom w:val="0"/>
      <w:divBdr>
        <w:top w:val="none" w:sz="0" w:space="0" w:color="auto"/>
        <w:left w:val="none" w:sz="0" w:space="0" w:color="auto"/>
        <w:bottom w:val="none" w:sz="0" w:space="0" w:color="auto"/>
        <w:right w:val="none" w:sz="0" w:space="0" w:color="auto"/>
      </w:divBdr>
    </w:div>
    <w:div w:id="739332717">
      <w:bodyDiv w:val="1"/>
      <w:marLeft w:val="0"/>
      <w:marRight w:val="0"/>
      <w:marTop w:val="0"/>
      <w:marBottom w:val="0"/>
      <w:divBdr>
        <w:top w:val="none" w:sz="0" w:space="0" w:color="auto"/>
        <w:left w:val="none" w:sz="0" w:space="0" w:color="auto"/>
        <w:bottom w:val="none" w:sz="0" w:space="0" w:color="auto"/>
        <w:right w:val="none" w:sz="0" w:space="0" w:color="auto"/>
      </w:divBdr>
    </w:div>
    <w:div w:id="754088325">
      <w:bodyDiv w:val="1"/>
      <w:marLeft w:val="0"/>
      <w:marRight w:val="0"/>
      <w:marTop w:val="0"/>
      <w:marBottom w:val="0"/>
      <w:divBdr>
        <w:top w:val="none" w:sz="0" w:space="0" w:color="auto"/>
        <w:left w:val="none" w:sz="0" w:space="0" w:color="auto"/>
        <w:bottom w:val="none" w:sz="0" w:space="0" w:color="auto"/>
        <w:right w:val="none" w:sz="0" w:space="0" w:color="auto"/>
      </w:divBdr>
    </w:div>
    <w:div w:id="759327172">
      <w:bodyDiv w:val="1"/>
      <w:marLeft w:val="0"/>
      <w:marRight w:val="0"/>
      <w:marTop w:val="0"/>
      <w:marBottom w:val="0"/>
      <w:divBdr>
        <w:top w:val="none" w:sz="0" w:space="0" w:color="auto"/>
        <w:left w:val="none" w:sz="0" w:space="0" w:color="auto"/>
        <w:bottom w:val="none" w:sz="0" w:space="0" w:color="auto"/>
        <w:right w:val="none" w:sz="0" w:space="0" w:color="auto"/>
      </w:divBdr>
    </w:div>
    <w:div w:id="790244326">
      <w:bodyDiv w:val="1"/>
      <w:marLeft w:val="0"/>
      <w:marRight w:val="0"/>
      <w:marTop w:val="0"/>
      <w:marBottom w:val="0"/>
      <w:divBdr>
        <w:top w:val="none" w:sz="0" w:space="0" w:color="auto"/>
        <w:left w:val="none" w:sz="0" w:space="0" w:color="auto"/>
        <w:bottom w:val="none" w:sz="0" w:space="0" w:color="auto"/>
        <w:right w:val="none" w:sz="0" w:space="0" w:color="auto"/>
      </w:divBdr>
    </w:div>
    <w:div w:id="793719025">
      <w:bodyDiv w:val="1"/>
      <w:marLeft w:val="0"/>
      <w:marRight w:val="0"/>
      <w:marTop w:val="0"/>
      <w:marBottom w:val="0"/>
      <w:divBdr>
        <w:top w:val="none" w:sz="0" w:space="0" w:color="auto"/>
        <w:left w:val="none" w:sz="0" w:space="0" w:color="auto"/>
        <w:bottom w:val="none" w:sz="0" w:space="0" w:color="auto"/>
        <w:right w:val="none" w:sz="0" w:space="0" w:color="auto"/>
      </w:divBdr>
    </w:div>
    <w:div w:id="810366221">
      <w:bodyDiv w:val="1"/>
      <w:marLeft w:val="0"/>
      <w:marRight w:val="0"/>
      <w:marTop w:val="0"/>
      <w:marBottom w:val="0"/>
      <w:divBdr>
        <w:top w:val="none" w:sz="0" w:space="0" w:color="auto"/>
        <w:left w:val="none" w:sz="0" w:space="0" w:color="auto"/>
        <w:bottom w:val="none" w:sz="0" w:space="0" w:color="auto"/>
        <w:right w:val="none" w:sz="0" w:space="0" w:color="auto"/>
      </w:divBdr>
    </w:div>
    <w:div w:id="812261326">
      <w:bodyDiv w:val="1"/>
      <w:marLeft w:val="0"/>
      <w:marRight w:val="0"/>
      <w:marTop w:val="0"/>
      <w:marBottom w:val="0"/>
      <w:divBdr>
        <w:top w:val="none" w:sz="0" w:space="0" w:color="auto"/>
        <w:left w:val="none" w:sz="0" w:space="0" w:color="auto"/>
        <w:bottom w:val="none" w:sz="0" w:space="0" w:color="auto"/>
        <w:right w:val="none" w:sz="0" w:space="0" w:color="auto"/>
      </w:divBdr>
    </w:div>
    <w:div w:id="815219678">
      <w:bodyDiv w:val="1"/>
      <w:marLeft w:val="0"/>
      <w:marRight w:val="0"/>
      <w:marTop w:val="0"/>
      <w:marBottom w:val="0"/>
      <w:divBdr>
        <w:top w:val="none" w:sz="0" w:space="0" w:color="auto"/>
        <w:left w:val="none" w:sz="0" w:space="0" w:color="auto"/>
        <w:bottom w:val="none" w:sz="0" w:space="0" w:color="auto"/>
        <w:right w:val="none" w:sz="0" w:space="0" w:color="auto"/>
      </w:divBdr>
    </w:div>
    <w:div w:id="870335982">
      <w:bodyDiv w:val="1"/>
      <w:marLeft w:val="0"/>
      <w:marRight w:val="0"/>
      <w:marTop w:val="0"/>
      <w:marBottom w:val="0"/>
      <w:divBdr>
        <w:top w:val="none" w:sz="0" w:space="0" w:color="auto"/>
        <w:left w:val="none" w:sz="0" w:space="0" w:color="auto"/>
        <w:bottom w:val="none" w:sz="0" w:space="0" w:color="auto"/>
        <w:right w:val="none" w:sz="0" w:space="0" w:color="auto"/>
      </w:divBdr>
    </w:div>
    <w:div w:id="902257484">
      <w:bodyDiv w:val="1"/>
      <w:marLeft w:val="0"/>
      <w:marRight w:val="0"/>
      <w:marTop w:val="0"/>
      <w:marBottom w:val="0"/>
      <w:divBdr>
        <w:top w:val="none" w:sz="0" w:space="0" w:color="auto"/>
        <w:left w:val="none" w:sz="0" w:space="0" w:color="auto"/>
        <w:bottom w:val="none" w:sz="0" w:space="0" w:color="auto"/>
        <w:right w:val="none" w:sz="0" w:space="0" w:color="auto"/>
      </w:divBdr>
    </w:div>
    <w:div w:id="905528360">
      <w:bodyDiv w:val="1"/>
      <w:marLeft w:val="0"/>
      <w:marRight w:val="0"/>
      <w:marTop w:val="0"/>
      <w:marBottom w:val="0"/>
      <w:divBdr>
        <w:top w:val="none" w:sz="0" w:space="0" w:color="auto"/>
        <w:left w:val="none" w:sz="0" w:space="0" w:color="auto"/>
        <w:bottom w:val="none" w:sz="0" w:space="0" w:color="auto"/>
        <w:right w:val="none" w:sz="0" w:space="0" w:color="auto"/>
      </w:divBdr>
    </w:div>
    <w:div w:id="917517457">
      <w:bodyDiv w:val="1"/>
      <w:marLeft w:val="0"/>
      <w:marRight w:val="0"/>
      <w:marTop w:val="0"/>
      <w:marBottom w:val="0"/>
      <w:divBdr>
        <w:top w:val="none" w:sz="0" w:space="0" w:color="auto"/>
        <w:left w:val="none" w:sz="0" w:space="0" w:color="auto"/>
        <w:bottom w:val="none" w:sz="0" w:space="0" w:color="auto"/>
        <w:right w:val="none" w:sz="0" w:space="0" w:color="auto"/>
      </w:divBdr>
    </w:div>
    <w:div w:id="921140147">
      <w:bodyDiv w:val="1"/>
      <w:marLeft w:val="0"/>
      <w:marRight w:val="0"/>
      <w:marTop w:val="0"/>
      <w:marBottom w:val="0"/>
      <w:divBdr>
        <w:top w:val="none" w:sz="0" w:space="0" w:color="auto"/>
        <w:left w:val="none" w:sz="0" w:space="0" w:color="auto"/>
        <w:bottom w:val="none" w:sz="0" w:space="0" w:color="auto"/>
        <w:right w:val="none" w:sz="0" w:space="0" w:color="auto"/>
      </w:divBdr>
    </w:div>
    <w:div w:id="924218478">
      <w:bodyDiv w:val="1"/>
      <w:marLeft w:val="0"/>
      <w:marRight w:val="0"/>
      <w:marTop w:val="0"/>
      <w:marBottom w:val="0"/>
      <w:divBdr>
        <w:top w:val="none" w:sz="0" w:space="0" w:color="auto"/>
        <w:left w:val="none" w:sz="0" w:space="0" w:color="auto"/>
        <w:bottom w:val="none" w:sz="0" w:space="0" w:color="auto"/>
        <w:right w:val="none" w:sz="0" w:space="0" w:color="auto"/>
      </w:divBdr>
    </w:div>
    <w:div w:id="927425376">
      <w:bodyDiv w:val="1"/>
      <w:marLeft w:val="0"/>
      <w:marRight w:val="0"/>
      <w:marTop w:val="0"/>
      <w:marBottom w:val="0"/>
      <w:divBdr>
        <w:top w:val="none" w:sz="0" w:space="0" w:color="auto"/>
        <w:left w:val="none" w:sz="0" w:space="0" w:color="auto"/>
        <w:bottom w:val="none" w:sz="0" w:space="0" w:color="auto"/>
        <w:right w:val="none" w:sz="0" w:space="0" w:color="auto"/>
      </w:divBdr>
    </w:div>
    <w:div w:id="948971676">
      <w:bodyDiv w:val="1"/>
      <w:marLeft w:val="0"/>
      <w:marRight w:val="0"/>
      <w:marTop w:val="0"/>
      <w:marBottom w:val="0"/>
      <w:divBdr>
        <w:top w:val="none" w:sz="0" w:space="0" w:color="auto"/>
        <w:left w:val="none" w:sz="0" w:space="0" w:color="auto"/>
        <w:bottom w:val="none" w:sz="0" w:space="0" w:color="auto"/>
        <w:right w:val="none" w:sz="0" w:space="0" w:color="auto"/>
      </w:divBdr>
    </w:div>
    <w:div w:id="991299696">
      <w:bodyDiv w:val="1"/>
      <w:marLeft w:val="0"/>
      <w:marRight w:val="0"/>
      <w:marTop w:val="0"/>
      <w:marBottom w:val="0"/>
      <w:divBdr>
        <w:top w:val="none" w:sz="0" w:space="0" w:color="auto"/>
        <w:left w:val="none" w:sz="0" w:space="0" w:color="auto"/>
        <w:bottom w:val="none" w:sz="0" w:space="0" w:color="auto"/>
        <w:right w:val="none" w:sz="0" w:space="0" w:color="auto"/>
      </w:divBdr>
    </w:div>
    <w:div w:id="1002856831">
      <w:bodyDiv w:val="1"/>
      <w:marLeft w:val="0"/>
      <w:marRight w:val="0"/>
      <w:marTop w:val="0"/>
      <w:marBottom w:val="0"/>
      <w:divBdr>
        <w:top w:val="none" w:sz="0" w:space="0" w:color="auto"/>
        <w:left w:val="none" w:sz="0" w:space="0" w:color="auto"/>
        <w:bottom w:val="none" w:sz="0" w:space="0" w:color="auto"/>
        <w:right w:val="none" w:sz="0" w:space="0" w:color="auto"/>
      </w:divBdr>
    </w:div>
    <w:div w:id="1030181758">
      <w:bodyDiv w:val="1"/>
      <w:marLeft w:val="0"/>
      <w:marRight w:val="0"/>
      <w:marTop w:val="0"/>
      <w:marBottom w:val="0"/>
      <w:divBdr>
        <w:top w:val="none" w:sz="0" w:space="0" w:color="auto"/>
        <w:left w:val="none" w:sz="0" w:space="0" w:color="auto"/>
        <w:bottom w:val="none" w:sz="0" w:space="0" w:color="auto"/>
        <w:right w:val="none" w:sz="0" w:space="0" w:color="auto"/>
      </w:divBdr>
    </w:div>
    <w:div w:id="1030688525">
      <w:bodyDiv w:val="1"/>
      <w:marLeft w:val="0"/>
      <w:marRight w:val="0"/>
      <w:marTop w:val="0"/>
      <w:marBottom w:val="0"/>
      <w:divBdr>
        <w:top w:val="none" w:sz="0" w:space="0" w:color="auto"/>
        <w:left w:val="none" w:sz="0" w:space="0" w:color="auto"/>
        <w:bottom w:val="none" w:sz="0" w:space="0" w:color="auto"/>
        <w:right w:val="none" w:sz="0" w:space="0" w:color="auto"/>
      </w:divBdr>
    </w:div>
    <w:div w:id="1044334303">
      <w:bodyDiv w:val="1"/>
      <w:marLeft w:val="0"/>
      <w:marRight w:val="0"/>
      <w:marTop w:val="0"/>
      <w:marBottom w:val="0"/>
      <w:divBdr>
        <w:top w:val="none" w:sz="0" w:space="0" w:color="auto"/>
        <w:left w:val="none" w:sz="0" w:space="0" w:color="auto"/>
        <w:bottom w:val="none" w:sz="0" w:space="0" w:color="auto"/>
        <w:right w:val="none" w:sz="0" w:space="0" w:color="auto"/>
      </w:divBdr>
    </w:div>
    <w:div w:id="1059279514">
      <w:bodyDiv w:val="1"/>
      <w:marLeft w:val="0"/>
      <w:marRight w:val="0"/>
      <w:marTop w:val="0"/>
      <w:marBottom w:val="0"/>
      <w:divBdr>
        <w:top w:val="none" w:sz="0" w:space="0" w:color="auto"/>
        <w:left w:val="none" w:sz="0" w:space="0" w:color="auto"/>
        <w:bottom w:val="none" w:sz="0" w:space="0" w:color="auto"/>
        <w:right w:val="none" w:sz="0" w:space="0" w:color="auto"/>
      </w:divBdr>
    </w:div>
    <w:div w:id="1062557605">
      <w:bodyDiv w:val="1"/>
      <w:marLeft w:val="0"/>
      <w:marRight w:val="0"/>
      <w:marTop w:val="0"/>
      <w:marBottom w:val="0"/>
      <w:divBdr>
        <w:top w:val="none" w:sz="0" w:space="0" w:color="auto"/>
        <w:left w:val="none" w:sz="0" w:space="0" w:color="auto"/>
        <w:bottom w:val="none" w:sz="0" w:space="0" w:color="auto"/>
        <w:right w:val="none" w:sz="0" w:space="0" w:color="auto"/>
      </w:divBdr>
    </w:div>
    <w:div w:id="1063410761">
      <w:bodyDiv w:val="1"/>
      <w:marLeft w:val="0"/>
      <w:marRight w:val="0"/>
      <w:marTop w:val="0"/>
      <w:marBottom w:val="0"/>
      <w:divBdr>
        <w:top w:val="none" w:sz="0" w:space="0" w:color="auto"/>
        <w:left w:val="none" w:sz="0" w:space="0" w:color="auto"/>
        <w:bottom w:val="none" w:sz="0" w:space="0" w:color="auto"/>
        <w:right w:val="none" w:sz="0" w:space="0" w:color="auto"/>
      </w:divBdr>
    </w:div>
    <w:div w:id="1136798040">
      <w:bodyDiv w:val="1"/>
      <w:marLeft w:val="0"/>
      <w:marRight w:val="0"/>
      <w:marTop w:val="0"/>
      <w:marBottom w:val="0"/>
      <w:divBdr>
        <w:top w:val="none" w:sz="0" w:space="0" w:color="auto"/>
        <w:left w:val="none" w:sz="0" w:space="0" w:color="auto"/>
        <w:bottom w:val="none" w:sz="0" w:space="0" w:color="auto"/>
        <w:right w:val="none" w:sz="0" w:space="0" w:color="auto"/>
      </w:divBdr>
    </w:div>
    <w:div w:id="1148742822">
      <w:bodyDiv w:val="1"/>
      <w:marLeft w:val="0"/>
      <w:marRight w:val="0"/>
      <w:marTop w:val="0"/>
      <w:marBottom w:val="0"/>
      <w:divBdr>
        <w:top w:val="none" w:sz="0" w:space="0" w:color="auto"/>
        <w:left w:val="none" w:sz="0" w:space="0" w:color="auto"/>
        <w:bottom w:val="none" w:sz="0" w:space="0" w:color="auto"/>
        <w:right w:val="none" w:sz="0" w:space="0" w:color="auto"/>
      </w:divBdr>
    </w:div>
    <w:div w:id="1152794243">
      <w:bodyDiv w:val="1"/>
      <w:marLeft w:val="0"/>
      <w:marRight w:val="0"/>
      <w:marTop w:val="0"/>
      <w:marBottom w:val="0"/>
      <w:divBdr>
        <w:top w:val="none" w:sz="0" w:space="0" w:color="auto"/>
        <w:left w:val="none" w:sz="0" w:space="0" w:color="auto"/>
        <w:bottom w:val="none" w:sz="0" w:space="0" w:color="auto"/>
        <w:right w:val="none" w:sz="0" w:space="0" w:color="auto"/>
      </w:divBdr>
    </w:div>
    <w:div w:id="1169443618">
      <w:bodyDiv w:val="1"/>
      <w:marLeft w:val="0"/>
      <w:marRight w:val="0"/>
      <w:marTop w:val="0"/>
      <w:marBottom w:val="0"/>
      <w:divBdr>
        <w:top w:val="none" w:sz="0" w:space="0" w:color="auto"/>
        <w:left w:val="none" w:sz="0" w:space="0" w:color="auto"/>
        <w:bottom w:val="none" w:sz="0" w:space="0" w:color="auto"/>
        <w:right w:val="none" w:sz="0" w:space="0" w:color="auto"/>
      </w:divBdr>
    </w:div>
    <w:div w:id="1178351203">
      <w:bodyDiv w:val="1"/>
      <w:marLeft w:val="0"/>
      <w:marRight w:val="0"/>
      <w:marTop w:val="0"/>
      <w:marBottom w:val="0"/>
      <w:divBdr>
        <w:top w:val="none" w:sz="0" w:space="0" w:color="auto"/>
        <w:left w:val="none" w:sz="0" w:space="0" w:color="auto"/>
        <w:bottom w:val="none" w:sz="0" w:space="0" w:color="auto"/>
        <w:right w:val="none" w:sz="0" w:space="0" w:color="auto"/>
      </w:divBdr>
    </w:div>
    <w:div w:id="1241017429">
      <w:bodyDiv w:val="1"/>
      <w:marLeft w:val="0"/>
      <w:marRight w:val="0"/>
      <w:marTop w:val="0"/>
      <w:marBottom w:val="0"/>
      <w:divBdr>
        <w:top w:val="none" w:sz="0" w:space="0" w:color="auto"/>
        <w:left w:val="none" w:sz="0" w:space="0" w:color="auto"/>
        <w:bottom w:val="none" w:sz="0" w:space="0" w:color="auto"/>
        <w:right w:val="none" w:sz="0" w:space="0" w:color="auto"/>
      </w:divBdr>
    </w:div>
    <w:div w:id="1246181401">
      <w:bodyDiv w:val="1"/>
      <w:marLeft w:val="0"/>
      <w:marRight w:val="0"/>
      <w:marTop w:val="0"/>
      <w:marBottom w:val="0"/>
      <w:divBdr>
        <w:top w:val="none" w:sz="0" w:space="0" w:color="auto"/>
        <w:left w:val="none" w:sz="0" w:space="0" w:color="auto"/>
        <w:bottom w:val="none" w:sz="0" w:space="0" w:color="auto"/>
        <w:right w:val="none" w:sz="0" w:space="0" w:color="auto"/>
      </w:divBdr>
    </w:div>
    <w:div w:id="1263302921">
      <w:bodyDiv w:val="1"/>
      <w:marLeft w:val="0"/>
      <w:marRight w:val="0"/>
      <w:marTop w:val="0"/>
      <w:marBottom w:val="0"/>
      <w:divBdr>
        <w:top w:val="none" w:sz="0" w:space="0" w:color="auto"/>
        <w:left w:val="none" w:sz="0" w:space="0" w:color="auto"/>
        <w:bottom w:val="none" w:sz="0" w:space="0" w:color="auto"/>
        <w:right w:val="none" w:sz="0" w:space="0" w:color="auto"/>
      </w:divBdr>
    </w:div>
    <w:div w:id="1293748700">
      <w:bodyDiv w:val="1"/>
      <w:marLeft w:val="0"/>
      <w:marRight w:val="0"/>
      <w:marTop w:val="0"/>
      <w:marBottom w:val="0"/>
      <w:divBdr>
        <w:top w:val="none" w:sz="0" w:space="0" w:color="auto"/>
        <w:left w:val="none" w:sz="0" w:space="0" w:color="auto"/>
        <w:bottom w:val="none" w:sz="0" w:space="0" w:color="auto"/>
        <w:right w:val="none" w:sz="0" w:space="0" w:color="auto"/>
      </w:divBdr>
    </w:div>
    <w:div w:id="1321273941">
      <w:bodyDiv w:val="1"/>
      <w:marLeft w:val="0"/>
      <w:marRight w:val="0"/>
      <w:marTop w:val="0"/>
      <w:marBottom w:val="0"/>
      <w:divBdr>
        <w:top w:val="none" w:sz="0" w:space="0" w:color="auto"/>
        <w:left w:val="none" w:sz="0" w:space="0" w:color="auto"/>
        <w:bottom w:val="none" w:sz="0" w:space="0" w:color="auto"/>
        <w:right w:val="none" w:sz="0" w:space="0" w:color="auto"/>
      </w:divBdr>
    </w:div>
    <w:div w:id="1348023817">
      <w:bodyDiv w:val="1"/>
      <w:marLeft w:val="0"/>
      <w:marRight w:val="0"/>
      <w:marTop w:val="0"/>
      <w:marBottom w:val="0"/>
      <w:divBdr>
        <w:top w:val="none" w:sz="0" w:space="0" w:color="auto"/>
        <w:left w:val="none" w:sz="0" w:space="0" w:color="auto"/>
        <w:bottom w:val="none" w:sz="0" w:space="0" w:color="auto"/>
        <w:right w:val="none" w:sz="0" w:space="0" w:color="auto"/>
      </w:divBdr>
    </w:div>
    <w:div w:id="1369837571">
      <w:bodyDiv w:val="1"/>
      <w:marLeft w:val="0"/>
      <w:marRight w:val="0"/>
      <w:marTop w:val="0"/>
      <w:marBottom w:val="0"/>
      <w:divBdr>
        <w:top w:val="none" w:sz="0" w:space="0" w:color="auto"/>
        <w:left w:val="none" w:sz="0" w:space="0" w:color="auto"/>
        <w:bottom w:val="none" w:sz="0" w:space="0" w:color="auto"/>
        <w:right w:val="none" w:sz="0" w:space="0" w:color="auto"/>
      </w:divBdr>
    </w:div>
    <w:div w:id="1374039745">
      <w:bodyDiv w:val="1"/>
      <w:marLeft w:val="0"/>
      <w:marRight w:val="0"/>
      <w:marTop w:val="0"/>
      <w:marBottom w:val="0"/>
      <w:divBdr>
        <w:top w:val="none" w:sz="0" w:space="0" w:color="auto"/>
        <w:left w:val="none" w:sz="0" w:space="0" w:color="auto"/>
        <w:bottom w:val="none" w:sz="0" w:space="0" w:color="auto"/>
        <w:right w:val="none" w:sz="0" w:space="0" w:color="auto"/>
      </w:divBdr>
    </w:div>
    <w:div w:id="1374891024">
      <w:bodyDiv w:val="1"/>
      <w:marLeft w:val="0"/>
      <w:marRight w:val="0"/>
      <w:marTop w:val="0"/>
      <w:marBottom w:val="0"/>
      <w:divBdr>
        <w:top w:val="none" w:sz="0" w:space="0" w:color="auto"/>
        <w:left w:val="none" w:sz="0" w:space="0" w:color="auto"/>
        <w:bottom w:val="none" w:sz="0" w:space="0" w:color="auto"/>
        <w:right w:val="none" w:sz="0" w:space="0" w:color="auto"/>
      </w:divBdr>
    </w:div>
    <w:div w:id="1375108620">
      <w:bodyDiv w:val="1"/>
      <w:marLeft w:val="0"/>
      <w:marRight w:val="0"/>
      <w:marTop w:val="0"/>
      <w:marBottom w:val="0"/>
      <w:divBdr>
        <w:top w:val="none" w:sz="0" w:space="0" w:color="auto"/>
        <w:left w:val="none" w:sz="0" w:space="0" w:color="auto"/>
        <w:bottom w:val="none" w:sz="0" w:space="0" w:color="auto"/>
        <w:right w:val="none" w:sz="0" w:space="0" w:color="auto"/>
      </w:divBdr>
    </w:div>
    <w:div w:id="1394623765">
      <w:bodyDiv w:val="1"/>
      <w:marLeft w:val="0"/>
      <w:marRight w:val="0"/>
      <w:marTop w:val="0"/>
      <w:marBottom w:val="0"/>
      <w:divBdr>
        <w:top w:val="none" w:sz="0" w:space="0" w:color="auto"/>
        <w:left w:val="none" w:sz="0" w:space="0" w:color="auto"/>
        <w:bottom w:val="none" w:sz="0" w:space="0" w:color="auto"/>
        <w:right w:val="none" w:sz="0" w:space="0" w:color="auto"/>
      </w:divBdr>
    </w:div>
    <w:div w:id="1409110122">
      <w:bodyDiv w:val="1"/>
      <w:marLeft w:val="0"/>
      <w:marRight w:val="0"/>
      <w:marTop w:val="0"/>
      <w:marBottom w:val="0"/>
      <w:divBdr>
        <w:top w:val="none" w:sz="0" w:space="0" w:color="auto"/>
        <w:left w:val="none" w:sz="0" w:space="0" w:color="auto"/>
        <w:bottom w:val="none" w:sz="0" w:space="0" w:color="auto"/>
        <w:right w:val="none" w:sz="0" w:space="0" w:color="auto"/>
      </w:divBdr>
    </w:div>
    <w:div w:id="1417432606">
      <w:bodyDiv w:val="1"/>
      <w:marLeft w:val="0"/>
      <w:marRight w:val="0"/>
      <w:marTop w:val="0"/>
      <w:marBottom w:val="0"/>
      <w:divBdr>
        <w:top w:val="none" w:sz="0" w:space="0" w:color="auto"/>
        <w:left w:val="none" w:sz="0" w:space="0" w:color="auto"/>
        <w:bottom w:val="none" w:sz="0" w:space="0" w:color="auto"/>
        <w:right w:val="none" w:sz="0" w:space="0" w:color="auto"/>
      </w:divBdr>
    </w:div>
    <w:div w:id="1419138575">
      <w:bodyDiv w:val="1"/>
      <w:marLeft w:val="0"/>
      <w:marRight w:val="0"/>
      <w:marTop w:val="0"/>
      <w:marBottom w:val="0"/>
      <w:divBdr>
        <w:top w:val="none" w:sz="0" w:space="0" w:color="auto"/>
        <w:left w:val="none" w:sz="0" w:space="0" w:color="auto"/>
        <w:bottom w:val="none" w:sz="0" w:space="0" w:color="auto"/>
        <w:right w:val="none" w:sz="0" w:space="0" w:color="auto"/>
      </w:divBdr>
    </w:div>
    <w:div w:id="1424913331">
      <w:bodyDiv w:val="1"/>
      <w:marLeft w:val="0"/>
      <w:marRight w:val="0"/>
      <w:marTop w:val="0"/>
      <w:marBottom w:val="0"/>
      <w:divBdr>
        <w:top w:val="none" w:sz="0" w:space="0" w:color="auto"/>
        <w:left w:val="none" w:sz="0" w:space="0" w:color="auto"/>
        <w:bottom w:val="none" w:sz="0" w:space="0" w:color="auto"/>
        <w:right w:val="none" w:sz="0" w:space="0" w:color="auto"/>
      </w:divBdr>
    </w:div>
    <w:div w:id="1430202203">
      <w:bodyDiv w:val="1"/>
      <w:marLeft w:val="0"/>
      <w:marRight w:val="0"/>
      <w:marTop w:val="0"/>
      <w:marBottom w:val="0"/>
      <w:divBdr>
        <w:top w:val="none" w:sz="0" w:space="0" w:color="auto"/>
        <w:left w:val="none" w:sz="0" w:space="0" w:color="auto"/>
        <w:bottom w:val="none" w:sz="0" w:space="0" w:color="auto"/>
        <w:right w:val="none" w:sz="0" w:space="0" w:color="auto"/>
      </w:divBdr>
    </w:div>
    <w:div w:id="1458453145">
      <w:bodyDiv w:val="1"/>
      <w:marLeft w:val="0"/>
      <w:marRight w:val="0"/>
      <w:marTop w:val="0"/>
      <w:marBottom w:val="0"/>
      <w:divBdr>
        <w:top w:val="none" w:sz="0" w:space="0" w:color="auto"/>
        <w:left w:val="none" w:sz="0" w:space="0" w:color="auto"/>
        <w:bottom w:val="none" w:sz="0" w:space="0" w:color="auto"/>
        <w:right w:val="none" w:sz="0" w:space="0" w:color="auto"/>
      </w:divBdr>
    </w:div>
    <w:div w:id="1466192612">
      <w:bodyDiv w:val="1"/>
      <w:marLeft w:val="0"/>
      <w:marRight w:val="0"/>
      <w:marTop w:val="0"/>
      <w:marBottom w:val="0"/>
      <w:divBdr>
        <w:top w:val="none" w:sz="0" w:space="0" w:color="auto"/>
        <w:left w:val="none" w:sz="0" w:space="0" w:color="auto"/>
        <w:bottom w:val="none" w:sz="0" w:space="0" w:color="auto"/>
        <w:right w:val="none" w:sz="0" w:space="0" w:color="auto"/>
      </w:divBdr>
    </w:div>
    <w:div w:id="1484733239">
      <w:bodyDiv w:val="1"/>
      <w:marLeft w:val="0"/>
      <w:marRight w:val="0"/>
      <w:marTop w:val="0"/>
      <w:marBottom w:val="0"/>
      <w:divBdr>
        <w:top w:val="none" w:sz="0" w:space="0" w:color="auto"/>
        <w:left w:val="none" w:sz="0" w:space="0" w:color="auto"/>
        <w:bottom w:val="none" w:sz="0" w:space="0" w:color="auto"/>
        <w:right w:val="none" w:sz="0" w:space="0" w:color="auto"/>
      </w:divBdr>
    </w:div>
    <w:div w:id="1489323228">
      <w:bodyDiv w:val="1"/>
      <w:marLeft w:val="0"/>
      <w:marRight w:val="0"/>
      <w:marTop w:val="0"/>
      <w:marBottom w:val="0"/>
      <w:divBdr>
        <w:top w:val="none" w:sz="0" w:space="0" w:color="auto"/>
        <w:left w:val="none" w:sz="0" w:space="0" w:color="auto"/>
        <w:bottom w:val="none" w:sz="0" w:space="0" w:color="auto"/>
        <w:right w:val="none" w:sz="0" w:space="0" w:color="auto"/>
      </w:divBdr>
    </w:div>
    <w:div w:id="1491091617">
      <w:bodyDiv w:val="1"/>
      <w:marLeft w:val="0"/>
      <w:marRight w:val="0"/>
      <w:marTop w:val="0"/>
      <w:marBottom w:val="0"/>
      <w:divBdr>
        <w:top w:val="none" w:sz="0" w:space="0" w:color="auto"/>
        <w:left w:val="none" w:sz="0" w:space="0" w:color="auto"/>
        <w:bottom w:val="none" w:sz="0" w:space="0" w:color="auto"/>
        <w:right w:val="none" w:sz="0" w:space="0" w:color="auto"/>
      </w:divBdr>
    </w:div>
    <w:div w:id="1510758312">
      <w:bodyDiv w:val="1"/>
      <w:marLeft w:val="0"/>
      <w:marRight w:val="0"/>
      <w:marTop w:val="0"/>
      <w:marBottom w:val="0"/>
      <w:divBdr>
        <w:top w:val="none" w:sz="0" w:space="0" w:color="auto"/>
        <w:left w:val="none" w:sz="0" w:space="0" w:color="auto"/>
        <w:bottom w:val="none" w:sz="0" w:space="0" w:color="auto"/>
        <w:right w:val="none" w:sz="0" w:space="0" w:color="auto"/>
      </w:divBdr>
    </w:div>
    <w:div w:id="1525635640">
      <w:bodyDiv w:val="1"/>
      <w:marLeft w:val="0"/>
      <w:marRight w:val="0"/>
      <w:marTop w:val="0"/>
      <w:marBottom w:val="0"/>
      <w:divBdr>
        <w:top w:val="none" w:sz="0" w:space="0" w:color="auto"/>
        <w:left w:val="none" w:sz="0" w:space="0" w:color="auto"/>
        <w:bottom w:val="none" w:sz="0" w:space="0" w:color="auto"/>
        <w:right w:val="none" w:sz="0" w:space="0" w:color="auto"/>
      </w:divBdr>
    </w:div>
    <w:div w:id="1550916918">
      <w:bodyDiv w:val="1"/>
      <w:marLeft w:val="0"/>
      <w:marRight w:val="0"/>
      <w:marTop w:val="0"/>
      <w:marBottom w:val="0"/>
      <w:divBdr>
        <w:top w:val="none" w:sz="0" w:space="0" w:color="auto"/>
        <w:left w:val="none" w:sz="0" w:space="0" w:color="auto"/>
        <w:bottom w:val="none" w:sz="0" w:space="0" w:color="auto"/>
        <w:right w:val="none" w:sz="0" w:space="0" w:color="auto"/>
      </w:divBdr>
    </w:div>
    <w:div w:id="1551385378">
      <w:bodyDiv w:val="1"/>
      <w:marLeft w:val="0"/>
      <w:marRight w:val="0"/>
      <w:marTop w:val="0"/>
      <w:marBottom w:val="0"/>
      <w:divBdr>
        <w:top w:val="none" w:sz="0" w:space="0" w:color="auto"/>
        <w:left w:val="none" w:sz="0" w:space="0" w:color="auto"/>
        <w:bottom w:val="none" w:sz="0" w:space="0" w:color="auto"/>
        <w:right w:val="none" w:sz="0" w:space="0" w:color="auto"/>
      </w:divBdr>
    </w:div>
    <w:div w:id="1594127808">
      <w:bodyDiv w:val="1"/>
      <w:marLeft w:val="0"/>
      <w:marRight w:val="0"/>
      <w:marTop w:val="0"/>
      <w:marBottom w:val="0"/>
      <w:divBdr>
        <w:top w:val="none" w:sz="0" w:space="0" w:color="auto"/>
        <w:left w:val="none" w:sz="0" w:space="0" w:color="auto"/>
        <w:bottom w:val="none" w:sz="0" w:space="0" w:color="auto"/>
        <w:right w:val="none" w:sz="0" w:space="0" w:color="auto"/>
      </w:divBdr>
    </w:div>
    <w:div w:id="1612475977">
      <w:bodyDiv w:val="1"/>
      <w:marLeft w:val="0"/>
      <w:marRight w:val="0"/>
      <w:marTop w:val="0"/>
      <w:marBottom w:val="0"/>
      <w:divBdr>
        <w:top w:val="none" w:sz="0" w:space="0" w:color="auto"/>
        <w:left w:val="none" w:sz="0" w:space="0" w:color="auto"/>
        <w:bottom w:val="none" w:sz="0" w:space="0" w:color="auto"/>
        <w:right w:val="none" w:sz="0" w:space="0" w:color="auto"/>
      </w:divBdr>
    </w:div>
    <w:div w:id="1616254530">
      <w:bodyDiv w:val="1"/>
      <w:marLeft w:val="0"/>
      <w:marRight w:val="0"/>
      <w:marTop w:val="0"/>
      <w:marBottom w:val="0"/>
      <w:divBdr>
        <w:top w:val="none" w:sz="0" w:space="0" w:color="auto"/>
        <w:left w:val="none" w:sz="0" w:space="0" w:color="auto"/>
        <w:bottom w:val="none" w:sz="0" w:space="0" w:color="auto"/>
        <w:right w:val="none" w:sz="0" w:space="0" w:color="auto"/>
      </w:divBdr>
    </w:div>
    <w:div w:id="1629628990">
      <w:bodyDiv w:val="1"/>
      <w:marLeft w:val="0"/>
      <w:marRight w:val="0"/>
      <w:marTop w:val="0"/>
      <w:marBottom w:val="0"/>
      <w:divBdr>
        <w:top w:val="none" w:sz="0" w:space="0" w:color="auto"/>
        <w:left w:val="none" w:sz="0" w:space="0" w:color="auto"/>
        <w:bottom w:val="none" w:sz="0" w:space="0" w:color="auto"/>
        <w:right w:val="none" w:sz="0" w:space="0" w:color="auto"/>
      </w:divBdr>
    </w:div>
    <w:div w:id="1647591015">
      <w:bodyDiv w:val="1"/>
      <w:marLeft w:val="0"/>
      <w:marRight w:val="0"/>
      <w:marTop w:val="0"/>
      <w:marBottom w:val="0"/>
      <w:divBdr>
        <w:top w:val="none" w:sz="0" w:space="0" w:color="auto"/>
        <w:left w:val="none" w:sz="0" w:space="0" w:color="auto"/>
        <w:bottom w:val="none" w:sz="0" w:space="0" w:color="auto"/>
        <w:right w:val="none" w:sz="0" w:space="0" w:color="auto"/>
      </w:divBdr>
    </w:div>
    <w:div w:id="1678268533">
      <w:bodyDiv w:val="1"/>
      <w:marLeft w:val="0"/>
      <w:marRight w:val="0"/>
      <w:marTop w:val="0"/>
      <w:marBottom w:val="0"/>
      <w:divBdr>
        <w:top w:val="none" w:sz="0" w:space="0" w:color="auto"/>
        <w:left w:val="none" w:sz="0" w:space="0" w:color="auto"/>
        <w:bottom w:val="none" w:sz="0" w:space="0" w:color="auto"/>
        <w:right w:val="none" w:sz="0" w:space="0" w:color="auto"/>
      </w:divBdr>
    </w:div>
    <w:div w:id="1690988768">
      <w:bodyDiv w:val="1"/>
      <w:marLeft w:val="0"/>
      <w:marRight w:val="0"/>
      <w:marTop w:val="0"/>
      <w:marBottom w:val="0"/>
      <w:divBdr>
        <w:top w:val="none" w:sz="0" w:space="0" w:color="auto"/>
        <w:left w:val="none" w:sz="0" w:space="0" w:color="auto"/>
        <w:bottom w:val="none" w:sz="0" w:space="0" w:color="auto"/>
        <w:right w:val="none" w:sz="0" w:space="0" w:color="auto"/>
      </w:divBdr>
    </w:div>
    <w:div w:id="1700424407">
      <w:bodyDiv w:val="1"/>
      <w:marLeft w:val="0"/>
      <w:marRight w:val="0"/>
      <w:marTop w:val="0"/>
      <w:marBottom w:val="0"/>
      <w:divBdr>
        <w:top w:val="none" w:sz="0" w:space="0" w:color="auto"/>
        <w:left w:val="none" w:sz="0" w:space="0" w:color="auto"/>
        <w:bottom w:val="none" w:sz="0" w:space="0" w:color="auto"/>
        <w:right w:val="none" w:sz="0" w:space="0" w:color="auto"/>
      </w:divBdr>
    </w:div>
    <w:div w:id="1701390303">
      <w:bodyDiv w:val="1"/>
      <w:marLeft w:val="0"/>
      <w:marRight w:val="0"/>
      <w:marTop w:val="0"/>
      <w:marBottom w:val="0"/>
      <w:divBdr>
        <w:top w:val="none" w:sz="0" w:space="0" w:color="auto"/>
        <w:left w:val="none" w:sz="0" w:space="0" w:color="auto"/>
        <w:bottom w:val="none" w:sz="0" w:space="0" w:color="auto"/>
        <w:right w:val="none" w:sz="0" w:space="0" w:color="auto"/>
      </w:divBdr>
    </w:div>
    <w:div w:id="1704162894">
      <w:bodyDiv w:val="1"/>
      <w:marLeft w:val="0"/>
      <w:marRight w:val="0"/>
      <w:marTop w:val="0"/>
      <w:marBottom w:val="0"/>
      <w:divBdr>
        <w:top w:val="none" w:sz="0" w:space="0" w:color="auto"/>
        <w:left w:val="none" w:sz="0" w:space="0" w:color="auto"/>
        <w:bottom w:val="none" w:sz="0" w:space="0" w:color="auto"/>
        <w:right w:val="none" w:sz="0" w:space="0" w:color="auto"/>
      </w:divBdr>
    </w:div>
    <w:div w:id="1741446420">
      <w:bodyDiv w:val="1"/>
      <w:marLeft w:val="0"/>
      <w:marRight w:val="0"/>
      <w:marTop w:val="0"/>
      <w:marBottom w:val="0"/>
      <w:divBdr>
        <w:top w:val="none" w:sz="0" w:space="0" w:color="auto"/>
        <w:left w:val="none" w:sz="0" w:space="0" w:color="auto"/>
        <w:bottom w:val="none" w:sz="0" w:space="0" w:color="auto"/>
        <w:right w:val="none" w:sz="0" w:space="0" w:color="auto"/>
      </w:divBdr>
    </w:div>
    <w:div w:id="1743672301">
      <w:bodyDiv w:val="1"/>
      <w:marLeft w:val="0"/>
      <w:marRight w:val="0"/>
      <w:marTop w:val="0"/>
      <w:marBottom w:val="0"/>
      <w:divBdr>
        <w:top w:val="none" w:sz="0" w:space="0" w:color="auto"/>
        <w:left w:val="none" w:sz="0" w:space="0" w:color="auto"/>
        <w:bottom w:val="none" w:sz="0" w:space="0" w:color="auto"/>
        <w:right w:val="none" w:sz="0" w:space="0" w:color="auto"/>
      </w:divBdr>
    </w:div>
    <w:div w:id="1757284143">
      <w:bodyDiv w:val="1"/>
      <w:marLeft w:val="0"/>
      <w:marRight w:val="0"/>
      <w:marTop w:val="0"/>
      <w:marBottom w:val="0"/>
      <w:divBdr>
        <w:top w:val="none" w:sz="0" w:space="0" w:color="auto"/>
        <w:left w:val="none" w:sz="0" w:space="0" w:color="auto"/>
        <w:bottom w:val="none" w:sz="0" w:space="0" w:color="auto"/>
        <w:right w:val="none" w:sz="0" w:space="0" w:color="auto"/>
      </w:divBdr>
    </w:div>
    <w:div w:id="1763183672">
      <w:bodyDiv w:val="1"/>
      <w:marLeft w:val="0"/>
      <w:marRight w:val="0"/>
      <w:marTop w:val="0"/>
      <w:marBottom w:val="0"/>
      <w:divBdr>
        <w:top w:val="none" w:sz="0" w:space="0" w:color="auto"/>
        <w:left w:val="none" w:sz="0" w:space="0" w:color="auto"/>
        <w:bottom w:val="none" w:sz="0" w:space="0" w:color="auto"/>
        <w:right w:val="none" w:sz="0" w:space="0" w:color="auto"/>
      </w:divBdr>
    </w:div>
    <w:div w:id="1770272515">
      <w:bodyDiv w:val="1"/>
      <w:marLeft w:val="0"/>
      <w:marRight w:val="0"/>
      <w:marTop w:val="0"/>
      <w:marBottom w:val="0"/>
      <w:divBdr>
        <w:top w:val="none" w:sz="0" w:space="0" w:color="auto"/>
        <w:left w:val="none" w:sz="0" w:space="0" w:color="auto"/>
        <w:bottom w:val="none" w:sz="0" w:space="0" w:color="auto"/>
        <w:right w:val="none" w:sz="0" w:space="0" w:color="auto"/>
      </w:divBdr>
    </w:div>
    <w:div w:id="1781103046">
      <w:bodyDiv w:val="1"/>
      <w:marLeft w:val="0"/>
      <w:marRight w:val="0"/>
      <w:marTop w:val="0"/>
      <w:marBottom w:val="0"/>
      <w:divBdr>
        <w:top w:val="none" w:sz="0" w:space="0" w:color="auto"/>
        <w:left w:val="none" w:sz="0" w:space="0" w:color="auto"/>
        <w:bottom w:val="none" w:sz="0" w:space="0" w:color="auto"/>
        <w:right w:val="none" w:sz="0" w:space="0" w:color="auto"/>
      </w:divBdr>
      <w:divsChild>
        <w:div w:id="703285920">
          <w:marLeft w:val="0"/>
          <w:marRight w:val="0"/>
          <w:marTop w:val="0"/>
          <w:marBottom w:val="0"/>
          <w:divBdr>
            <w:top w:val="none" w:sz="0" w:space="0" w:color="auto"/>
            <w:left w:val="none" w:sz="0" w:space="0" w:color="auto"/>
            <w:bottom w:val="none" w:sz="0" w:space="0" w:color="auto"/>
            <w:right w:val="none" w:sz="0" w:space="0" w:color="auto"/>
          </w:divBdr>
        </w:div>
      </w:divsChild>
    </w:div>
    <w:div w:id="1792894761">
      <w:bodyDiv w:val="1"/>
      <w:marLeft w:val="0"/>
      <w:marRight w:val="0"/>
      <w:marTop w:val="0"/>
      <w:marBottom w:val="0"/>
      <w:divBdr>
        <w:top w:val="none" w:sz="0" w:space="0" w:color="auto"/>
        <w:left w:val="none" w:sz="0" w:space="0" w:color="auto"/>
        <w:bottom w:val="none" w:sz="0" w:space="0" w:color="auto"/>
        <w:right w:val="none" w:sz="0" w:space="0" w:color="auto"/>
      </w:divBdr>
    </w:div>
    <w:div w:id="1803451496">
      <w:bodyDiv w:val="1"/>
      <w:marLeft w:val="0"/>
      <w:marRight w:val="0"/>
      <w:marTop w:val="0"/>
      <w:marBottom w:val="0"/>
      <w:divBdr>
        <w:top w:val="none" w:sz="0" w:space="0" w:color="auto"/>
        <w:left w:val="none" w:sz="0" w:space="0" w:color="auto"/>
        <w:bottom w:val="none" w:sz="0" w:space="0" w:color="auto"/>
        <w:right w:val="none" w:sz="0" w:space="0" w:color="auto"/>
      </w:divBdr>
    </w:div>
    <w:div w:id="1814523004">
      <w:bodyDiv w:val="1"/>
      <w:marLeft w:val="0"/>
      <w:marRight w:val="0"/>
      <w:marTop w:val="0"/>
      <w:marBottom w:val="0"/>
      <w:divBdr>
        <w:top w:val="none" w:sz="0" w:space="0" w:color="auto"/>
        <w:left w:val="none" w:sz="0" w:space="0" w:color="auto"/>
        <w:bottom w:val="none" w:sz="0" w:space="0" w:color="auto"/>
        <w:right w:val="none" w:sz="0" w:space="0" w:color="auto"/>
      </w:divBdr>
    </w:div>
    <w:div w:id="1825587297">
      <w:bodyDiv w:val="1"/>
      <w:marLeft w:val="0"/>
      <w:marRight w:val="0"/>
      <w:marTop w:val="0"/>
      <w:marBottom w:val="0"/>
      <w:divBdr>
        <w:top w:val="none" w:sz="0" w:space="0" w:color="auto"/>
        <w:left w:val="none" w:sz="0" w:space="0" w:color="auto"/>
        <w:bottom w:val="none" w:sz="0" w:space="0" w:color="auto"/>
        <w:right w:val="none" w:sz="0" w:space="0" w:color="auto"/>
      </w:divBdr>
    </w:div>
    <w:div w:id="1827015623">
      <w:bodyDiv w:val="1"/>
      <w:marLeft w:val="0"/>
      <w:marRight w:val="0"/>
      <w:marTop w:val="0"/>
      <w:marBottom w:val="0"/>
      <w:divBdr>
        <w:top w:val="none" w:sz="0" w:space="0" w:color="auto"/>
        <w:left w:val="none" w:sz="0" w:space="0" w:color="auto"/>
        <w:bottom w:val="none" w:sz="0" w:space="0" w:color="auto"/>
        <w:right w:val="none" w:sz="0" w:space="0" w:color="auto"/>
      </w:divBdr>
    </w:div>
    <w:div w:id="1848010847">
      <w:bodyDiv w:val="1"/>
      <w:marLeft w:val="0"/>
      <w:marRight w:val="0"/>
      <w:marTop w:val="0"/>
      <w:marBottom w:val="0"/>
      <w:divBdr>
        <w:top w:val="none" w:sz="0" w:space="0" w:color="auto"/>
        <w:left w:val="none" w:sz="0" w:space="0" w:color="auto"/>
        <w:bottom w:val="none" w:sz="0" w:space="0" w:color="auto"/>
        <w:right w:val="none" w:sz="0" w:space="0" w:color="auto"/>
      </w:divBdr>
    </w:div>
    <w:div w:id="1892496051">
      <w:bodyDiv w:val="1"/>
      <w:marLeft w:val="0"/>
      <w:marRight w:val="0"/>
      <w:marTop w:val="0"/>
      <w:marBottom w:val="0"/>
      <w:divBdr>
        <w:top w:val="none" w:sz="0" w:space="0" w:color="auto"/>
        <w:left w:val="none" w:sz="0" w:space="0" w:color="auto"/>
        <w:bottom w:val="none" w:sz="0" w:space="0" w:color="auto"/>
        <w:right w:val="none" w:sz="0" w:space="0" w:color="auto"/>
      </w:divBdr>
    </w:div>
    <w:div w:id="1933585864">
      <w:bodyDiv w:val="1"/>
      <w:marLeft w:val="0"/>
      <w:marRight w:val="0"/>
      <w:marTop w:val="0"/>
      <w:marBottom w:val="0"/>
      <w:divBdr>
        <w:top w:val="none" w:sz="0" w:space="0" w:color="auto"/>
        <w:left w:val="none" w:sz="0" w:space="0" w:color="auto"/>
        <w:bottom w:val="none" w:sz="0" w:space="0" w:color="auto"/>
        <w:right w:val="none" w:sz="0" w:space="0" w:color="auto"/>
      </w:divBdr>
    </w:div>
    <w:div w:id="1957056837">
      <w:bodyDiv w:val="1"/>
      <w:marLeft w:val="0"/>
      <w:marRight w:val="0"/>
      <w:marTop w:val="0"/>
      <w:marBottom w:val="0"/>
      <w:divBdr>
        <w:top w:val="none" w:sz="0" w:space="0" w:color="auto"/>
        <w:left w:val="none" w:sz="0" w:space="0" w:color="auto"/>
        <w:bottom w:val="none" w:sz="0" w:space="0" w:color="auto"/>
        <w:right w:val="none" w:sz="0" w:space="0" w:color="auto"/>
      </w:divBdr>
    </w:div>
    <w:div w:id="1962688784">
      <w:bodyDiv w:val="1"/>
      <w:marLeft w:val="0"/>
      <w:marRight w:val="0"/>
      <w:marTop w:val="0"/>
      <w:marBottom w:val="0"/>
      <w:divBdr>
        <w:top w:val="none" w:sz="0" w:space="0" w:color="auto"/>
        <w:left w:val="none" w:sz="0" w:space="0" w:color="auto"/>
        <w:bottom w:val="none" w:sz="0" w:space="0" w:color="auto"/>
        <w:right w:val="none" w:sz="0" w:space="0" w:color="auto"/>
      </w:divBdr>
    </w:div>
    <w:div w:id="1964537119">
      <w:bodyDiv w:val="1"/>
      <w:marLeft w:val="0"/>
      <w:marRight w:val="0"/>
      <w:marTop w:val="0"/>
      <w:marBottom w:val="0"/>
      <w:divBdr>
        <w:top w:val="none" w:sz="0" w:space="0" w:color="auto"/>
        <w:left w:val="none" w:sz="0" w:space="0" w:color="auto"/>
        <w:bottom w:val="none" w:sz="0" w:space="0" w:color="auto"/>
        <w:right w:val="none" w:sz="0" w:space="0" w:color="auto"/>
      </w:divBdr>
    </w:div>
    <w:div w:id="1979914044">
      <w:bodyDiv w:val="1"/>
      <w:marLeft w:val="0"/>
      <w:marRight w:val="0"/>
      <w:marTop w:val="0"/>
      <w:marBottom w:val="0"/>
      <w:divBdr>
        <w:top w:val="none" w:sz="0" w:space="0" w:color="auto"/>
        <w:left w:val="none" w:sz="0" w:space="0" w:color="auto"/>
        <w:bottom w:val="none" w:sz="0" w:space="0" w:color="auto"/>
        <w:right w:val="none" w:sz="0" w:space="0" w:color="auto"/>
      </w:divBdr>
    </w:div>
    <w:div w:id="1993635318">
      <w:bodyDiv w:val="1"/>
      <w:marLeft w:val="0"/>
      <w:marRight w:val="0"/>
      <w:marTop w:val="0"/>
      <w:marBottom w:val="0"/>
      <w:divBdr>
        <w:top w:val="none" w:sz="0" w:space="0" w:color="auto"/>
        <w:left w:val="none" w:sz="0" w:space="0" w:color="auto"/>
        <w:bottom w:val="none" w:sz="0" w:space="0" w:color="auto"/>
        <w:right w:val="none" w:sz="0" w:space="0" w:color="auto"/>
      </w:divBdr>
    </w:div>
    <w:div w:id="1996562683">
      <w:bodyDiv w:val="1"/>
      <w:marLeft w:val="0"/>
      <w:marRight w:val="0"/>
      <w:marTop w:val="0"/>
      <w:marBottom w:val="0"/>
      <w:divBdr>
        <w:top w:val="none" w:sz="0" w:space="0" w:color="auto"/>
        <w:left w:val="none" w:sz="0" w:space="0" w:color="auto"/>
        <w:bottom w:val="none" w:sz="0" w:space="0" w:color="auto"/>
        <w:right w:val="none" w:sz="0" w:space="0" w:color="auto"/>
      </w:divBdr>
    </w:div>
    <w:div w:id="2019959150">
      <w:bodyDiv w:val="1"/>
      <w:marLeft w:val="0"/>
      <w:marRight w:val="0"/>
      <w:marTop w:val="0"/>
      <w:marBottom w:val="0"/>
      <w:divBdr>
        <w:top w:val="none" w:sz="0" w:space="0" w:color="auto"/>
        <w:left w:val="none" w:sz="0" w:space="0" w:color="auto"/>
        <w:bottom w:val="none" w:sz="0" w:space="0" w:color="auto"/>
        <w:right w:val="none" w:sz="0" w:space="0" w:color="auto"/>
      </w:divBdr>
    </w:div>
    <w:div w:id="2040734324">
      <w:bodyDiv w:val="1"/>
      <w:marLeft w:val="0"/>
      <w:marRight w:val="0"/>
      <w:marTop w:val="0"/>
      <w:marBottom w:val="0"/>
      <w:divBdr>
        <w:top w:val="none" w:sz="0" w:space="0" w:color="auto"/>
        <w:left w:val="none" w:sz="0" w:space="0" w:color="auto"/>
        <w:bottom w:val="none" w:sz="0" w:space="0" w:color="auto"/>
        <w:right w:val="none" w:sz="0" w:space="0" w:color="auto"/>
      </w:divBdr>
    </w:div>
    <w:div w:id="2046171548">
      <w:bodyDiv w:val="1"/>
      <w:marLeft w:val="0"/>
      <w:marRight w:val="0"/>
      <w:marTop w:val="0"/>
      <w:marBottom w:val="0"/>
      <w:divBdr>
        <w:top w:val="none" w:sz="0" w:space="0" w:color="auto"/>
        <w:left w:val="none" w:sz="0" w:space="0" w:color="auto"/>
        <w:bottom w:val="none" w:sz="0" w:space="0" w:color="auto"/>
        <w:right w:val="none" w:sz="0" w:space="0" w:color="auto"/>
      </w:divBdr>
    </w:div>
    <w:div w:id="2049182516">
      <w:bodyDiv w:val="1"/>
      <w:marLeft w:val="0"/>
      <w:marRight w:val="0"/>
      <w:marTop w:val="0"/>
      <w:marBottom w:val="0"/>
      <w:divBdr>
        <w:top w:val="none" w:sz="0" w:space="0" w:color="auto"/>
        <w:left w:val="none" w:sz="0" w:space="0" w:color="auto"/>
        <w:bottom w:val="none" w:sz="0" w:space="0" w:color="auto"/>
        <w:right w:val="none" w:sz="0" w:space="0" w:color="auto"/>
      </w:divBdr>
    </w:div>
    <w:div w:id="2054962372">
      <w:bodyDiv w:val="1"/>
      <w:marLeft w:val="0"/>
      <w:marRight w:val="0"/>
      <w:marTop w:val="0"/>
      <w:marBottom w:val="0"/>
      <w:divBdr>
        <w:top w:val="none" w:sz="0" w:space="0" w:color="auto"/>
        <w:left w:val="none" w:sz="0" w:space="0" w:color="auto"/>
        <w:bottom w:val="none" w:sz="0" w:space="0" w:color="auto"/>
        <w:right w:val="none" w:sz="0" w:space="0" w:color="auto"/>
      </w:divBdr>
    </w:div>
    <w:div w:id="2060129845">
      <w:bodyDiv w:val="1"/>
      <w:marLeft w:val="0"/>
      <w:marRight w:val="0"/>
      <w:marTop w:val="0"/>
      <w:marBottom w:val="0"/>
      <w:divBdr>
        <w:top w:val="none" w:sz="0" w:space="0" w:color="auto"/>
        <w:left w:val="none" w:sz="0" w:space="0" w:color="auto"/>
        <w:bottom w:val="none" w:sz="0" w:space="0" w:color="auto"/>
        <w:right w:val="none" w:sz="0" w:space="0" w:color="auto"/>
      </w:divBdr>
    </w:div>
    <w:div w:id="2060591253">
      <w:bodyDiv w:val="1"/>
      <w:marLeft w:val="0"/>
      <w:marRight w:val="0"/>
      <w:marTop w:val="0"/>
      <w:marBottom w:val="0"/>
      <w:divBdr>
        <w:top w:val="none" w:sz="0" w:space="0" w:color="auto"/>
        <w:left w:val="none" w:sz="0" w:space="0" w:color="auto"/>
        <w:bottom w:val="none" w:sz="0" w:space="0" w:color="auto"/>
        <w:right w:val="none" w:sz="0" w:space="0" w:color="auto"/>
      </w:divBdr>
      <w:divsChild>
        <w:div w:id="764963337">
          <w:marLeft w:val="0"/>
          <w:marRight w:val="0"/>
          <w:marTop w:val="0"/>
          <w:marBottom w:val="0"/>
          <w:divBdr>
            <w:top w:val="none" w:sz="0" w:space="0" w:color="auto"/>
            <w:left w:val="none" w:sz="0" w:space="0" w:color="auto"/>
            <w:bottom w:val="none" w:sz="0" w:space="0" w:color="auto"/>
            <w:right w:val="none" w:sz="0" w:space="0" w:color="auto"/>
          </w:divBdr>
        </w:div>
      </w:divsChild>
    </w:div>
    <w:div w:id="2090733099">
      <w:bodyDiv w:val="1"/>
      <w:marLeft w:val="0"/>
      <w:marRight w:val="0"/>
      <w:marTop w:val="0"/>
      <w:marBottom w:val="0"/>
      <w:divBdr>
        <w:top w:val="none" w:sz="0" w:space="0" w:color="auto"/>
        <w:left w:val="none" w:sz="0" w:space="0" w:color="auto"/>
        <w:bottom w:val="none" w:sz="0" w:space="0" w:color="auto"/>
        <w:right w:val="none" w:sz="0" w:space="0" w:color="auto"/>
      </w:divBdr>
    </w:div>
    <w:div w:id="2097240678">
      <w:bodyDiv w:val="1"/>
      <w:marLeft w:val="0"/>
      <w:marRight w:val="0"/>
      <w:marTop w:val="0"/>
      <w:marBottom w:val="0"/>
      <w:divBdr>
        <w:top w:val="none" w:sz="0" w:space="0" w:color="auto"/>
        <w:left w:val="none" w:sz="0" w:space="0" w:color="auto"/>
        <w:bottom w:val="none" w:sz="0" w:space="0" w:color="auto"/>
        <w:right w:val="none" w:sz="0" w:space="0" w:color="auto"/>
      </w:divBdr>
    </w:div>
    <w:div w:id="2105612111">
      <w:bodyDiv w:val="1"/>
      <w:marLeft w:val="0"/>
      <w:marRight w:val="0"/>
      <w:marTop w:val="0"/>
      <w:marBottom w:val="0"/>
      <w:divBdr>
        <w:top w:val="none" w:sz="0" w:space="0" w:color="auto"/>
        <w:left w:val="none" w:sz="0" w:space="0" w:color="auto"/>
        <w:bottom w:val="none" w:sz="0" w:space="0" w:color="auto"/>
        <w:right w:val="none" w:sz="0" w:space="0" w:color="auto"/>
      </w:divBdr>
    </w:div>
    <w:div w:id="2105959228">
      <w:bodyDiv w:val="1"/>
      <w:marLeft w:val="0"/>
      <w:marRight w:val="0"/>
      <w:marTop w:val="0"/>
      <w:marBottom w:val="0"/>
      <w:divBdr>
        <w:top w:val="none" w:sz="0" w:space="0" w:color="auto"/>
        <w:left w:val="none" w:sz="0" w:space="0" w:color="auto"/>
        <w:bottom w:val="none" w:sz="0" w:space="0" w:color="auto"/>
        <w:right w:val="none" w:sz="0" w:space="0" w:color="auto"/>
      </w:divBdr>
    </w:div>
    <w:div w:id="2131505884">
      <w:bodyDiv w:val="1"/>
      <w:marLeft w:val="0"/>
      <w:marRight w:val="0"/>
      <w:marTop w:val="0"/>
      <w:marBottom w:val="0"/>
      <w:divBdr>
        <w:top w:val="none" w:sz="0" w:space="0" w:color="auto"/>
        <w:left w:val="none" w:sz="0" w:space="0" w:color="auto"/>
        <w:bottom w:val="none" w:sz="0" w:space="0" w:color="auto"/>
        <w:right w:val="none" w:sz="0" w:space="0" w:color="auto"/>
      </w:divBdr>
    </w:div>
    <w:div w:id="2133281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footer" Target="footer1.xml" Id="rId13" /><Relationship Type="http://schemas.openxmlformats.org/officeDocument/2006/relationships/fontTable" Target="fontTable.xml" Id="rId18" /><Relationship Type="http://schemas.openxmlformats.org/officeDocument/2006/relationships/customXml" Target="../customXml/item3.xml" Id="rId3" /><Relationship Type="http://schemas.openxmlformats.org/officeDocument/2006/relationships/theme" Target="theme/theme1.xml" Id="rId21" /><Relationship Type="http://schemas.openxmlformats.org/officeDocument/2006/relationships/styles" Target="styles.xml" Id="rId7" /><Relationship Type="http://schemas.openxmlformats.org/officeDocument/2006/relationships/header" Target="header1.xml" Id="rId12" /><Relationship Type="http://schemas.openxmlformats.org/officeDocument/2006/relationships/footer" Target="footer2.xml" Id="rId17" /><Relationship Type="http://schemas.openxmlformats.org/officeDocument/2006/relationships/customXml" Target="../customXml/item2.xml" Id="rId2" /><Relationship Type="http://schemas.openxmlformats.org/officeDocument/2006/relationships/header" Target="header2.xml" Id="rId16" /><Relationship Type="http://schemas.openxmlformats.org/officeDocument/2006/relationships/glossaryDocument" Target="glossary/document.xml" Id="rId20"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customXml" Target="../customXml/item5.xml" Id="rId5" /><Relationship Type="http://schemas.openxmlformats.org/officeDocument/2006/relationships/image" Target="media/image2.png" Id="rId15" /><Relationship Type="http://schemas.openxmlformats.org/officeDocument/2006/relationships/footnotes" Target="footnotes.xml" Id="rId10" /><Relationship Type="http://schemas.microsoft.com/office/2011/relationships/people" Target="people.xml" Id="rId19"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image" Target="media/image1.png" Id="rId14"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CCBFC756B77E4B5FA254EB03A46E7CA6"/>
        <w:category>
          <w:name w:val="全般"/>
          <w:gallery w:val="placeholder"/>
        </w:category>
        <w:types>
          <w:type w:val="bbPlcHdr"/>
        </w:types>
        <w:behaviors>
          <w:behavior w:val="content"/>
        </w:behaviors>
        <w:guid w:val="{1CB7A9E7-72F0-4A19-B6E8-CCCBA89EB8C7}"/>
      </w:docPartPr>
      <w:docPartBody>
        <w:p xmlns:wp14="http://schemas.microsoft.com/office/word/2010/wordml" w:rsidR="000509BC" w:rsidP="000509BC" w:rsidRDefault="000509BC" w14:paraId="72FFF7FA" wp14:textId="77777777">
          <w:pPr>
            <w:pStyle w:val="CCBFC756B77E4B5FA254EB03A46E7CA6"/>
          </w:pPr>
          <w:r>
            <w:rPr>
              <w:lang w:val="ja-JP"/>
            </w:rPr>
            <w:t>[ここに入力]</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IZ UDゴシック">
    <w:panose1 w:val="020B0400000000000000"/>
    <w:charset w:val="80"/>
    <w:family w:val="modern"/>
    <w:pitch w:val="fixed"/>
    <w:sig w:usb0="E00002F7" w:usb1="2AC7EDF8" w:usb2="00000012" w:usb3="00000000" w:csb0="00020001" w:csb1="00000000"/>
  </w:font>
  <w:font w:name="UDEV Gothic 35JPDOC">
    <w:altName w:val="游ゴシック"/>
    <w:charset w:val="80"/>
    <w:family w:val="modern"/>
    <w:pitch w:val="fixed"/>
    <w:sig w:usb0="E00402FF" w:usb1="3ACFFDFB" w:usb2="0200003E" w:usb3="00000000" w:csb0="0012019F" w:csb1="00000000"/>
  </w:font>
  <w:font w:name="游ゴシック Light">
    <w:panose1 w:val="020B0300000000000000"/>
    <w:charset w:val="80"/>
    <w:family w:val="modern"/>
    <w:pitch w:val="variable"/>
    <w:sig w:usb0="E00002FF" w:usb1="2AC7FDFF" w:usb2="00000016" w:usb3="00000000" w:csb0="0002009F" w:csb1="00000000"/>
  </w:font>
  <w:font w:name="UDEV Gothic">
    <w:altName w:val="游ゴシック"/>
    <w:charset w:val="80"/>
    <w:family w:val="modern"/>
    <w:pitch w:val="fixed"/>
    <w:sig w:usb0="E00402FF" w:usb1="3ACFFDFB" w:usb2="0200003E" w:usb3="00000000" w:csb0="0012019F" w:csb1="00000000"/>
  </w:font>
  <w:font w:name="ＭＳ Ｐゴシック">
    <w:panose1 w:val="020B0600070205080204"/>
    <w:charset w:val="80"/>
    <w:family w:val="modern"/>
    <w:pitch w:val="variable"/>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851"/>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9BC"/>
    <w:rsid w:val="000029D6"/>
    <w:rsid w:val="000477B9"/>
    <w:rsid w:val="000509BC"/>
    <w:rsid w:val="00053A17"/>
    <w:rsid w:val="00096B93"/>
    <w:rsid w:val="000C482B"/>
    <w:rsid w:val="000E6EAC"/>
    <w:rsid w:val="000F436A"/>
    <w:rsid w:val="00106C76"/>
    <w:rsid w:val="00110420"/>
    <w:rsid w:val="00115783"/>
    <w:rsid w:val="00123DC2"/>
    <w:rsid w:val="00134DD4"/>
    <w:rsid w:val="001552D0"/>
    <w:rsid w:val="00184673"/>
    <w:rsid w:val="001861EF"/>
    <w:rsid w:val="001A7669"/>
    <w:rsid w:val="00225E0A"/>
    <w:rsid w:val="002A0D0F"/>
    <w:rsid w:val="002C7DB6"/>
    <w:rsid w:val="002E047C"/>
    <w:rsid w:val="002F0B7F"/>
    <w:rsid w:val="003062F4"/>
    <w:rsid w:val="003137B2"/>
    <w:rsid w:val="00314491"/>
    <w:rsid w:val="00333391"/>
    <w:rsid w:val="00353278"/>
    <w:rsid w:val="003710BF"/>
    <w:rsid w:val="0037346A"/>
    <w:rsid w:val="00374B8A"/>
    <w:rsid w:val="003A2DAE"/>
    <w:rsid w:val="003D1399"/>
    <w:rsid w:val="003D5F42"/>
    <w:rsid w:val="003E4631"/>
    <w:rsid w:val="003F0C15"/>
    <w:rsid w:val="003F5FD7"/>
    <w:rsid w:val="00417447"/>
    <w:rsid w:val="004525F9"/>
    <w:rsid w:val="00466735"/>
    <w:rsid w:val="004721B7"/>
    <w:rsid w:val="00475C0F"/>
    <w:rsid w:val="00485812"/>
    <w:rsid w:val="004D26FA"/>
    <w:rsid w:val="004F2394"/>
    <w:rsid w:val="00510818"/>
    <w:rsid w:val="00516940"/>
    <w:rsid w:val="005541BD"/>
    <w:rsid w:val="005972D3"/>
    <w:rsid w:val="005C08DF"/>
    <w:rsid w:val="00611AEF"/>
    <w:rsid w:val="00621BEE"/>
    <w:rsid w:val="00626B6A"/>
    <w:rsid w:val="00632D7D"/>
    <w:rsid w:val="00664C19"/>
    <w:rsid w:val="00680D15"/>
    <w:rsid w:val="006815CD"/>
    <w:rsid w:val="00696426"/>
    <w:rsid w:val="006A3063"/>
    <w:rsid w:val="00705FA8"/>
    <w:rsid w:val="00707151"/>
    <w:rsid w:val="00737274"/>
    <w:rsid w:val="00746AA0"/>
    <w:rsid w:val="00747B05"/>
    <w:rsid w:val="00760B45"/>
    <w:rsid w:val="00763593"/>
    <w:rsid w:val="00771FE9"/>
    <w:rsid w:val="00782309"/>
    <w:rsid w:val="007C51F8"/>
    <w:rsid w:val="007C5700"/>
    <w:rsid w:val="007E46BE"/>
    <w:rsid w:val="007F4EA1"/>
    <w:rsid w:val="008172D4"/>
    <w:rsid w:val="008449A5"/>
    <w:rsid w:val="00863B10"/>
    <w:rsid w:val="00881A57"/>
    <w:rsid w:val="0089013E"/>
    <w:rsid w:val="008D220B"/>
    <w:rsid w:val="008D410F"/>
    <w:rsid w:val="008E2745"/>
    <w:rsid w:val="00904197"/>
    <w:rsid w:val="00914ED7"/>
    <w:rsid w:val="00931A16"/>
    <w:rsid w:val="00933BA5"/>
    <w:rsid w:val="009D3644"/>
    <w:rsid w:val="00A21C0E"/>
    <w:rsid w:val="00A24C89"/>
    <w:rsid w:val="00A352FB"/>
    <w:rsid w:val="00A4220E"/>
    <w:rsid w:val="00A90A3B"/>
    <w:rsid w:val="00AE5BFD"/>
    <w:rsid w:val="00AF6296"/>
    <w:rsid w:val="00B24950"/>
    <w:rsid w:val="00B51628"/>
    <w:rsid w:val="00B96DE4"/>
    <w:rsid w:val="00BA361E"/>
    <w:rsid w:val="00BE72F5"/>
    <w:rsid w:val="00C0011D"/>
    <w:rsid w:val="00C04320"/>
    <w:rsid w:val="00C16270"/>
    <w:rsid w:val="00C17349"/>
    <w:rsid w:val="00C24E09"/>
    <w:rsid w:val="00C2747F"/>
    <w:rsid w:val="00C402D4"/>
    <w:rsid w:val="00C42C7B"/>
    <w:rsid w:val="00C511B1"/>
    <w:rsid w:val="00C719F2"/>
    <w:rsid w:val="00C90FD1"/>
    <w:rsid w:val="00CB661E"/>
    <w:rsid w:val="00CE6C41"/>
    <w:rsid w:val="00CF58B1"/>
    <w:rsid w:val="00D10FBA"/>
    <w:rsid w:val="00D1124E"/>
    <w:rsid w:val="00D42045"/>
    <w:rsid w:val="00D569B6"/>
    <w:rsid w:val="00D70FFC"/>
    <w:rsid w:val="00D82A90"/>
    <w:rsid w:val="00DA36ED"/>
    <w:rsid w:val="00DA458B"/>
    <w:rsid w:val="00DB0117"/>
    <w:rsid w:val="00DD3A60"/>
    <w:rsid w:val="00DE0CF7"/>
    <w:rsid w:val="00DF1971"/>
    <w:rsid w:val="00E17C1B"/>
    <w:rsid w:val="00E3030F"/>
    <w:rsid w:val="00E334DD"/>
    <w:rsid w:val="00E348C7"/>
    <w:rsid w:val="00E41AC2"/>
    <w:rsid w:val="00E45698"/>
    <w:rsid w:val="00E513F9"/>
    <w:rsid w:val="00E63AB5"/>
    <w:rsid w:val="00ED3E26"/>
    <w:rsid w:val="00F018A1"/>
    <w:rsid w:val="00F26E25"/>
    <w:rsid w:val="00F32498"/>
    <w:rsid w:val="00F8214E"/>
    <w:rsid w:val="00FA3481"/>
    <w:rsid w:val="00FB603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CBFC756B77E4B5FA254EB03A46E7CA6">
    <w:name w:val="CCBFC756B77E4B5FA254EB03A46E7CA6"/>
    <w:rsid w:val="000509BC"/>
    <w:pPr>
      <w:widowControl w:val="0"/>
    </w:pPr>
  </w:style>
  <w:style w:type="character" w:styleId="a3">
    <w:name w:val="Placeholder Text"/>
    <w:basedOn w:val="a0"/>
    <w:uiPriority w:val="99"/>
    <w:semiHidden/>
    <w:rsid w:val="000509BC"/>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xmlns:thm15="http://schemas.microsoft.com/office/thememl/2012/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tlCol="0" anchor="ctr"/>
      <a:lstStyle/>
      <a:style>
        <a:lnRef idx="2">
          <a:schemeClr val="accent1">
            <a:shade val="15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一般文書" ma:contentTypeID="0x010100EDD0ECE172EDB142B5548E7F6B1A64E7000973A12B310C334FB1A80CAE79BB7C7A" ma:contentTypeVersion="83" ma:contentTypeDescription="新しいドキュメントを作成します。" ma:contentTypeScope="" ma:versionID="c5cd6a66b5ec592a889dc37522973ade">
  <xsd:schema xmlns:xsd="http://www.w3.org/2001/XMLSchema" xmlns:xs="http://www.w3.org/2001/XMLSchema" xmlns:p="http://schemas.microsoft.com/office/2006/metadata/properties" xmlns:ns2="4376e82a-f2c3-4cbe-a25b-988e6022e290" xmlns:ns3="55fa3569-cd9e-4a7c-8225-1a126b830dcf" xmlns:ns4="830fe21c-1a4f-4f9b-a7e7-2e4cb4d24f56" targetNamespace="http://schemas.microsoft.com/office/2006/metadata/properties" ma:root="true" ma:fieldsID="c9d339dae48e11997ce4b2af5da41c74" ns2:_="" ns3:_="" ns4:_="">
    <xsd:import namespace="4376e82a-f2c3-4cbe-a25b-988e6022e290"/>
    <xsd:import namespace="55fa3569-cd9e-4a7c-8225-1a126b830dcf"/>
    <xsd:import namespace="830fe21c-1a4f-4f9b-a7e7-2e4cb4d24f56"/>
    <xsd:element name="properties">
      <xsd:complexType>
        <xsd:sequence>
          <xsd:element name="documentManagement">
            <xsd:complexType>
              <xsd:all>
                <xsd:element ref="ns2:Archiveable" minOccurs="0"/>
                <xsd:element ref="ns2:AutoArchive" minOccurs="0"/>
                <xsd:element ref="ns2:RetentionDate" minOccurs="0"/>
                <xsd:element ref="ns2:DocumentLanguage" minOccurs="0"/>
                <xsd:element ref="ns2:CustomAttrString01" minOccurs="0"/>
                <xsd:element ref="ns2:CustomAttrString02" minOccurs="0"/>
                <xsd:element ref="ns2:CustomAttrString03" minOccurs="0"/>
                <xsd:element ref="ns2:CustomAttrString04" minOccurs="0"/>
                <xsd:element ref="ns2:CustomAttrString05" minOccurs="0"/>
                <xsd:element ref="ns2:CustomAttrString06" minOccurs="0"/>
                <xsd:element ref="ns2:CustomAttrString07" minOccurs="0"/>
                <xsd:element ref="ns2:CustomAttrString08" minOccurs="0"/>
                <xsd:element ref="ns2:CustomAttrString09" minOccurs="0"/>
                <xsd:element ref="ns2:CustomAttrString10" minOccurs="0"/>
                <xsd:element ref="ns2:CustomAttrChoice01" minOccurs="0"/>
                <xsd:element ref="ns2:CustomAttrChoice02" minOccurs="0"/>
                <xsd:element ref="ns2:CustomAttrChoice03" minOccurs="0"/>
                <xsd:element ref="ns2:CustomAttrChoice04" minOccurs="0"/>
                <xsd:element ref="ns2:CustomAttrChoice05" minOccurs="0"/>
                <xsd:element ref="ns2:CustomAttrChoice06" minOccurs="0"/>
                <xsd:element ref="ns2:CustomAttrChoice07" minOccurs="0"/>
                <xsd:element ref="ns2:CustomAttrChoice08" minOccurs="0"/>
                <xsd:element ref="ns2:CustomAttrChoice09" minOccurs="0"/>
                <xsd:element ref="ns2:CustomAttrChoice10" minOccurs="0"/>
                <xsd:element ref="ns2:CustomAttrDateTime01" minOccurs="0"/>
                <xsd:element ref="ns2:CustomAttrDateTime02" minOccurs="0"/>
                <xsd:element ref="ns2:CustomAttrDateTime03" minOccurs="0"/>
                <xsd:element ref="ns2:CustomAttrDateTime04" minOccurs="0"/>
                <xsd:element ref="ns2:CustomAttrDateTime05" minOccurs="0"/>
                <xsd:element ref="ns2:CustomAttrDateTime06" minOccurs="0"/>
                <xsd:element ref="ns2:CustomAttrDateTime07" minOccurs="0"/>
                <xsd:element ref="ns2:CustomAttrDateTime08" minOccurs="0"/>
                <xsd:element ref="ns2:CustomAttrDateTime09" minOccurs="0"/>
                <xsd:element ref="ns2:CustomAttrDateTime10" minOccurs="0"/>
                <xsd:element ref="ns3:_dlc_DocId" minOccurs="0"/>
                <xsd:element ref="ns3:_dlc_DocIdUrl" minOccurs="0"/>
                <xsd:element ref="ns3:_dlc_DocIdPersistId" minOccurs="0"/>
                <xsd:element ref="ns4:MediaServiceMetadata" minOccurs="0"/>
                <xsd:element ref="ns4:MediaServiceFastMetadata" minOccurs="0"/>
                <xsd:element ref="ns4:MediaServiceObjectDetectorVersions" minOccurs="0"/>
                <xsd:element ref="ns4:MediaServiceDateTaken" minOccurs="0"/>
                <xsd:element ref="ns4:MediaLengthInSeconds" minOccurs="0"/>
                <xsd:element ref="ns4:lcf76f155ced4ddcb4097134ff3c332f" minOccurs="0"/>
                <xsd:element ref="ns3:TaxCatchAll" minOccurs="0"/>
                <xsd:element ref="ns4:MediaServiceOCR" minOccurs="0"/>
                <xsd:element ref="ns4:MediaServiceGenerationTime" minOccurs="0"/>
                <xsd:element ref="ns4:MediaServiceEventHashCode" minOccurs="0"/>
                <xsd:element ref="ns4:MediaServiceLocation" minOccurs="0"/>
                <xsd:element ref="ns2:SharedWithUsers" minOccurs="0"/>
                <xsd:element ref="ns2:SharedWithDetails" minOccurs="0"/>
                <xsd:element ref="ns4:_Flow_SignoffStatus" minOccurs="0"/>
                <xsd:element ref="ns4:MediaServiceSearchProperties" minOccurs="0"/>
                <xsd:element ref="ns4: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376e82a-f2c3-4cbe-a25b-988e6022e290" elementFormDefault="qualified">
    <xsd:import namespace="http://schemas.microsoft.com/office/2006/documentManagement/types"/>
    <xsd:import namespace="http://schemas.microsoft.com/office/infopath/2007/PartnerControls"/>
    <xsd:element name="Archiveable" ma:index="2" nillable="true" ma:displayName="すぐにアーカイブする" ma:default="0" ma:internalName="Archiveable">
      <xsd:simpleType>
        <xsd:restriction base="dms:Boolean"/>
      </xsd:simpleType>
    </xsd:element>
    <xsd:element name="AutoArchive" ma:index="3" nillable="true" ma:displayName="アーカイブ対象" ma:default="1" ma:internalName="AutoArchive">
      <xsd:simpleType>
        <xsd:restriction base="dms:Boolean"/>
      </xsd:simpleType>
    </xsd:element>
    <xsd:element name="RetentionDate" ma:index="4" nillable="true" ma:displayName="保存期限" ma:decimals="0" ma:internalName="RetentionDate" ma:percentage="FALSE">
      <xsd:simpleType>
        <xsd:restriction base="dms:Number">
          <xsd:minInclusive value="2000"/>
        </xsd:restriction>
      </xsd:simpleType>
    </xsd:element>
    <xsd:element name="DocumentLanguage" ma:index="5" nillable="true" ma:displayName="文書の言語" ma:default="ja" ma:format="Dropdown" ma:internalName="DocumentLanguage">
      <xsd:simpleType>
        <xsd:restriction base="dms:Choice">
          <xsd:enumeration value="ja"/>
          <xsd:enumeration value="en"/>
        </xsd:restriction>
      </xsd:simpleType>
    </xsd:element>
    <xsd:element name="CustomAttrString01" ma:index="6" nillable="true" ma:displayName="カスタム属性(文字列)01" ma:hidden="true" ma:internalName="CustomAttrString01" ma:readOnly="false">
      <xsd:simpleType>
        <xsd:restriction base="dms:Text">
          <xsd:maxLength value="255"/>
        </xsd:restriction>
      </xsd:simpleType>
    </xsd:element>
    <xsd:element name="CustomAttrString02" ma:index="7" nillable="true" ma:displayName="カスタム属性(文字列)02" ma:hidden="true" ma:internalName="CustomAttrString02" ma:readOnly="false">
      <xsd:simpleType>
        <xsd:restriction base="dms:Text">
          <xsd:maxLength value="255"/>
        </xsd:restriction>
      </xsd:simpleType>
    </xsd:element>
    <xsd:element name="CustomAttrString03" ma:index="8" nillable="true" ma:displayName="カスタム属性(文字列)03" ma:hidden="true" ma:internalName="CustomAttrString03" ma:readOnly="false">
      <xsd:simpleType>
        <xsd:restriction base="dms:Text">
          <xsd:maxLength value="255"/>
        </xsd:restriction>
      </xsd:simpleType>
    </xsd:element>
    <xsd:element name="CustomAttrString04" ma:index="9" nillable="true" ma:displayName="カスタム属性(文字列)04" ma:hidden="true" ma:internalName="CustomAttrString04" ma:readOnly="false">
      <xsd:simpleType>
        <xsd:restriction base="dms:Text">
          <xsd:maxLength value="255"/>
        </xsd:restriction>
      </xsd:simpleType>
    </xsd:element>
    <xsd:element name="CustomAttrString05" ma:index="10" nillable="true" ma:displayName="カスタム属性(文字列)05" ma:hidden="true" ma:internalName="CustomAttrString05" ma:readOnly="false">
      <xsd:simpleType>
        <xsd:restriction base="dms:Text">
          <xsd:maxLength value="255"/>
        </xsd:restriction>
      </xsd:simpleType>
    </xsd:element>
    <xsd:element name="CustomAttrString06" ma:index="11" nillable="true" ma:displayName="カスタム属性(文字列)06" ma:hidden="true" ma:internalName="CustomAttrString06" ma:readOnly="false">
      <xsd:simpleType>
        <xsd:restriction base="dms:Text">
          <xsd:maxLength value="255"/>
        </xsd:restriction>
      </xsd:simpleType>
    </xsd:element>
    <xsd:element name="CustomAttrString07" ma:index="12" nillable="true" ma:displayName="カスタム属性(文字列)07" ma:hidden="true" ma:internalName="CustomAttrString07" ma:readOnly="false">
      <xsd:simpleType>
        <xsd:restriction base="dms:Text">
          <xsd:maxLength value="255"/>
        </xsd:restriction>
      </xsd:simpleType>
    </xsd:element>
    <xsd:element name="CustomAttrString08" ma:index="13" nillable="true" ma:displayName="カスタム属性(文字列)08" ma:hidden="true" ma:internalName="CustomAttrString08" ma:readOnly="false">
      <xsd:simpleType>
        <xsd:restriction base="dms:Text">
          <xsd:maxLength value="255"/>
        </xsd:restriction>
      </xsd:simpleType>
    </xsd:element>
    <xsd:element name="CustomAttrString09" ma:index="14" nillable="true" ma:displayName="カスタム属性(文字列)09" ma:hidden="true" ma:internalName="CustomAttrString09" ma:readOnly="false">
      <xsd:simpleType>
        <xsd:restriction base="dms:Text">
          <xsd:maxLength value="255"/>
        </xsd:restriction>
      </xsd:simpleType>
    </xsd:element>
    <xsd:element name="CustomAttrString10" ma:index="15" nillable="true" ma:displayName="カスタム属性(文字列)10" ma:hidden="true" ma:internalName="CustomAttrString10" ma:readOnly="false">
      <xsd:simpleType>
        <xsd:restriction base="dms:Text">
          <xsd:maxLength value="255"/>
        </xsd:restriction>
      </xsd:simpleType>
    </xsd:element>
    <xsd:element name="CustomAttrChoice01" ma:index="16" nillable="true" ma:displayName="カスタム属性(選択肢)01" ma:format="Dropdown" ma:hidden="true" ma:internalName="CustomAttrChoice01" ma:readOnly="false">
      <xsd:simpleType>
        <xsd:restriction base="dms:Choice">
          <xsd:enumeration value="選択肢 #1 を入力してください"/>
          <xsd:enumeration value="選択肢 #2 を入力してください"/>
          <xsd:enumeration value="選択肢 #3 を入力してください"/>
        </xsd:restriction>
      </xsd:simpleType>
    </xsd:element>
    <xsd:element name="CustomAttrChoice02" ma:index="17" nillable="true" ma:displayName="カスタム属性(選択肢)02" ma:format="Dropdown" ma:hidden="true" ma:internalName="CustomAttrChoice02" ma:readOnly="false">
      <xsd:simpleType>
        <xsd:restriction base="dms:Choice">
          <xsd:enumeration value="選択肢 #1 を入力してください"/>
          <xsd:enumeration value="選択肢 #2 を入力してください"/>
          <xsd:enumeration value="選択肢 #3 を入力してください"/>
        </xsd:restriction>
      </xsd:simpleType>
    </xsd:element>
    <xsd:element name="CustomAttrChoice03" ma:index="18" nillable="true" ma:displayName="カスタム属性(選択肢)03" ma:format="Dropdown" ma:hidden="true" ma:internalName="CustomAttrChoice03" ma:readOnly="false">
      <xsd:simpleType>
        <xsd:restriction base="dms:Choice">
          <xsd:enumeration value="選択肢 #1 を入力してください"/>
          <xsd:enumeration value="選択肢 #2 を入力してください"/>
          <xsd:enumeration value="選択肢 #3 を入力してください"/>
        </xsd:restriction>
      </xsd:simpleType>
    </xsd:element>
    <xsd:element name="CustomAttrChoice04" ma:index="19" nillable="true" ma:displayName="カスタム属性(選択肢)04" ma:format="Dropdown" ma:hidden="true" ma:internalName="CustomAttrChoice04" ma:readOnly="false">
      <xsd:simpleType>
        <xsd:restriction base="dms:Choice">
          <xsd:enumeration value="選択肢 #1 を入力してください"/>
          <xsd:enumeration value="選択肢 #2 を入力してください"/>
          <xsd:enumeration value="選択肢 #3 を入力してください"/>
        </xsd:restriction>
      </xsd:simpleType>
    </xsd:element>
    <xsd:element name="CustomAttrChoice05" ma:index="20" nillable="true" ma:displayName="カスタム属性(選択肢)05" ma:format="Dropdown" ma:hidden="true" ma:internalName="CustomAttrChoice05" ma:readOnly="false">
      <xsd:simpleType>
        <xsd:restriction base="dms:Choice">
          <xsd:enumeration value="選択肢 #1 を入力してください"/>
          <xsd:enumeration value="選択肢 #2 を入力してください"/>
          <xsd:enumeration value="選択肢 #3 を入力してください"/>
        </xsd:restriction>
      </xsd:simpleType>
    </xsd:element>
    <xsd:element name="CustomAttrChoice06" ma:index="21" nillable="true" ma:displayName="カスタム属性(選択肢)06" ma:format="Dropdown" ma:hidden="true" ma:internalName="CustomAttrChoice06" ma:readOnly="false">
      <xsd:simpleType>
        <xsd:restriction base="dms:Choice">
          <xsd:enumeration value="選択肢 #1 を入力してください"/>
          <xsd:enumeration value="選択肢 #2 を入力してください"/>
          <xsd:enumeration value="選択肢 #3 を入力してください"/>
        </xsd:restriction>
      </xsd:simpleType>
    </xsd:element>
    <xsd:element name="CustomAttrChoice07" ma:index="22" nillable="true" ma:displayName="カスタム属性(選択肢)07" ma:format="Dropdown" ma:hidden="true" ma:internalName="CustomAttrChoice07" ma:readOnly="false">
      <xsd:simpleType>
        <xsd:restriction base="dms:Choice">
          <xsd:enumeration value="選択肢 #1 を入力してください"/>
          <xsd:enumeration value="選択肢 #2 を入力してください"/>
          <xsd:enumeration value="選択肢 #3 を入力してください"/>
        </xsd:restriction>
      </xsd:simpleType>
    </xsd:element>
    <xsd:element name="CustomAttrChoice08" ma:index="23" nillable="true" ma:displayName="カスタム属性(選択肢)08" ma:format="Dropdown" ma:hidden="true" ma:internalName="CustomAttrChoice08" ma:readOnly="false">
      <xsd:simpleType>
        <xsd:restriction base="dms:Choice">
          <xsd:enumeration value="選択肢 #1 を入力してください"/>
          <xsd:enumeration value="選択肢 #2 を入力してください"/>
          <xsd:enumeration value="選択肢 #3 を入力してください"/>
        </xsd:restriction>
      </xsd:simpleType>
    </xsd:element>
    <xsd:element name="CustomAttrChoice09" ma:index="24" nillable="true" ma:displayName="カスタム属性(選択肢)09" ma:format="Dropdown" ma:hidden="true" ma:internalName="CustomAttrChoice09" ma:readOnly="false">
      <xsd:simpleType>
        <xsd:restriction base="dms:Choice">
          <xsd:enumeration value="選択肢 #1 を入力してください"/>
          <xsd:enumeration value="選択肢 #2 を入力してください"/>
          <xsd:enumeration value="選択肢 #3 を入力してください"/>
        </xsd:restriction>
      </xsd:simpleType>
    </xsd:element>
    <xsd:element name="CustomAttrChoice10" ma:index="25" nillable="true" ma:displayName="カスタム属性(選択肢)10" ma:format="Dropdown" ma:hidden="true" ma:internalName="CustomAttrChoice10" ma:readOnly="false">
      <xsd:simpleType>
        <xsd:restriction base="dms:Choice">
          <xsd:enumeration value="選択肢 #1 を入力してください"/>
          <xsd:enumeration value="選択肢 #2 を入力してください"/>
          <xsd:enumeration value="選択肢 #3 を入力してください"/>
        </xsd:restriction>
      </xsd:simpleType>
    </xsd:element>
    <xsd:element name="CustomAttrDateTime01" ma:index="26" nillable="true" ma:displayName="カスタム属性(日付)01" ma:format="DateOnly" ma:hidden="true" ma:internalName="CustomAttrDateTime01" ma:readOnly="false">
      <xsd:simpleType>
        <xsd:restriction base="dms:DateTime"/>
      </xsd:simpleType>
    </xsd:element>
    <xsd:element name="CustomAttrDateTime02" ma:index="27" nillable="true" ma:displayName="カスタム属性(日付)02" ma:format="DateOnly" ma:hidden="true" ma:internalName="CustomAttrDateTime02" ma:readOnly="false">
      <xsd:simpleType>
        <xsd:restriction base="dms:DateTime"/>
      </xsd:simpleType>
    </xsd:element>
    <xsd:element name="CustomAttrDateTime03" ma:index="28" nillable="true" ma:displayName="カスタム属性(日付)03" ma:format="DateOnly" ma:hidden="true" ma:internalName="CustomAttrDateTime03" ma:readOnly="false">
      <xsd:simpleType>
        <xsd:restriction base="dms:DateTime"/>
      </xsd:simpleType>
    </xsd:element>
    <xsd:element name="CustomAttrDateTime04" ma:index="29" nillable="true" ma:displayName="カスタム属性(日付)04" ma:format="DateOnly" ma:hidden="true" ma:internalName="CustomAttrDateTime04" ma:readOnly="false">
      <xsd:simpleType>
        <xsd:restriction base="dms:DateTime"/>
      </xsd:simpleType>
    </xsd:element>
    <xsd:element name="CustomAttrDateTime05" ma:index="30" nillable="true" ma:displayName="カスタム属性(日付)05" ma:format="DateOnly" ma:hidden="true" ma:internalName="CustomAttrDateTime05" ma:readOnly="false">
      <xsd:simpleType>
        <xsd:restriction base="dms:DateTime"/>
      </xsd:simpleType>
    </xsd:element>
    <xsd:element name="CustomAttrDateTime06" ma:index="31" nillable="true" ma:displayName="カスタム属性(日付)06" ma:format="DateOnly" ma:hidden="true" ma:internalName="CustomAttrDateTime06" ma:readOnly="false">
      <xsd:simpleType>
        <xsd:restriction base="dms:DateTime"/>
      </xsd:simpleType>
    </xsd:element>
    <xsd:element name="CustomAttrDateTime07" ma:index="32" nillable="true" ma:displayName="カスタム属性(日付)07" ma:format="DateOnly" ma:hidden="true" ma:internalName="CustomAttrDateTime07" ma:readOnly="false">
      <xsd:simpleType>
        <xsd:restriction base="dms:DateTime"/>
      </xsd:simpleType>
    </xsd:element>
    <xsd:element name="CustomAttrDateTime08" ma:index="33" nillable="true" ma:displayName="カスタム属性(日付)08" ma:format="DateOnly" ma:hidden="true" ma:internalName="CustomAttrDateTime08" ma:readOnly="false">
      <xsd:simpleType>
        <xsd:restriction base="dms:DateTime"/>
      </xsd:simpleType>
    </xsd:element>
    <xsd:element name="CustomAttrDateTime09" ma:index="34" nillable="true" ma:displayName="カスタム属性(日付)09" ma:format="DateOnly" ma:hidden="true" ma:internalName="CustomAttrDateTime09" ma:readOnly="false">
      <xsd:simpleType>
        <xsd:restriction base="dms:DateTime"/>
      </xsd:simpleType>
    </xsd:element>
    <xsd:element name="CustomAttrDateTime10" ma:index="35" nillable="true" ma:displayName="カスタム属性(日付)10" ma:format="DateOnly" ma:hidden="true" ma:internalName="CustomAttrDateTime10" ma:readOnly="false">
      <xsd:simpleType>
        <xsd:restriction base="dms:DateTime"/>
      </xsd:simpleType>
    </xsd:element>
    <xsd:element name="SharedWithUsers" ma:index="57"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58" nillable="true" ma:displayName="共有相手の詳細情報"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5fa3569-cd9e-4a7c-8225-1a126b830dcf" elementFormDefault="qualified">
    <xsd:import namespace="http://schemas.microsoft.com/office/2006/documentManagement/types"/>
    <xsd:import namespace="http://schemas.microsoft.com/office/infopath/2007/PartnerControls"/>
    <xsd:element name="_dlc_DocId" ma:index="40" nillable="true" ma:displayName="ドキュメント ID 値" ma:description="このアイテムに割り当てられているドキュメント ID の値です。" ma:indexed="true" ma:internalName="_dlc_DocId" ma:readOnly="true">
      <xsd:simpleType>
        <xsd:restriction base="dms:Text"/>
      </xsd:simpleType>
    </xsd:element>
    <xsd:element name="_dlc_DocIdUrl" ma:index="41" nillable="true" ma:displayName="ドキュメントID:" ma:description="このドキュメントへの常時接続リンクです。"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42" nillable="true" ma:displayName="ID を保持" ma:description="追加時に ID を保持します。" ma:hidden="true" ma:internalName="_dlc_DocIdPersistId" ma:readOnly="true">
      <xsd:simpleType>
        <xsd:restriction base="dms:Boolean"/>
      </xsd:simpleType>
    </xsd:element>
    <xsd:element name="TaxCatchAll" ma:index="52" nillable="true" ma:displayName="Taxonomy Catch All Column" ma:hidden="true" ma:list="{42007f87-dc58-4cc7-85fd-95b4afcd30f7}" ma:internalName="TaxCatchAll" ma:showField="CatchAllData" ma:web="55fa3569-cd9e-4a7c-8225-1a126b830dc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30fe21c-1a4f-4f9b-a7e7-2e4cb4d24f56" elementFormDefault="qualified">
    <xsd:import namespace="http://schemas.microsoft.com/office/2006/documentManagement/types"/>
    <xsd:import namespace="http://schemas.microsoft.com/office/infopath/2007/PartnerControls"/>
    <xsd:element name="MediaServiceMetadata" ma:index="45" nillable="true" ma:displayName="MediaServiceMetadata" ma:hidden="true" ma:internalName="MediaServiceMetadata" ma:readOnly="true">
      <xsd:simpleType>
        <xsd:restriction base="dms:Note"/>
      </xsd:simpleType>
    </xsd:element>
    <xsd:element name="MediaServiceFastMetadata" ma:index="46" nillable="true" ma:displayName="MediaServiceFastMetadata" ma:hidden="true" ma:internalName="MediaServiceFastMetadata" ma:readOnly="true">
      <xsd:simpleType>
        <xsd:restriction base="dms:Note"/>
      </xsd:simpleType>
    </xsd:element>
    <xsd:element name="MediaServiceObjectDetectorVersions" ma:index="47" nillable="true" ma:displayName="MediaServiceObjectDetectorVersions" ma:hidden="true" ma:indexed="true" ma:internalName="MediaServiceObjectDetectorVersions" ma:readOnly="true">
      <xsd:simpleType>
        <xsd:restriction base="dms:Text"/>
      </xsd:simpleType>
    </xsd:element>
    <xsd:element name="MediaServiceDateTaken" ma:index="48" nillable="true" ma:displayName="MediaServiceDateTaken" ma:hidden="true" ma:indexed="true" ma:internalName="MediaServiceDateTaken" ma:readOnly="true">
      <xsd:simpleType>
        <xsd:restriction base="dms:Text"/>
      </xsd:simpleType>
    </xsd:element>
    <xsd:element name="MediaLengthInSeconds" ma:index="49" nillable="true" ma:displayName="MediaLengthInSeconds" ma:hidden="true" ma:internalName="MediaLengthInSeconds" ma:readOnly="true">
      <xsd:simpleType>
        <xsd:restriction base="dms:Unknown"/>
      </xsd:simpleType>
    </xsd:element>
    <xsd:element name="lcf76f155ced4ddcb4097134ff3c332f" ma:index="51" nillable="true" ma:taxonomy="true" ma:internalName="lcf76f155ced4ddcb4097134ff3c332f" ma:taxonomyFieldName="MediaServiceImageTags" ma:displayName="画像タグ" ma:readOnly="false" ma:fieldId="{5cf76f15-5ced-4ddc-b409-7134ff3c332f}" ma:taxonomyMulti="true" ma:sspId="7c342a8c-b427-4ddf-ac8c-7978289b67cc" ma:termSetId="09814cd3-568e-fe90-9814-8d621ff8fb84" ma:anchorId="fba54fb3-c3e1-fe81-a776-ca4b69148c4d" ma:open="true" ma:isKeyword="false">
      <xsd:complexType>
        <xsd:sequence>
          <xsd:element ref="pc:Terms" minOccurs="0" maxOccurs="1"/>
        </xsd:sequence>
      </xsd:complexType>
    </xsd:element>
    <xsd:element name="MediaServiceOCR" ma:index="53" nillable="true" ma:displayName="Extracted Text" ma:internalName="MediaServiceOCR" ma:readOnly="true">
      <xsd:simpleType>
        <xsd:restriction base="dms:Note">
          <xsd:maxLength value="255"/>
        </xsd:restriction>
      </xsd:simpleType>
    </xsd:element>
    <xsd:element name="MediaServiceGenerationTime" ma:index="54" nillable="true" ma:displayName="MediaServiceGenerationTime" ma:hidden="true" ma:internalName="MediaServiceGenerationTime" ma:readOnly="true">
      <xsd:simpleType>
        <xsd:restriction base="dms:Text"/>
      </xsd:simpleType>
    </xsd:element>
    <xsd:element name="MediaServiceEventHashCode" ma:index="55" nillable="true" ma:displayName="MediaServiceEventHashCode" ma:hidden="true" ma:internalName="MediaServiceEventHashCode" ma:readOnly="true">
      <xsd:simpleType>
        <xsd:restriction base="dms:Text"/>
      </xsd:simpleType>
    </xsd:element>
    <xsd:element name="MediaServiceLocation" ma:index="56" nillable="true" ma:displayName="Location" ma:indexed="true" ma:internalName="MediaServiceLocation" ma:readOnly="true">
      <xsd:simpleType>
        <xsd:restriction base="dms:Text"/>
      </xsd:simpleType>
    </xsd:element>
    <xsd:element name="_Flow_SignoffStatus" ma:index="59" nillable="true" ma:displayName="承認の状態" ma:internalName="_x627f__x8a8d__x306e__x72b6__x614b_">
      <xsd:simpleType>
        <xsd:restriction base="dms:Text"/>
      </xsd:simpleType>
    </xsd:element>
    <xsd:element name="MediaServiceSearchProperties" ma:index="60" nillable="true" ma:displayName="MediaServiceSearchProperties" ma:hidden="true" ma:internalName="MediaServiceSearchProperties" ma:readOnly="true">
      <xsd:simpleType>
        <xsd:restriction base="dms:Note"/>
      </xsd:simpleType>
    </xsd:element>
    <xsd:element name="MediaServiceBillingMetadata" ma:index="61" nillable="true" ma:displayName="MediaServiceBillingMetadata" ma:hidden="true" ma:internalName="MediaServiceBilling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3" ma:displayName="コンテンツ タイプ"/>
        <xsd:element ref="dc:title" minOccurs="0" maxOccurs="1" ma:index="1"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tentionDate xmlns="4376e82a-f2c3-4cbe-a25b-988e6022e290" xsi:nil="true"/>
    <CustomAttrDateTime02 xmlns="4376e82a-f2c3-4cbe-a25b-988e6022e290" xsi:nil="true"/>
    <CustomAttrDateTime07 xmlns="4376e82a-f2c3-4cbe-a25b-988e6022e290" xsi:nil="true"/>
    <CustomAttrDateTime08 xmlns="4376e82a-f2c3-4cbe-a25b-988e6022e290" xsi:nil="true"/>
    <TaxCatchAll xmlns="55fa3569-cd9e-4a7c-8225-1a126b830dcf" xsi:nil="true"/>
    <CustomAttrString10 xmlns="4376e82a-f2c3-4cbe-a25b-988e6022e290" xsi:nil="true"/>
    <Archiveable xmlns="4376e82a-f2c3-4cbe-a25b-988e6022e290">false</Archiveable>
    <CustomAttrString05 xmlns="4376e82a-f2c3-4cbe-a25b-988e6022e290" xsi:nil="true"/>
    <CustomAttrChoice05 xmlns="4376e82a-f2c3-4cbe-a25b-988e6022e290" xsi:nil="true"/>
    <CustomAttrChoice08 xmlns="4376e82a-f2c3-4cbe-a25b-988e6022e290" xsi:nil="true"/>
    <CustomAttrDateTime06 xmlns="4376e82a-f2c3-4cbe-a25b-988e6022e290" xsi:nil="true"/>
    <CustomAttrString04 xmlns="4376e82a-f2c3-4cbe-a25b-988e6022e290" xsi:nil="true"/>
    <CustomAttrString09 xmlns="4376e82a-f2c3-4cbe-a25b-988e6022e290" xsi:nil="true"/>
    <CustomAttrChoice01 xmlns="4376e82a-f2c3-4cbe-a25b-988e6022e290" xsi:nil="true"/>
    <CustomAttrChoice04 xmlns="4376e82a-f2c3-4cbe-a25b-988e6022e290" xsi:nil="true"/>
    <_Flow_SignoffStatus xmlns="830fe21c-1a4f-4f9b-a7e7-2e4cb4d24f56" xsi:nil="true"/>
    <CustomAttrDateTime01 xmlns="4376e82a-f2c3-4cbe-a25b-988e6022e290" xsi:nil="true"/>
    <CustomAttrChoice10 xmlns="4376e82a-f2c3-4cbe-a25b-988e6022e290" xsi:nil="true"/>
    <CustomAttrString03 xmlns="4376e82a-f2c3-4cbe-a25b-988e6022e290" xsi:nil="true"/>
    <CustomAttrString08 xmlns="4376e82a-f2c3-4cbe-a25b-988e6022e290" xsi:nil="true"/>
    <CustomAttrChoice07 xmlns="4376e82a-f2c3-4cbe-a25b-988e6022e290" xsi:nil="true"/>
    <CustomAttrDateTime10 xmlns="4376e82a-f2c3-4cbe-a25b-988e6022e290" xsi:nil="true"/>
    <CustomAttrDateTime05 xmlns="4376e82a-f2c3-4cbe-a25b-988e6022e290" xsi:nil="true"/>
    <lcf76f155ced4ddcb4097134ff3c332f xmlns="830fe21c-1a4f-4f9b-a7e7-2e4cb4d24f56">
      <Terms xmlns="http://schemas.microsoft.com/office/infopath/2007/PartnerControls"/>
    </lcf76f155ced4ddcb4097134ff3c332f>
    <CustomAttrString02 xmlns="4376e82a-f2c3-4cbe-a25b-988e6022e290" xsi:nil="true"/>
    <CustomAttrString07 xmlns="4376e82a-f2c3-4cbe-a25b-988e6022e290" xsi:nil="true"/>
    <CustomAttrChoice03 xmlns="4376e82a-f2c3-4cbe-a25b-988e6022e290" xsi:nil="true"/>
    <CustomAttrChoice06 xmlns="4376e82a-f2c3-4cbe-a25b-988e6022e290" xsi:nil="true"/>
    <AutoArchive xmlns="4376e82a-f2c3-4cbe-a25b-988e6022e290">true</AutoArchive>
    <CustomAttrDateTime03 xmlns="4376e82a-f2c3-4cbe-a25b-988e6022e290" xsi:nil="true"/>
    <CustomAttrDateTime04 xmlns="4376e82a-f2c3-4cbe-a25b-988e6022e290" xsi:nil="true"/>
    <CustomAttrDateTime09 xmlns="4376e82a-f2c3-4cbe-a25b-988e6022e290" xsi:nil="true"/>
    <DocumentLanguage xmlns="4376e82a-f2c3-4cbe-a25b-988e6022e290">ja</DocumentLanguage>
    <CustomAttrString01 xmlns="4376e82a-f2c3-4cbe-a25b-988e6022e290" xsi:nil="true"/>
    <CustomAttrString06 xmlns="4376e82a-f2c3-4cbe-a25b-988e6022e290" xsi:nil="true"/>
    <CustomAttrChoice02 xmlns="4376e82a-f2c3-4cbe-a25b-988e6022e290" xsi:nil="true"/>
    <CustomAttrChoice09 xmlns="4376e82a-f2c3-4cbe-a25b-988e6022e290" xsi:nil="true"/>
    <_dlc_DocId xmlns="55fa3569-cd9e-4a7c-8225-1a126b830dcf">33AEUTSNPAQT-628037938-118809</_dlc_DocId>
    <_dlc_DocIdUrl xmlns="55fa3569-cd9e-4a7c-8225-1a126b830dcf">
      <Url>https://fujifilm0.sharepoint.com/sites/jp-dms-ffs2/06/_layouts/15/DocIdRedir.aspx?ID=33AEUTSNPAQT-628037938-118809</Url>
      <Description>33AEUTSNPAQT-628037938-118809</Description>
    </_dlc_DocIdUr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4C83CC-6B31-4DA4-B10E-775B96EC65EB}">
  <ds:schemaRefs>
    <ds:schemaRef ds:uri="http://schemas.microsoft.com/sharepoint/events"/>
  </ds:schemaRefs>
</ds:datastoreItem>
</file>

<file path=customXml/itemProps2.xml><?xml version="1.0" encoding="utf-8"?>
<ds:datastoreItem xmlns:ds="http://schemas.openxmlformats.org/officeDocument/2006/customXml" ds:itemID="{0328FD51-503E-4C2F-94B1-F975935F7D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376e82a-f2c3-4cbe-a25b-988e6022e290"/>
    <ds:schemaRef ds:uri="55fa3569-cd9e-4a7c-8225-1a126b830dcf"/>
    <ds:schemaRef ds:uri="830fe21c-1a4f-4f9b-a7e7-2e4cb4d24f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279721C-43D2-4928-A0A1-C88408A74C11}">
  <ds:schemaRefs>
    <ds:schemaRef ds:uri="http://schemas.microsoft.com/office/2006/metadata/properties"/>
    <ds:schemaRef ds:uri="http://schemas.microsoft.com/office/infopath/2007/PartnerControls"/>
    <ds:schemaRef ds:uri="4376e82a-f2c3-4cbe-a25b-988e6022e290"/>
    <ds:schemaRef ds:uri="55fa3569-cd9e-4a7c-8225-1a126b830dcf"/>
    <ds:schemaRef ds:uri="830fe21c-1a4f-4f9b-a7e7-2e4cb4d24f56"/>
  </ds:schemaRefs>
</ds:datastoreItem>
</file>

<file path=customXml/itemProps4.xml><?xml version="1.0" encoding="utf-8"?>
<ds:datastoreItem xmlns:ds="http://schemas.openxmlformats.org/officeDocument/2006/customXml" ds:itemID="{2EA92F45-38C1-46AE-9FF9-D6407E8BFBA1}">
  <ds:schemaRefs>
    <ds:schemaRef ds:uri="http://schemas.microsoft.com/sharepoint/v3/contenttype/forms"/>
  </ds:schemaRefs>
</ds:datastoreItem>
</file>

<file path=customXml/itemProps5.xml><?xml version="1.0" encoding="utf-8"?>
<ds:datastoreItem xmlns:ds="http://schemas.openxmlformats.org/officeDocument/2006/customXml" ds:itemID="{89808CCA-F061-4615-82E7-1682B5F5A31F}">
  <ds:schemaRefs>
    <ds:schemaRef ds:uri="http://schemas.openxmlformats.org/officeDocument/2006/bibliography"/>
  </ds:schemaRefs>
</ds:datastoreItem>
</file>

<file path=docMetadata/LabelInfo.xml><?xml version="1.0" encoding="utf-8"?>
<clbl:labelList xmlns:clbl="http://schemas.microsoft.com/office/2020/mipLabelMetadata">
  <clbl:label id="{92592a10-8bc2-45ea-880e-f62ba16d46ed}" enabled="0" method="" siteId="{92592a10-8bc2-45ea-880e-f62ba16d46ed}" removed="1"/>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Dai Nagashima</dc:creator>
  <keywords/>
  <dc:description/>
  <lastModifiedBy>Kazuma Mita</lastModifiedBy>
  <revision>61</revision>
  <lastPrinted>2025-03-18T10:14:00.0000000Z</lastPrinted>
  <dcterms:created xsi:type="dcterms:W3CDTF">2025-03-18T07:12:00.0000000Z</dcterms:created>
  <dcterms:modified xsi:type="dcterms:W3CDTF">2025-08-14T07:33:01.4429747Z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0x010100EDD0ECE172EDB142B5548E7F6B1A64E7000973A12B310C334FB1A80CAE79BB7C7A</vt:lpwstr>
  </property>
  <property fmtid="{D5CDD505-2E9C-101B-9397-08002B2CF9AE}" pid="3" name="_dlc_DocIdItemGuid">
    <vt:lpwstr>2e6ad21f-c3a8-4d0a-9b75-da42d36a5fd9</vt:lpwstr>
  </property>
  <property fmtid="{D5CDD505-2E9C-101B-9397-08002B2CF9AE}" pid="4" name="MediaServiceImageTags">
    <vt:lpwstr/>
  </property>
</Properties>
</file>